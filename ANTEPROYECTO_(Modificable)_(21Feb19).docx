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86435" w14:textId="6F4F1B90" w:rsidR="00F66375" w:rsidRPr="00FE1107" w:rsidRDefault="00E12EDA">
      <w:pPr>
        <w:jc w:val="center"/>
        <w:rPr>
          <w:rFonts w:ascii="Arial" w:eastAsia="Arial" w:hAnsi="Arial" w:cs="Arial"/>
          <w:b/>
          <w:sz w:val="28"/>
          <w:szCs w:val="28"/>
        </w:rPr>
      </w:pPr>
      <w:r w:rsidRPr="00FE1107">
        <w:rPr>
          <w:rFonts w:ascii="Arial" w:eastAsia="Arial" w:hAnsi="Arial" w:cs="Arial"/>
          <w:b/>
          <w:sz w:val="28"/>
          <w:szCs w:val="28"/>
        </w:rPr>
        <w:t>P</w:t>
      </w:r>
      <w:ins w:id="0" w:author="AcerF5w10" w:date="2019-03-01T18:18:00Z">
        <w:r w:rsidR="00CE1743">
          <w:rPr>
            <w:rFonts w:ascii="Arial" w:eastAsia="Arial" w:hAnsi="Arial" w:cs="Arial"/>
            <w:b/>
            <w:sz w:val="28"/>
            <w:szCs w:val="28"/>
          </w:rPr>
          <w:t>ropuesta</w:t>
        </w:r>
      </w:ins>
      <w:del w:id="1" w:author="AcerF5w10" w:date="2019-03-01T18:18:00Z">
        <w:r w:rsidRPr="00FE1107" w:rsidDel="00CE1743">
          <w:rPr>
            <w:rFonts w:ascii="Arial" w:eastAsia="Arial" w:hAnsi="Arial" w:cs="Arial"/>
            <w:b/>
            <w:sz w:val="28"/>
            <w:szCs w:val="28"/>
          </w:rPr>
          <w:delText>atrones</w:delText>
        </w:r>
      </w:del>
      <w:r w:rsidRPr="00FE1107">
        <w:rPr>
          <w:rFonts w:ascii="Arial" w:eastAsia="Arial" w:hAnsi="Arial" w:cs="Arial"/>
          <w:b/>
          <w:sz w:val="28"/>
          <w:szCs w:val="28"/>
        </w:rPr>
        <w:t xml:space="preserve"> de </w:t>
      </w:r>
      <w:ins w:id="2" w:author="AcerF5w10" w:date="2019-03-01T18:19:00Z">
        <w:r w:rsidR="00CE1743">
          <w:rPr>
            <w:rFonts w:ascii="Arial" w:eastAsia="Arial" w:hAnsi="Arial" w:cs="Arial"/>
            <w:b/>
            <w:sz w:val="28"/>
            <w:szCs w:val="28"/>
          </w:rPr>
          <w:t xml:space="preserve">un conjunto de patrones de diseño </w:t>
        </w:r>
      </w:ins>
      <w:ins w:id="3" w:author="AcerF5w10" w:date="2019-03-01T18:20:00Z">
        <w:r w:rsidR="00CE1743">
          <w:rPr>
            <w:rFonts w:ascii="Arial" w:eastAsia="Arial" w:hAnsi="Arial" w:cs="Arial"/>
            <w:b/>
            <w:sz w:val="28"/>
            <w:szCs w:val="28"/>
          </w:rPr>
          <w:t xml:space="preserve">de objetos </w:t>
        </w:r>
      </w:ins>
      <w:ins w:id="4" w:author="AcerF5w10" w:date="2019-03-01T18:22:00Z">
        <w:r w:rsidR="009708E7">
          <w:rPr>
            <w:rFonts w:ascii="Arial" w:eastAsia="Arial" w:hAnsi="Arial" w:cs="Arial"/>
            <w:b/>
            <w:sz w:val="28"/>
            <w:szCs w:val="28"/>
          </w:rPr>
          <w:t>con</w:t>
        </w:r>
      </w:ins>
      <w:ins w:id="5" w:author="AcerF5w10" w:date="2019-03-01T18:20:00Z">
        <w:r w:rsidR="00CE1743">
          <w:rPr>
            <w:rFonts w:ascii="Arial" w:eastAsia="Arial" w:hAnsi="Arial" w:cs="Arial"/>
            <w:b/>
            <w:sz w:val="28"/>
            <w:szCs w:val="28"/>
          </w:rPr>
          <w:t xml:space="preserve"> </w:t>
        </w:r>
      </w:ins>
      <w:r w:rsidRPr="00FE1107">
        <w:rPr>
          <w:rFonts w:ascii="Arial" w:eastAsia="Arial" w:hAnsi="Arial" w:cs="Arial"/>
          <w:b/>
          <w:sz w:val="28"/>
          <w:szCs w:val="28"/>
        </w:rPr>
        <w:t xml:space="preserve">interacción </w:t>
      </w:r>
      <w:ins w:id="6" w:author="AcerF5w10" w:date="2019-03-01T18:21:00Z">
        <w:r w:rsidR="00CE1743">
          <w:rPr>
            <w:rFonts w:ascii="Arial" w:eastAsia="Arial" w:hAnsi="Arial" w:cs="Arial"/>
            <w:b/>
            <w:sz w:val="28"/>
            <w:szCs w:val="28"/>
          </w:rPr>
          <w:t xml:space="preserve">tangible </w:t>
        </w:r>
      </w:ins>
      <w:r w:rsidRPr="00FE1107">
        <w:rPr>
          <w:rFonts w:ascii="Arial" w:eastAsia="Arial" w:hAnsi="Arial" w:cs="Arial"/>
          <w:b/>
          <w:sz w:val="28"/>
          <w:szCs w:val="28"/>
        </w:rPr>
        <w:t xml:space="preserve">para juegos serios </w:t>
      </w:r>
      <w:del w:id="7" w:author="AcerF5w10" w:date="2019-03-01T18:21:00Z">
        <w:r w:rsidRPr="00FE1107" w:rsidDel="00CE1743">
          <w:rPr>
            <w:rFonts w:ascii="Arial" w:eastAsia="Arial" w:hAnsi="Arial" w:cs="Arial"/>
            <w:b/>
            <w:sz w:val="28"/>
            <w:szCs w:val="28"/>
          </w:rPr>
          <w:delText xml:space="preserve">con interfaces tangibles </w:delText>
        </w:r>
      </w:del>
      <w:r w:rsidRPr="00FE1107">
        <w:rPr>
          <w:rFonts w:ascii="Arial" w:eastAsia="Arial" w:hAnsi="Arial" w:cs="Arial"/>
          <w:b/>
          <w:sz w:val="28"/>
          <w:szCs w:val="28"/>
        </w:rPr>
        <w:t>dirigidos a la rehabilitación psicomotriz de niños con discapacidad auditiva</w:t>
      </w:r>
    </w:p>
    <w:p w14:paraId="06791A3A" w14:textId="77777777" w:rsidR="00F66375" w:rsidRPr="000C6832" w:rsidRDefault="00F66375">
      <w:pPr>
        <w:jc w:val="center"/>
        <w:rPr>
          <w:rFonts w:ascii="Arial" w:eastAsia="Arial" w:hAnsi="Arial" w:cs="Arial"/>
          <w:b/>
          <w:color w:val="000000" w:themeColor="text1"/>
          <w:sz w:val="22"/>
          <w:szCs w:val="22"/>
        </w:rPr>
      </w:pPr>
    </w:p>
    <w:p w14:paraId="6EEFD5CB" w14:textId="77777777" w:rsidR="00F66375" w:rsidRPr="000C6832" w:rsidRDefault="00F66375">
      <w:pPr>
        <w:jc w:val="center"/>
        <w:rPr>
          <w:rFonts w:ascii="Arial" w:eastAsia="Arial" w:hAnsi="Arial" w:cs="Arial"/>
          <w:b/>
          <w:color w:val="000000" w:themeColor="text1"/>
          <w:sz w:val="22"/>
          <w:szCs w:val="22"/>
        </w:rPr>
      </w:pPr>
    </w:p>
    <w:p w14:paraId="01E9CBD4" w14:textId="77777777" w:rsidR="00F66375" w:rsidRDefault="00F66375" w:rsidP="000C6832">
      <w:pPr>
        <w:jc w:val="center"/>
        <w:rPr>
          <w:rFonts w:ascii="Arial" w:eastAsia="Arial" w:hAnsi="Arial" w:cs="Arial"/>
          <w:b/>
          <w:sz w:val="22"/>
          <w:szCs w:val="22"/>
        </w:rPr>
      </w:pPr>
    </w:p>
    <w:p w14:paraId="013D39E5" w14:textId="77777777" w:rsidR="00F66375" w:rsidRDefault="00F66375">
      <w:pPr>
        <w:jc w:val="center"/>
        <w:rPr>
          <w:rFonts w:ascii="Arial" w:eastAsia="Arial" w:hAnsi="Arial" w:cs="Arial"/>
          <w:b/>
          <w:sz w:val="22"/>
          <w:szCs w:val="22"/>
        </w:rPr>
      </w:pPr>
    </w:p>
    <w:p w14:paraId="45A3770B" w14:textId="77777777" w:rsidR="0054433B" w:rsidRDefault="0054433B">
      <w:pPr>
        <w:jc w:val="center"/>
        <w:rPr>
          <w:rFonts w:ascii="Arial" w:eastAsia="Arial" w:hAnsi="Arial" w:cs="Arial"/>
          <w:b/>
          <w:sz w:val="22"/>
          <w:szCs w:val="22"/>
        </w:rPr>
      </w:pPr>
    </w:p>
    <w:p w14:paraId="24E2AA50" w14:textId="77777777" w:rsidR="00F66375" w:rsidRDefault="00E12EDA">
      <w:pPr>
        <w:jc w:val="center"/>
        <w:rPr>
          <w:rFonts w:ascii="Arial" w:eastAsia="Arial" w:hAnsi="Arial" w:cs="Arial"/>
          <w:b/>
          <w:sz w:val="22"/>
          <w:szCs w:val="22"/>
        </w:rPr>
      </w:pPr>
      <w:r>
        <w:rPr>
          <w:noProof/>
        </w:rPr>
        <w:drawing>
          <wp:anchor distT="0" distB="0" distL="114300" distR="114300" simplePos="0" relativeHeight="251655680" behindDoc="0" locked="0" layoutInCell="1" hidden="0" allowOverlap="1" wp14:anchorId="27B2A2B3" wp14:editId="0B187051">
            <wp:simplePos x="0" y="0"/>
            <wp:positionH relativeFrom="margin">
              <wp:posOffset>1845945</wp:posOffset>
            </wp:positionH>
            <wp:positionV relativeFrom="paragraph">
              <wp:posOffset>133985</wp:posOffset>
            </wp:positionV>
            <wp:extent cx="1704975" cy="2114550"/>
            <wp:effectExtent l="0" t="0" r="0" b="0"/>
            <wp:wrapTopAndBottom distT="0" distB="0"/>
            <wp:docPr id="1" name="image2.png" descr="unicauca"/>
            <wp:cNvGraphicFramePr/>
            <a:graphic xmlns:a="http://schemas.openxmlformats.org/drawingml/2006/main">
              <a:graphicData uri="http://schemas.openxmlformats.org/drawingml/2006/picture">
                <pic:pic xmlns:pic="http://schemas.openxmlformats.org/drawingml/2006/picture">
                  <pic:nvPicPr>
                    <pic:cNvPr id="0" name="image2.png" descr="unicauca"/>
                    <pic:cNvPicPr preferRelativeResize="0"/>
                  </pic:nvPicPr>
                  <pic:blipFill>
                    <a:blip r:embed="rId8"/>
                    <a:srcRect/>
                    <a:stretch>
                      <a:fillRect/>
                    </a:stretch>
                  </pic:blipFill>
                  <pic:spPr>
                    <a:xfrm>
                      <a:off x="0" y="0"/>
                      <a:ext cx="1704975" cy="2114550"/>
                    </a:xfrm>
                    <a:prstGeom prst="rect">
                      <a:avLst/>
                    </a:prstGeom>
                    <a:ln/>
                  </pic:spPr>
                </pic:pic>
              </a:graphicData>
            </a:graphic>
          </wp:anchor>
        </w:drawing>
      </w:r>
    </w:p>
    <w:p w14:paraId="26AC784E"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Anteproyecto de Trabajo de Grado</w:t>
      </w:r>
    </w:p>
    <w:p w14:paraId="41900657" w14:textId="77777777" w:rsidR="00F66375" w:rsidRPr="003135D8" w:rsidRDefault="00F66375">
      <w:pPr>
        <w:jc w:val="center"/>
        <w:rPr>
          <w:rFonts w:ascii="Arial" w:eastAsia="Arial" w:hAnsi="Arial" w:cs="Arial"/>
          <w:b/>
          <w:sz w:val="22"/>
          <w:szCs w:val="22"/>
        </w:rPr>
      </w:pPr>
    </w:p>
    <w:p w14:paraId="4D500A10" w14:textId="77777777" w:rsidR="00F66375" w:rsidRPr="003135D8" w:rsidRDefault="00F66375">
      <w:pPr>
        <w:jc w:val="center"/>
        <w:rPr>
          <w:rFonts w:ascii="Arial" w:eastAsia="Arial" w:hAnsi="Arial" w:cs="Arial"/>
          <w:b/>
          <w:sz w:val="22"/>
          <w:szCs w:val="22"/>
        </w:rPr>
      </w:pPr>
    </w:p>
    <w:p w14:paraId="2B1AB644" w14:textId="77777777" w:rsidR="0054433B" w:rsidRPr="003135D8" w:rsidRDefault="0054433B">
      <w:pPr>
        <w:jc w:val="center"/>
        <w:rPr>
          <w:rFonts w:ascii="Arial" w:eastAsia="Arial" w:hAnsi="Arial" w:cs="Arial"/>
          <w:b/>
          <w:sz w:val="22"/>
          <w:szCs w:val="22"/>
        </w:rPr>
      </w:pPr>
    </w:p>
    <w:p w14:paraId="129EF0DD" w14:textId="77777777" w:rsidR="00F66375" w:rsidRPr="003135D8" w:rsidRDefault="00F66375">
      <w:pPr>
        <w:jc w:val="center"/>
        <w:rPr>
          <w:rFonts w:ascii="Arial" w:eastAsia="Arial" w:hAnsi="Arial" w:cs="Arial"/>
          <w:b/>
          <w:sz w:val="22"/>
          <w:szCs w:val="22"/>
        </w:rPr>
      </w:pPr>
    </w:p>
    <w:p w14:paraId="2B252AC3" w14:textId="5E6B0775" w:rsidR="00C266D7" w:rsidRPr="003135D8" w:rsidRDefault="00C266D7" w:rsidP="00530737">
      <w:pPr>
        <w:jc w:val="center"/>
        <w:rPr>
          <w:rFonts w:ascii="Arial" w:eastAsia="Arial" w:hAnsi="Arial" w:cs="Arial"/>
          <w:b/>
          <w:sz w:val="22"/>
          <w:szCs w:val="22"/>
        </w:rPr>
      </w:pPr>
      <w:r w:rsidRPr="003135D8">
        <w:rPr>
          <w:rFonts w:ascii="Arial" w:eastAsia="Arial" w:hAnsi="Arial" w:cs="Arial"/>
          <w:b/>
          <w:sz w:val="22"/>
          <w:szCs w:val="22"/>
        </w:rPr>
        <w:t>José Gregorio Hernández Hurtado</w:t>
      </w:r>
    </w:p>
    <w:p w14:paraId="41BAB506" w14:textId="68D534A5" w:rsidR="00F66375" w:rsidRPr="003135D8" w:rsidRDefault="00E12EDA" w:rsidP="00C266D7">
      <w:pPr>
        <w:jc w:val="center"/>
        <w:rPr>
          <w:rFonts w:ascii="Arial" w:eastAsia="Arial" w:hAnsi="Arial" w:cs="Arial"/>
          <w:b/>
          <w:sz w:val="22"/>
          <w:szCs w:val="22"/>
        </w:rPr>
      </w:pPr>
      <w:r w:rsidRPr="003135D8">
        <w:rPr>
          <w:rFonts w:ascii="Arial" w:eastAsia="Arial" w:hAnsi="Arial" w:cs="Arial"/>
          <w:b/>
          <w:sz w:val="22"/>
          <w:szCs w:val="22"/>
        </w:rPr>
        <w:t>José Rodrigo Ordoñez Latorre</w:t>
      </w:r>
    </w:p>
    <w:p w14:paraId="32BF80F2" w14:textId="77777777" w:rsidR="00F66375" w:rsidRPr="003135D8" w:rsidRDefault="00F66375">
      <w:pPr>
        <w:jc w:val="center"/>
        <w:rPr>
          <w:rFonts w:ascii="Arial" w:eastAsia="Arial" w:hAnsi="Arial" w:cs="Arial"/>
          <w:b/>
          <w:sz w:val="22"/>
          <w:szCs w:val="22"/>
        </w:rPr>
      </w:pPr>
    </w:p>
    <w:p w14:paraId="77C28E9D" w14:textId="77777777" w:rsidR="00F66375" w:rsidRPr="003135D8" w:rsidRDefault="00F66375">
      <w:pPr>
        <w:jc w:val="center"/>
        <w:rPr>
          <w:rFonts w:ascii="Arial" w:eastAsia="Arial" w:hAnsi="Arial" w:cs="Arial"/>
          <w:b/>
          <w:sz w:val="22"/>
          <w:szCs w:val="22"/>
        </w:rPr>
      </w:pPr>
    </w:p>
    <w:p w14:paraId="7DE620E8" w14:textId="77777777" w:rsidR="00F66375" w:rsidRPr="003135D8" w:rsidRDefault="00F66375">
      <w:pPr>
        <w:jc w:val="center"/>
        <w:rPr>
          <w:rFonts w:ascii="Arial" w:eastAsia="Arial" w:hAnsi="Arial" w:cs="Arial"/>
          <w:b/>
          <w:sz w:val="22"/>
          <w:szCs w:val="22"/>
        </w:rPr>
      </w:pPr>
    </w:p>
    <w:p w14:paraId="3ACF1D4E" w14:textId="77777777" w:rsidR="0054433B" w:rsidRPr="003135D8" w:rsidRDefault="0054433B">
      <w:pPr>
        <w:jc w:val="center"/>
        <w:rPr>
          <w:rFonts w:ascii="Arial" w:eastAsia="Arial" w:hAnsi="Arial" w:cs="Arial"/>
          <w:b/>
          <w:sz w:val="22"/>
          <w:szCs w:val="22"/>
        </w:rPr>
      </w:pPr>
    </w:p>
    <w:p w14:paraId="00895880"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Director: Ing. Víctor Manuel Peñeñory Beltrán</w:t>
      </w:r>
    </w:p>
    <w:p w14:paraId="3014CF7D" w14:textId="19AB4C66" w:rsidR="00F66375" w:rsidRPr="003135D8" w:rsidRDefault="00FE1107">
      <w:pPr>
        <w:jc w:val="center"/>
        <w:rPr>
          <w:rFonts w:ascii="Arial" w:eastAsia="Arial" w:hAnsi="Arial" w:cs="Arial"/>
          <w:b/>
          <w:sz w:val="22"/>
          <w:szCs w:val="22"/>
        </w:rPr>
      </w:pPr>
      <w:r w:rsidRPr="003135D8">
        <w:rPr>
          <w:rFonts w:ascii="Arial" w:eastAsia="Arial" w:hAnsi="Arial" w:cs="Arial"/>
          <w:b/>
          <w:sz w:val="22"/>
          <w:szCs w:val="22"/>
        </w:rPr>
        <w:t>Co-Director: PhD. César Alberto Collazos Ordoñez</w:t>
      </w:r>
    </w:p>
    <w:p w14:paraId="2968AF9A" w14:textId="77777777" w:rsidR="00F66375" w:rsidRPr="003135D8" w:rsidRDefault="00F66375">
      <w:pPr>
        <w:jc w:val="center"/>
        <w:rPr>
          <w:rFonts w:ascii="Arial" w:eastAsia="Arial" w:hAnsi="Arial" w:cs="Arial"/>
          <w:b/>
          <w:sz w:val="22"/>
          <w:szCs w:val="22"/>
        </w:rPr>
      </w:pPr>
    </w:p>
    <w:p w14:paraId="302566F9" w14:textId="77777777" w:rsidR="00F66375" w:rsidRPr="003135D8" w:rsidRDefault="00F66375">
      <w:pPr>
        <w:jc w:val="center"/>
        <w:rPr>
          <w:rFonts w:ascii="Arial" w:eastAsia="Arial" w:hAnsi="Arial" w:cs="Arial"/>
          <w:b/>
          <w:sz w:val="22"/>
          <w:szCs w:val="22"/>
        </w:rPr>
      </w:pPr>
    </w:p>
    <w:p w14:paraId="25EC2D3F" w14:textId="77777777" w:rsidR="00F66375" w:rsidRPr="003135D8" w:rsidRDefault="00F66375">
      <w:pPr>
        <w:jc w:val="center"/>
        <w:rPr>
          <w:rFonts w:ascii="Arial" w:eastAsia="Arial" w:hAnsi="Arial" w:cs="Arial"/>
          <w:b/>
          <w:sz w:val="22"/>
          <w:szCs w:val="22"/>
        </w:rPr>
      </w:pPr>
    </w:p>
    <w:p w14:paraId="7090905B" w14:textId="77777777" w:rsidR="00F66375" w:rsidRPr="003135D8" w:rsidRDefault="00F66375">
      <w:pPr>
        <w:jc w:val="center"/>
        <w:rPr>
          <w:rFonts w:ascii="Arial" w:eastAsia="Arial" w:hAnsi="Arial" w:cs="Arial"/>
          <w:b/>
          <w:sz w:val="22"/>
          <w:szCs w:val="22"/>
        </w:rPr>
      </w:pPr>
    </w:p>
    <w:p w14:paraId="36A40191" w14:textId="77777777" w:rsidR="0054433B" w:rsidRPr="003135D8" w:rsidRDefault="0054433B">
      <w:pPr>
        <w:jc w:val="center"/>
        <w:rPr>
          <w:rFonts w:ascii="Arial" w:eastAsia="Arial" w:hAnsi="Arial" w:cs="Arial"/>
          <w:b/>
          <w:sz w:val="22"/>
          <w:szCs w:val="22"/>
        </w:rPr>
      </w:pPr>
    </w:p>
    <w:p w14:paraId="74FED9AC" w14:textId="77777777" w:rsidR="00F66375" w:rsidRPr="003135D8" w:rsidRDefault="00F66375">
      <w:pPr>
        <w:jc w:val="center"/>
        <w:rPr>
          <w:rFonts w:ascii="Arial" w:eastAsia="Arial" w:hAnsi="Arial" w:cs="Arial"/>
          <w:b/>
          <w:sz w:val="22"/>
          <w:szCs w:val="22"/>
        </w:rPr>
      </w:pPr>
    </w:p>
    <w:p w14:paraId="6FF17F36" w14:textId="77777777" w:rsidR="00F66375" w:rsidRPr="003135D8" w:rsidRDefault="00F66375">
      <w:pPr>
        <w:jc w:val="center"/>
        <w:rPr>
          <w:rFonts w:ascii="Arial" w:eastAsia="Arial" w:hAnsi="Arial" w:cs="Arial"/>
          <w:b/>
          <w:sz w:val="22"/>
          <w:szCs w:val="22"/>
        </w:rPr>
      </w:pPr>
    </w:p>
    <w:p w14:paraId="1EAA31D5" w14:textId="77777777" w:rsidR="00F66375" w:rsidRPr="003135D8" w:rsidRDefault="00E12EDA">
      <w:pPr>
        <w:jc w:val="center"/>
        <w:rPr>
          <w:rFonts w:ascii="Arial" w:eastAsia="Arial" w:hAnsi="Arial" w:cs="Arial"/>
          <w:b/>
          <w:smallCaps/>
          <w:sz w:val="22"/>
          <w:szCs w:val="22"/>
        </w:rPr>
      </w:pPr>
      <w:bookmarkStart w:id="8" w:name="_gjdgxs" w:colFirst="0" w:colLast="0"/>
      <w:bookmarkEnd w:id="8"/>
      <w:r w:rsidRPr="003135D8">
        <w:rPr>
          <w:rFonts w:ascii="Arial" w:eastAsia="Arial" w:hAnsi="Arial" w:cs="Arial"/>
          <w:b/>
          <w:smallCaps/>
          <w:sz w:val="22"/>
          <w:szCs w:val="22"/>
        </w:rPr>
        <w:t>UNIVERSIDAD DEL CAUCA</w:t>
      </w:r>
    </w:p>
    <w:p w14:paraId="02466B8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Facultad de Ingeniería Electrónica y Telecomunicaciones</w:t>
      </w:r>
    </w:p>
    <w:p w14:paraId="629902B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Departamento de Sistemas</w:t>
      </w:r>
    </w:p>
    <w:p w14:paraId="230B4344" w14:textId="77777777" w:rsidR="00F66375" w:rsidRPr="003135D8" w:rsidRDefault="00E12EDA">
      <w:pPr>
        <w:keepNext/>
        <w:jc w:val="center"/>
        <w:rPr>
          <w:rFonts w:ascii="Arial" w:eastAsia="Arial" w:hAnsi="Arial" w:cs="Arial"/>
          <w:b/>
          <w:sz w:val="22"/>
          <w:szCs w:val="22"/>
        </w:rPr>
      </w:pPr>
      <w:r w:rsidRPr="003135D8">
        <w:rPr>
          <w:rFonts w:ascii="Arial" w:eastAsia="Arial" w:hAnsi="Arial" w:cs="Arial"/>
          <w:b/>
          <w:sz w:val="22"/>
          <w:szCs w:val="22"/>
        </w:rPr>
        <w:t>Grupo de I+D en Ingeniería de Software (IDIS)</w:t>
      </w:r>
    </w:p>
    <w:p w14:paraId="02204513" w14:textId="396BF1C4"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 xml:space="preserve">Popayán, </w:t>
      </w:r>
      <w:del w:id="9" w:author="AcerF5w10" w:date="2019-03-01T18:24:00Z">
        <w:r w:rsidR="00E608C9" w:rsidDel="00712433">
          <w:rPr>
            <w:rFonts w:ascii="Arial" w:eastAsia="Arial" w:hAnsi="Arial" w:cs="Arial"/>
            <w:b/>
            <w:sz w:val="22"/>
            <w:szCs w:val="22"/>
          </w:rPr>
          <w:delText>Enero</w:delText>
        </w:r>
        <w:r w:rsidR="00D066A8" w:rsidRPr="003135D8" w:rsidDel="00712433">
          <w:rPr>
            <w:rFonts w:ascii="Arial" w:eastAsia="Arial" w:hAnsi="Arial" w:cs="Arial"/>
            <w:b/>
            <w:sz w:val="22"/>
            <w:szCs w:val="22"/>
          </w:rPr>
          <w:delText xml:space="preserve"> </w:delText>
        </w:r>
      </w:del>
      <w:ins w:id="10" w:author="AcerF5w10" w:date="2019-06-05T16:38:00Z">
        <w:r w:rsidR="00FE2C9B">
          <w:rPr>
            <w:rFonts w:ascii="Arial" w:eastAsia="Arial" w:hAnsi="Arial" w:cs="Arial"/>
            <w:b/>
            <w:sz w:val="22"/>
            <w:szCs w:val="22"/>
          </w:rPr>
          <w:t>Junio</w:t>
        </w:r>
      </w:ins>
      <w:ins w:id="11" w:author="AcerF5w10" w:date="2019-03-01T18:24:00Z">
        <w:r w:rsidR="00712433" w:rsidRPr="003135D8">
          <w:rPr>
            <w:rFonts w:ascii="Arial" w:eastAsia="Arial" w:hAnsi="Arial" w:cs="Arial"/>
            <w:b/>
            <w:sz w:val="22"/>
            <w:szCs w:val="22"/>
          </w:rPr>
          <w:t xml:space="preserve"> </w:t>
        </w:r>
      </w:ins>
      <w:r w:rsidR="00E608C9">
        <w:rPr>
          <w:rFonts w:ascii="Arial" w:eastAsia="Arial" w:hAnsi="Arial" w:cs="Arial"/>
          <w:b/>
          <w:sz w:val="22"/>
          <w:szCs w:val="22"/>
        </w:rPr>
        <w:t>de 2019</w:t>
      </w:r>
    </w:p>
    <w:p w14:paraId="2B069450" w14:textId="77777777" w:rsidR="00F66375" w:rsidRPr="003135D8" w:rsidRDefault="00F66375">
      <w:pPr>
        <w:jc w:val="center"/>
        <w:rPr>
          <w:rFonts w:ascii="Arial" w:eastAsia="Arial" w:hAnsi="Arial" w:cs="Arial"/>
          <w:sz w:val="22"/>
          <w:szCs w:val="22"/>
        </w:rPr>
      </w:pPr>
    </w:p>
    <w:p w14:paraId="36749390" w14:textId="77777777" w:rsidR="00F66375" w:rsidRPr="003135D8" w:rsidRDefault="00F66375">
      <w:pPr>
        <w:jc w:val="both"/>
        <w:rPr>
          <w:rFonts w:ascii="Arial" w:eastAsia="Arial" w:hAnsi="Arial" w:cs="Arial"/>
          <w:sz w:val="22"/>
          <w:szCs w:val="22"/>
        </w:rPr>
      </w:pPr>
    </w:p>
    <w:p w14:paraId="314DC545" w14:textId="77777777" w:rsidR="00F66375" w:rsidRPr="00C71BA1" w:rsidRDefault="00E12EDA" w:rsidP="00FE1107">
      <w:pPr>
        <w:jc w:val="center"/>
        <w:rPr>
          <w:rFonts w:ascii="Arial" w:eastAsia="Arial" w:hAnsi="Arial" w:cs="Arial"/>
          <w:sz w:val="22"/>
          <w:szCs w:val="22"/>
        </w:rPr>
      </w:pPr>
      <w:r w:rsidRPr="00C71BA1">
        <w:rPr>
          <w:rFonts w:ascii="Arial" w:eastAsia="Arial" w:hAnsi="Arial" w:cs="Arial"/>
          <w:sz w:val="22"/>
          <w:szCs w:val="22"/>
        </w:rPr>
        <w:lastRenderedPageBreak/>
        <w:t>Tabla de Contenido</w:t>
      </w:r>
    </w:p>
    <w:p w14:paraId="632B7260" w14:textId="77777777" w:rsidR="00F66375" w:rsidRPr="003135D8" w:rsidRDefault="00F66375">
      <w:pPr>
        <w:jc w:val="both"/>
        <w:rPr>
          <w:rFonts w:ascii="Arial" w:eastAsia="Arial" w:hAnsi="Arial" w:cs="Arial"/>
          <w:sz w:val="22"/>
          <w:szCs w:val="22"/>
        </w:rPr>
      </w:pPr>
    </w:p>
    <w:sdt>
      <w:sdtPr>
        <w:rPr>
          <w:rFonts w:ascii="Arial" w:hAnsi="Arial" w:cs="Arial"/>
          <w:sz w:val="22"/>
          <w:szCs w:val="22"/>
        </w:rPr>
        <w:id w:val="1733043914"/>
        <w:docPartObj>
          <w:docPartGallery w:val="Table of Contents"/>
          <w:docPartUnique/>
        </w:docPartObj>
      </w:sdtPr>
      <w:sdtContent>
        <w:commentRangeStart w:id="12" w:displacedByCustomXml="prev"/>
        <w:p w14:paraId="7DAC8C0D" w14:textId="65EC6242" w:rsidR="00450E97" w:rsidRPr="003135D8" w:rsidRDefault="00E12EDA">
          <w:pPr>
            <w:pStyle w:val="TDC1"/>
            <w:tabs>
              <w:tab w:val="left" w:pos="400"/>
              <w:tab w:val="right" w:pos="8830"/>
            </w:tabs>
            <w:rPr>
              <w:rFonts w:ascii="Arial" w:eastAsiaTheme="minorEastAsia" w:hAnsi="Arial" w:cs="Arial"/>
              <w:noProof/>
              <w:sz w:val="22"/>
              <w:szCs w:val="22"/>
            </w:rPr>
          </w:pPr>
          <w:r w:rsidRPr="00C71BA1">
            <w:rPr>
              <w:rFonts w:ascii="Arial" w:hAnsi="Arial" w:cs="Arial"/>
              <w:sz w:val="22"/>
              <w:szCs w:val="22"/>
            </w:rPr>
            <w:fldChar w:fldCharType="begin"/>
          </w:r>
          <w:r w:rsidRPr="00C71BA1">
            <w:rPr>
              <w:rFonts w:ascii="Arial" w:hAnsi="Arial" w:cs="Arial"/>
              <w:sz w:val="22"/>
              <w:szCs w:val="22"/>
            </w:rPr>
            <w:instrText xml:space="preserve"> TOC \h \u \z </w:instrText>
          </w:r>
          <w:r w:rsidRPr="00C71BA1">
            <w:rPr>
              <w:rFonts w:ascii="Arial" w:hAnsi="Arial" w:cs="Arial"/>
              <w:sz w:val="22"/>
              <w:szCs w:val="22"/>
            </w:rPr>
            <w:fldChar w:fldCharType="separate"/>
          </w:r>
          <w:r w:rsidR="00911981">
            <w:fldChar w:fldCharType="begin"/>
          </w:r>
          <w:r w:rsidR="00911981">
            <w:instrText xml:space="preserve"> HYPERLINK \l "_Toc531009662" </w:instrText>
          </w:r>
          <w:r w:rsidR="00911981">
            <w:fldChar w:fldCharType="separate"/>
          </w:r>
          <w:r w:rsidR="00450E97" w:rsidRPr="003135D8">
            <w:rPr>
              <w:rStyle w:val="Hipervnculo"/>
              <w:rFonts w:ascii="Arial" w:hAnsi="Arial" w:cs="Arial"/>
              <w:b/>
              <w:noProof/>
              <w:sz w:val="22"/>
              <w:szCs w:val="22"/>
            </w:rPr>
            <w:t>1</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Planteamiento del problema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13" w:author="AcerF5w10" w:date="2019-06-06T17:04:00Z">
            <w:r w:rsidR="00283E2E">
              <w:rPr>
                <w:rFonts w:ascii="Arial" w:hAnsi="Arial" w:cs="Arial"/>
                <w:noProof/>
                <w:webHidden/>
                <w:sz w:val="22"/>
                <w:szCs w:val="22"/>
              </w:rPr>
              <w:t>1</w:t>
            </w:r>
          </w:ins>
          <w:del w:id="14" w:author="AcerF5w10" w:date="2019-05-07T11:52:00Z">
            <w:r w:rsidR="003B1D45" w:rsidDel="000A0782">
              <w:rPr>
                <w:rFonts w:ascii="Arial" w:hAnsi="Arial" w:cs="Arial"/>
                <w:noProof/>
                <w:webHidden/>
                <w:sz w:val="22"/>
                <w:szCs w:val="22"/>
              </w:rPr>
              <w:delText>1</w:delText>
            </w:r>
          </w:del>
          <w:r w:rsidR="00450E97" w:rsidRPr="003135D8">
            <w:rPr>
              <w:rFonts w:ascii="Arial" w:hAnsi="Arial" w:cs="Arial"/>
              <w:noProof/>
              <w:webHidden/>
              <w:sz w:val="22"/>
              <w:szCs w:val="22"/>
            </w:rPr>
            <w:fldChar w:fldCharType="end"/>
          </w:r>
          <w:r w:rsidR="00911981">
            <w:rPr>
              <w:rFonts w:ascii="Arial" w:hAnsi="Arial" w:cs="Arial"/>
              <w:noProof/>
              <w:sz w:val="22"/>
              <w:szCs w:val="22"/>
            </w:rPr>
            <w:fldChar w:fldCharType="end"/>
          </w:r>
        </w:p>
        <w:p w14:paraId="5F85D6F1" w14:textId="1C10F7F3" w:rsidR="00450E97" w:rsidRPr="003135D8" w:rsidRDefault="00911981">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"_Toc531009663" </w:instrText>
          </w:r>
          <w:r>
            <w:fldChar w:fldCharType="separate"/>
          </w:r>
          <w:r w:rsidR="00450E97" w:rsidRPr="003135D8">
            <w:rPr>
              <w:rStyle w:val="Hipervnculo"/>
              <w:rFonts w:ascii="Arial" w:hAnsi="Arial" w:cs="Arial"/>
              <w:noProof/>
              <w:sz w:val="22"/>
              <w:szCs w:val="22"/>
            </w:rPr>
            <w:t>2</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Estado del Arte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15" w:author="AcerF5w10" w:date="2019-06-06T17:04:00Z">
            <w:r w:rsidR="00283E2E">
              <w:rPr>
                <w:rFonts w:ascii="Arial" w:hAnsi="Arial" w:cs="Arial"/>
                <w:noProof/>
                <w:webHidden/>
                <w:sz w:val="22"/>
                <w:szCs w:val="22"/>
              </w:rPr>
              <w:t>4</w:t>
            </w:r>
          </w:ins>
          <w:del w:id="16" w:author="AcerF5w10" w:date="2019-05-07T11:52:00Z">
            <w:r w:rsidR="003B1D45" w:rsidDel="000A0782">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C93BE15" w14:textId="226EAE16" w:rsidR="00450E97" w:rsidRPr="003135D8" w:rsidRDefault="00911981">
          <w:pPr>
            <w:pStyle w:val="TDC2"/>
            <w:tabs>
              <w:tab w:val="right" w:pos="8830"/>
            </w:tabs>
            <w:rPr>
              <w:rFonts w:ascii="Arial" w:eastAsiaTheme="minorEastAsia" w:hAnsi="Arial" w:cs="Arial"/>
              <w:noProof/>
              <w:sz w:val="22"/>
              <w:szCs w:val="22"/>
            </w:rPr>
          </w:pPr>
          <w:r>
            <w:fldChar w:fldCharType="begin"/>
          </w:r>
          <w:r>
            <w:instrText xml:space="preserve"> HYPERLINK \l "_Toc531009664" </w:instrText>
          </w:r>
          <w:r>
            <w:fldChar w:fldCharType="separate"/>
          </w:r>
          <w:r w:rsidR="00450E97" w:rsidRPr="003135D8">
            <w:rPr>
              <w:rStyle w:val="Hipervnculo"/>
              <w:rFonts w:ascii="Arial" w:hAnsi="Arial" w:cs="Arial"/>
              <w:noProof/>
              <w:sz w:val="22"/>
              <w:szCs w:val="22"/>
            </w:rPr>
            <w:t>2.1 Marco teórico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17" w:author="AcerF5w10" w:date="2019-06-06T17:04:00Z">
            <w:r w:rsidR="00283E2E">
              <w:rPr>
                <w:rFonts w:ascii="Arial" w:hAnsi="Arial" w:cs="Arial"/>
                <w:noProof/>
                <w:webHidden/>
                <w:sz w:val="22"/>
                <w:szCs w:val="22"/>
              </w:rPr>
              <w:t>4</w:t>
            </w:r>
          </w:ins>
          <w:del w:id="18" w:author="AcerF5w10" w:date="2019-05-07T11:52:00Z">
            <w:r w:rsidR="003B1D45" w:rsidDel="000A0782">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AF00000" w14:textId="61336D9E"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"_Toc531009665" </w:instrText>
          </w:r>
          <w:r>
            <w:fldChar w:fldCharType="separate"/>
          </w:r>
          <w:r w:rsidR="00450E97" w:rsidRPr="003135D8">
            <w:rPr>
              <w:rStyle w:val="Hipervnculo"/>
              <w:rFonts w:ascii="Arial" w:hAnsi="Arial" w:cs="Arial"/>
              <w:noProof/>
              <w:sz w:val="22"/>
              <w:szCs w:val="22"/>
            </w:rPr>
            <w:t>2.1.1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19" w:author="AcerF5w10" w:date="2019-06-06T17:04:00Z">
            <w:r w:rsidR="00283E2E">
              <w:rPr>
                <w:rFonts w:ascii="Arial" w:hAnsi="Arial" w:cs="Arial"/>
                <w:noProof/>
                <w:webHidden/>
                <w:sz w:val="22"/>
                <w:szCs w:val="22"/>
              </w:rPr>
              <w:t>4</w:t>
            </w:r>
          </w:ins>
          <w:del w:id="20" w:author="AcerF5w10" w:date="2019-05-07T11:52:00Z">
            <w:r w:rsidR="003B1D45" w:rsidDel="000A0782">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43CC7B5" w14:textId="01D697F6"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"_Toc531009666" </w:instrText>
          </w:r>
          <w:r>
            <w:fldChar w:fldCharType="separate"/>
          </w:r>
          <w:r w:rsidR="00450E97" w:rsidRPr="003135D8">
            <w:rPr>
              <w:rStyle w:val="Hipervnculo"/>
              <w:rFonts w:ascii="Arial" w:hAnsi="Arial" w:cs="Arial"/>
              <w:noProof/>
              <w:sz w:val="22"/>
              <w:szCs w:val="22"/>
            </w:rPr>
            <w:t>2.1.2 Juego serio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21" w:author="AcerF5w10" w:date="2019-06-06T17:04:00Z">
            <w:r w:rsidR="00283E2E">
              <w:rPr>
                <w:rFonts w:ascii="Arial" w:hAnsi="Arial" w:cs="Arial"/>
                <w:noProof/>
                <w:webHidden/>
                <w:sz w:val="22"/>
                <w:szCs w:val="22"/>
              </w:rPr>
              <w:t>4</w:t>
            </w:r>
          </w:ins>
          <w:del w:id="22" w:author="AcerF5w10" w:date="2019-05-07T11:52:00Z">
            <w:r w:rsidR="003B1D45" w:rsidDel="000A0782">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AC63E13" w14:textId="6085E3A2"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"_Toc531009667" </w:instrText>
          </w:r>
          <w:r>
            <w:fldChar w:fldCharType="separate"/>
          </w:r>
          <w:r w:rsidR="00450E97" w:rsidRPr="003135D8">
            <w:rPr>
              <w:rStyle w:val="Hipervnculo"/>
              <w:rFonts w:ascii="Arial" w:hAnsi="Arial" w:cs="Arial"/>
              <w:noProof/>
              <w:sz w:val="22"/>
              <w:szCs w:val="22"/>
            </w:rPr>
            <w:t>2.1.3 Patrón de Diseño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23" w:author="AcerF5w10" w:date="2019-06-06T17:04:00Z">
            <w:r w:rsidR="00283E2E">
              <w:rPr>
                <w:rFonts w:ascii="Arial" w:hAnsi="Arial" w:cs="Arial"/>
                <w:noProof/>
                <w:webHidden/>
                <w:sz w:val="22"/>
                <w:szCs w:val="22"/>
              </w:rPr>
              <w:t>4</w:t>
            </w:r>
          </w:ins>
          <w:del w:id="24" w:author="AcerF5w10" w:date="2019-05-07T11:52:00Z">
            <w:r w:rsidR="003B1D45" w:rsidDel="000A0782">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2483825" w14:textId="79427129"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"_Toc531009668" </w:instrText>
          </w:r>
          <w:r>
            <w:fldChar w:fldCharType="separate"/>
          </w:r>
          <w:r w:rsidR="00450E97" w:rsidRPr="003135D8">
            <w:rPr>
              <w:rStyle w:val="Hipervnculo"/>
              <w:rFonts w:ascii="Arial" w:hAnsi="Arial" w:cs="Arial"/>
              <w:noProof/>
              <w:sz w:val="22"/>
              <w:szCs w:val="22"/>
            </w:rPr>
            <w:t>2.1.4 Video Juego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25" w:author="AcerF5w10" w:date="2019-06-06T17:04:00Z">
            <w:r w:rsidR="00283E2E">
              <w:rPr>
                <w:rFonts w:ascii="Arial" w:hAnsi="Arial" w:cs="Arial"/>
                <w:noProof/>
                <w:webHidden/>
                <w:sz w:val="22"/>
                <w:szCs w:val="22"/>
              </w:rPr>
              <w:t>4</w:t>
            </w:r>
          </w:ins>
          <w:del w:id="26" w:author="AcerF5w10" w:date="2019-04-23T12:19:00Z">
            <w:r w:rsidR="00E608C9" w:rsidDel="003B1D45">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179EA3BC" w14:textId="5723DCF8"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"_Toc531009669" </w:instrText>
          </w:r>
          <w:r>
            <w:fldChar w:fldCharType="separate"/>
          </w:r>
          <w:r w:rsidR="00450E97" w:rsidRPr="003135D8">
            <w:rPr>
              <w:rStyle w:val="Hipervnculo"/>
              <w:rFonts w:ascii="Arial" w:hAnsi="Arial" w:cs="Arial"/>
              <w:noProof/>
              <w:sz w:val="22"/>
              <w:szCs w:val="22"/>
            </w:rPr>
            <w:t>2.1.5 Interfaces de Usuario Tangible (TUI)</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_Toc531009669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27" w:author="AcerF5w10" w:date="2019-06-06T17:04:00Z">
            <w:r w:rsidR="00283E2E">
              <w:rPr>
                <w:rFonts w:ascii="Arial" w:hAnsi="Arial" w:cs="Arial"/>
                <w:noProof/>
                <w:webHidden/>
                <w:sz w:val="22"/>
                <w:szCs w:val="22"/>
              </w:rPr>
              <w:t>5</w:t>
            </w:r>
          </w:ins>
          <w:del w:id="28" w:author="AcerF5w10" w:date="2019-04-23T12:19:00Z">
            <w:r w:rsidR="00E608C9" w:rsidDel="003B1D45">
              <w:rPr>
                <w:rFonts w:ascii="Arial" w:hAnsi="Arial" w:cs="Arial"/>
                <w:noProof/>
                <w:webHidden/>
                <w:sz w:val="22"/>
                <w:szCs w:val="22"/>
              </w:rPr>
              <w:delText>3</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BFC10EE" w14:textId="746C7272"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"_Toc531009670" </w:instrText>
          </w:r>
          <w:r>
            <w:fldChar w:fldCharType="separate"/>
          </w:r>
          <w:r w:rsidR="00450E97" w:rsidRPr="003135D8">
            <w:rPr>
              <w:rStyle w:val="Hipervnculo"/>
              <w:rFonts w:ascii="Arial" w:hAnsi="Arial" w:cs="Arial"/>
              <w:noProof/>
              <w:sz w:val="22"/>
              <w:szCs w:val="22"/>
            </w:rPr>
            <w:t>2.1.6 Objeto Aumentado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29" w:author="AcerF5w10" w:date="2019-06-06T17:04:00Z">
            <w:r w:rsidR="00283E2E">
              <w:rPr>
                <w:rFonts w:ascii="Arial" w:hAnsi="Arial" w:cs="Arial"/>
                <w:noProof/>
                <w:webHidden/>
                <w:sz w:val="22"/>
                <w:szCs w:val="22"/>
              </w:rPr>
              <w:t>5</w:t>
            </w:r>
          </w:ins>
          <w:del w:id="30" w:author="AcerF5w10" w:date="2019-05-07T11:52:00Z">
            <w:r w:rsidR="003B1D45" w:rsidDel="000A0782">
              <w:rPr>
                <w:rFonts w:ascii="Arial" w:hAnsi="Arial" w:cs="Arial"/>
                <w:noProof/>
                <w:webHidden/>
                <w:sz w:val="22"/>
                <w:szCs w:val="22"/>
              </w:rPr>
              <w:delText>4</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502245B0" w14:textId="72CA8A37"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"_Toc531009671" </w:instrText>
          </w:r>
          <w:r>
            <w:fldChar w:fldCharType="separate"/>
          </w:r>
          <w:r w:rsidR="00450E97" w:rsidRPr="003135D8">
            <w:rPr>
              <w:rStyle w:val="Hipervnculo"/>
              <w:rFonts w:ascii="Arial" w:hAnsi="Arial" w:cs="Arial"/>
              <w:noProof/>
              <w:sz w:val="22"/>
              <w:szCs w:val="22"/>
            </w:rPr>
            <w:t>2.1.7 Computación Ubicua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31" w:author="AcerF5w10" w:date="2019-06-06T17:04:00Z">
            <w:r w:rsidR="00283E2E">
              <w:rPr>
                <w:rFonts w:ascii="Arial" w:hAnsi="Arial" w:cs="Arial"/>
                <w:noProof/>
                <w:webHidden/>
                <w:sz w:val="22"/>
                <w:szCs w:val="22"/>
              </w:rPr>
              <w:t>5</w:t>
            </w:r>
          </w:ins>
          <w:del w:id="32" w:author="AcerF5w10" w:date="2019-05-07T11:52:00Z">
            <w:r w:rsidR="003B1D45" w:rsidDel="000A0782">
              <w:rPr>
                <w:rFonts w:ascii="Arial" w:hAnsi="Arial" w:cs="Arial"/>
                <w:noProof/>
                <w:webHidden/>
                <w:sz w:val="22"/>
                <w:szCs w:val="22"/>
              </w:rPr>
              <w:delText>4</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DD858DD" w14:textId="36834CDC"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"_Toc531009672" </w:instrText>
          </w:r>
          <w:r>
            <w:fldChar w:fldCharType="separate"/>
          </w:r>
          <w:r w:rsidR="00450E97" w:rsidRPr="003135D8">
            <w:rPr>
              <w:rStyle w:val="Hipervnculo"/>
              <w:rFonts w:ascii="Arial" w:hAnsi="Arial" w:cs="Arial"/>
              <w:noProof/>
              <w:sz w:val="22"/>
              <w:szCs w:val="22"/>
            </w:rPr>
            <w:t>2.1.8 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33" w:author="AcerF5w10" w:date="2019-06-06T17:04:00Z">
            <w:r w:rsidR="00283E2E">
              <w:rPr>
                <w:rFonts w:ascii="Arial" w:hAnsi="Arial" w:cs="Arial"/>
                <w:noProof/>
                <w:webHidden/>
                <w:sz w:val="22"/>
                <w:szCs w:val="22"/>
              </w:rPr>
              <w:t>5</w:t>
            </w:r>
          </w:ins>
          <w:del w:id="34" w:author="AcerF5w10" w:date="2019-05-07T11:52:00Z">
            <w:r w:rsidR="003B1D45" w:rsidDel="000A0782">
              <w:rPr>
                <w:rFonts w:ascii="Arial" w:hAnsi="Arial" w:cs="Arial"/>
                <w:noProof/>
                <w:webHidden/>
                <w:sz w:val="22"/>
                <w:szCs w:val="22"/>
              </w:rPr>
              <w:delText>4</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7FD5EDA6" w14:textId="35196544"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"_Toc531009673" </w:instrText>
          </w:r>
          <w:r>
            <w:fldChar w:fldCharType="separate"/>
          </w:r>
          <w:r w:rsidR="00450E97" w:rsidRPr="003135D8">
            <w:rPr>
              <w:rStyle w:val="Hipervnculo"/>
              <w:rFonts w:ascii="Arial" w:hAnsi="Arial" w:cs="Arial"/>
              <w:noProof/>
              <w:sz w:val="22"/>
              <w:szCs w:val="22"/>
            </w:rPr>
            <w:t>2.1.9 Psicomotricidad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35" w:author="AcerF5w10" w:date="2019-06-06T17:04:00Z">
            <w:r w:rsidR="00283E2E">
              <w:rPr>
                <w:rFonts w:ascii="Arial" w:hAnsi="Arial" w:cs="Arial"/>
                <w:noProof/>
                <w:webHidden/>
                <w:sz w:val="22"/>
                <w:szCs w:val="22"/>
              </w:rPr>
              <w:t>5</w:t>
            </w:r>
          </w:ins>
          <w:del w:id="36" w:author="AcerF5w10" w:date="2019-05-07T11:52:00Z">
            <w:r w:rsidR="003B1D45" w:rsidDel="000A0782">
              <w:rPr>
                <w:rFonts w:ascii="Arial" w:hAnsi="Arial" w:cs="Arial"/>
                <w:noProof/>
                <w:webHidden/>
                <w:sz w:val="22"/>
                <w:szCs w:val="22"/>
              </w:rPr>
              <w:delText>4</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D0AF190" w14:textId="29A2F37D" w:rsidR="00450E97" w:rsidRPr="003135D8" w:rsidRDefault="003B1D45">
          <w:pPr>
            <w:pStyle w:val="TDC2"/>
            <w:tabs>
              <w:tab w:val="right" w:pos="8830"/>
            </w:tabs>
            <w:rPr>
              <w:rFonts w:ascii="Arial" w:eastAsiaTheme="minorEastAsia" w:hAnsi="Arial" w:cs="Arial"/>
              <w:noProof/>
              <w:sz w:val="22"/>
              <w:szCs w:val="22"/>
            </w:rPr>
          </w:pPr>
          <w:r>
            <w:fldChar w:fldCharType="begin"/>
          </w:r>
          <w:r>
            <w:instrText xml:space="preserve"> HYPERLINK \l "_Toc531009674" </w:instrText>
          </w:r>
          <w:r>
            <w:fldChar w:fldCharType="separate"/>
          </w:r>
          <w:r w:rsidR="00450E97" w:rsidRPr="003135D8">
            <w:rPr>
              <w:rStyle w:val="Hipervnculo"/>
              <w:rFonts w:ascii="Arial" w:eastAsia="Arial" w:hAnsi="Arial" w:cs="Arial"/>
              <w:noProof/>
              <w:sz w:val="22"/>
              <w:szCs w:val="22"/>
            </w:rPr>
            <w:t>2.2 Antecedentes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37" w:author="AcerF5w10" w:date="2019-06-06T17:04:00Z">
            <w:r w:rsidR="00283E2E">
              <w:rPr>
                <w:rFonts w:ascii="Arial" w:hAnsi="Arial" w:cs="Arial"/>
                <w:noProof/>
                <w:webHidden/>
                <w:sz w:val="22"/>
                <w:szCs w:val="22"/>
              </w:rPr>
              <w:t>6</w:t>
            </w:r>
          </w:ins>
          <w:del w:id="38" w:author="AcerF5w10" w:date="2019-04-23T12:19:00Z">
            <w:r w:rsidR="00E608C9" w:rsidDel="003B1D45">
              <w:rPr>
                <w:rFonts w:ascii="Arial" w:hAnsi="Arial" w:cs="Arial"/>
                <w:noProof/>
                <w:webHidden/>
                <w:sz w:val="22"/>
                <w:szCs w:val="22"/>
              </w:rPr>
              <w:delText>4</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7E20FAF" w14:textId="6EAC8FF3" w:rsidR="00450E97" w:rsidRPr="003135D8" w:rsidRDefault="003B1D45">
          <w:pPr>
            <w:pStyle w:val="TDC2"/>
            <w:tabs>
              <w:tab w:val="right" w:pos="8830"/>
            </w:tabs>
            <w:rPr>
              <w:rFonts w:ascii="Arial" w:eastAsiaTheme="minorEastAsia" w:hAnsi="Arial" w:cs="Arial"/>
              <w:noProof/>
              <w:sz w:val="22"/>
              <w:szCs w:val="22"/>
            </w:rPr>
          </w:pPr>
          <w:r>
            <w:fldChar w:fldCharType="begin"/>
          </w:r>
          <w:r>
            <w:instrText xml:space="preserve"> HYPERLINK \l "_Toc531009675" </w:instrText>
          </w:r>
          <w:r>
            <w:fldChar w:fldCharType="separate"/>
          </w:r>
          <w:r w:rsidR="00450E97" w:rsidRPr="003135D8">
            <w:rPr>
              <w:rStyle w:val="Hipervnculo"/>
              <w:rFonts w:ascii="Arial" w:hAnsi="Arial" w:cs="Arial"/>
              <w:noProof/>
              <w:sz w:val="22"/>
              <w:szCs w:val="22"/>
            </w:rPr>
            <w:t>2.3 Aporte investigativo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39" w:author="AcerF5w10" w:date="2019-06-06T17:04:00Z">
            <w:r w:rsidR="00283E2E">
              <w:rPr>
                <w:rFonts w:ascii="Arial" w:hAnsi="Arial" w:cs="Arial"/>
                <w:noProof/>
                <w:webHidden/>
                <w:sz w:val="22"/>
                <w:szCs w:val="22"/>
              </w:rPr>
              <w:t>10</w:t>
            </w:r>
          </w:ins>
          <w:del w:id="40" w:author="AcerF5w10" w:date="2019-04-23T12:19:00Z">
            <w:r w:rsidR="00E608C9" w:rsidDel="003B1D45">
              <w:rPr>
                <w:rFonts w:ascii="Arial" w:hAnsi="Arial" w:cs="Arial"/>
                <w:noProof/>
                <w:webHidden/>
                <w:sz w:val="22"/>
                <w:szCs w:val="22"/>
              </w:rPr>
              <w:delText>8</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76807567" w14:textId="4AA7EE6B" w:rsidR="00450E97" w:rsidRPr="003135D8" w:rsidRDefault="00911981">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"_Toc531009676" </w:instrText>
          </w:r>
          <w:r>
            <w:fldChar w:fldCharType="separate"/>
          </w:r>
          <w:r w:rsidR="00450E97" w:rsidRPr="003135D8">
            <w:rPr>
              <w:rStyle w:val="Hipervnculo"/>
              <w:rFonts w:ascii="Arial" w:hAnsi="Arial" w:cs="Arial"/>
              <w:b/>
              <w:noProof/>
              <w:sz w:val="22"/>
              <w:szCs w:val="22"/>
            </w:rPr>
            <w:t>3</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Objetivos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41" w:author="AcerF5w10" w:date="2019-06-06T17:04:00Z">
            <w:r w:rsidR="00283E2E">
              <w:rPr>
                <w:rFonts w:ascii="Arial" w:hAnsi="Arial" w:cs="Arial"/>
                <w:noProof/>
                <w:webHidden/>
                <w:sz w:val="22"/>
                <w:szCs w:val="22"/>
              </w:rPr>
              <w:t>10</w:t>
            </w:r>
          </w:ins>
          <w:del w:id="42" w:author="AcerF5w10" w:date="2019-05-07T11:52:00Z">
            <w:r w:rsidR="003B1D45" w:rsidDel="000A0782">
              <w:rPr>
                <w:rFonts w:ascii="Arial" w:hAnsi="Arial" w:cs="Arial"/>
                <w:noProof/>
                <w:webHidden/>
                <w:sz w:val="22"/>
                <w:szCs w:val="22"/>
              </w:rPr>
              <w:delText>9</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924DF8A" w14:textId="6826D6C5" w:rsidR="00450E97" w:rsidRPr="003135D8" w:rsidRDefault="00911981">
          <w:pPr>
            <w:pStyle w:val="TDC2"/>
            <w:tabs>
              <w:tab w:val="right" w:pos="8830"/>
            </w:tabs>
            <w:rPr>
              <w:rFonts w:ascii="Arial" w:eastAsiaTheme="minorEastAsia" w:hAnsi="Arial" w:cs="Arial"/>
              <w:noProof/>
              <w:sz w:val="22"/>
              <w:szCs w:val="22"/>
            </w:rPr>
          </w:pPr>
          <w:r>
            <w:fldChar w:fldCharType="begin"/>
          </w:r>
          <w:r>
            <w:instrText xml:space="preserve"> HYPERLINK \l "_Toc531009677" </w:instrText>
          </w:r>
          <w:r>
            <w:fldChar w:fldCharType="separate"/>
          </w:r>
          <w:r w:rsidR="00450E97" w:rsidRPr="003135D8">
            <w:rPr>
              <w:rStyle w:val="Hipervnculo"/>
              <w:rFonts w:ascii="Arial" w:eastAsia="Arial" w:hAnsi="Arial" w:cs="Arial"/>
              <w:noProof/>
              <w:sz w:val="22"/>
              <w:szCs w:val="22"/>
            </w:rPr>
            <w:t>3</w:t>
          </w:r>
          <w:r w:rsidR="00450E97" w:rsidRPr="003135D8">
            <w:rPr>
              <w:rStyle w:val="Hipervnculo"/>
              <w:rFonts w:ascii="Arial" w:hAnsi="Arial" w:cs="Arial"/>
              <w:noProof/>
              <w:sz w:val="22"/>
              <w:szCs w:val="22"/>
            </w:rPr>
            <w:t>.1</w:t>
          </w:r>
          <w:r w:rsidR="00450E97" w:rsidRPr="003135D8">
            <w:rPr>
              <w:rStyle w:val="Hipervnculo"/>
              <w:rFonts w:ascii="Arial" w:eastAsia="Arial" w:hAnsi="Arial" w:cs="Arial"/>
              <w:noProof/>
              <w:sz w:val="22"/>
              <w:szCs w:val="22"/>
            </w:rPr>
            <w:t xml:space="preserve"> Objetivo general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43" w:author="AcerF5w10" w:date="2019-06-06T17:04:00Z">
            <w:r w:rsidR="00283E2E">
              <w:rPr>
                <w:rFonts w:ascii="Arial" w:hAnsi="Arial" w:cs="Arial"/>
                <w:noProof/>
                <w:webHidden/>
                <w:sz w:val="22"/>
                <w:szCs w:val="22"/>
              </w:rPr>
              <w:t>10</w:t>
            </w:r>
          </w:ins>
          <w:del w:id="44" w:author="AcerF5w10" w:date="2019-05-07T11:52:00Z">
            <w:r w:rsidR="003B1D45" w:rsidDel="000A0782">
              <w:rPr>
                <w:rFonts w:ascii="Arial" w:hAnsi="Arial" w:cs="Arial"/>
                <w:noProof/>
                <w:webHidden/>
                <w:sz w:val="22"/>
                <w:szCs w:val="22"/>
              </w:rPr>
              <w:delText>9</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56A072FE" w14:textId="64A03C34" w:rsidR="00450E97" w:rsidRPr="003135D8" w:rsidRDefault="00911981">
          <w:pPr>
            <w:pStyle w:val="TDC2"/>
            <w:tabs>
              <w:tab w:val="right" w:pos="8830"/>
            </w:tabs>
            <w:rPr>
              <w:rFonts w:ascii="Arial" w:eastAsiaTheme="minorEastAsia" w:hAnsi="Arial" w:cs="Arial"/>
              <w:noProof/>
              <w:sz w:val="22"/>
              <w:szCs w:val="22"/>
            </w:rPr>
          </w:pPr>
          <w:r>
            <w:fldChar w:fldCharType="begin"/>
          </w:r>
          <w:r>
            <w:instrText xml:space="preserve"> HYPERLINK \l "_Toc531009678" </w:instrText>
          </w:r>
          <w:r>
            <w:fldChar w:fldCharType="separate"/>
          </w:r>
          <w:r w:rsidR="00450E97" w:rsidRPr="003135D8">
            <w:rPr>
              <w:rStyle w:val="Hipervnculo"/>
              <w:rFonts w:ascii="Arial" w:eastAsia="Arial" w:hAnsi="Arial" w:cs="Arial"/>
              <w:noProof/>
              <w:sz w:val="22"/>
              <w:szCs w:val="22"/>
            </w:rPr>
            <w:t>3.2 Objetivos específicos (OE)</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45" w:author="AcerF5w10" w:date="2019-06-06T17:04:00Z">
            <w:r w:rsidR="00283E2E">
              <w:rPr>
                <w:rFonts w:ascii="Arial" w:hAnsi="Arial" w:cs="Arial"/>
                <w:noProof/>
                <w:webHidden/>
                <w:sz w:val="22"/>
                <w:szCs w:val="22"/>
              </w:rPr>
              <w:t>10</w:t>
            </w:r>
          </w:ins>
          <w:del w:id="46" w:author="AcerF5w10" w:date="2019-05-07T11:52:00Z">
            <w:r w:rsidR="003B1D45" w:rsidDel="000A0782">
              <w:rPr>
                <w:rFonts w:ascii="Arial" w:hAnsi="Arial" w:cs="Arial"/>
                <w:noProof/>
                <w:webHidden/>
                <w:sz w:val="22"/>
                <w:szCs w:val="22"/>
              </w:rPr>
              <w:delText>9</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64686D83" w14:textId="177FA08D" w:rsidR="00450E97" w:rsidRPr="003135D8" w:rsidRDefault="003B1D45">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"_Toc531009679" </w:instrText>
          </w:r>
          <w:r>
            <w:fldChar w:fldCharType="separate"/>
          </w:r>
          <w:r w:rsidR="00450E97" w:rsidRPr="003135D8">
            <w:rPr>
              <w:rStyle w:val="Hipervnculo"/>
              <w:rFonts w:ascii="Arial" w:hAnsi="Arial" w:cs="Arial"/>
              <w:b/>
              <w:noProof/>
              <w:sz w:val="22"/>
              <w:szCs w:val="22"/>
            </w:rPr>
            <w:t>4</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Actividades y cronograma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_Toc531009679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47" w:author="AcerF5w10" w:date="2019-06-06T17:04:00Z">
            <w:r w:rsidR="00283E2E">
              <w:rPr>
                <w:rFonts w:ascii="Arial" w:hAnsi="Arial" w:cs="Arial"/>
                <w:noProof/>
                <w:webHidden/>
                <w:sz w:val="22"/>
                <w:szCs w:val="22"/>
              </w:rPr>
              <w:t>11</w:t>
            </w:r>
          </w:ins>
          <w:del w:id="48" w:author="AcerF5w10" w:date="2019-04-23T12:19:00Z">
            <w:r w:rsidR="00E608C9" w:rsidDel="003B1D45">
              <w:rPr>
                <w:rFonts w:ascii="Arial" w:hAnsi="Arial" w:cs="Arial"/>
                <w:noProof/>
                <w:webHidden/>
                <w:sz w:val="22"/>
                <w:szCs w:val="22"/>
              </w:rPr>
              <w:delText>9</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153E225E" w14:textId="0B63247E" w:rsidR="00450E97" w:rsidRPr="003135D8" w:rsidRDefault="003B1D45">
          <w:pPr>
            <w:pStyle w:val="TDC2"/>
            <w:tabs>
              <w:tab w:val="right" w:pos="8830"/>
            </w:tabs>
            <w:rPr>
              <w:rFonts w:ascii="Arial" w:eastAsiaTheme="minorEastAsia" w:hAnsi="Arial" w:cs="Arial"/>
              <w:noProof/>
              <w:sz w:val="22"/>
              <w:szCs w:val="22"/>
            </w:rPr>
          </w:pPr>
          <w:r>
            <w:fldChar w:fldCharType="begin"/>
          </w:r>
          <w:r>
            <w:instrText xml:space="preserve"> HYPERLINK \l "_Toc531009680" </w:instrText>
          </w:r>
          <w:r>
            <w:fldChar w:fldCharType="separate"/>
          </w:r>
          <w:r w:rsidR="00450E97" w:rsidRPr="003135D8">
            <w:rPr>
              <w:rStyle w:val="Hipervnculo"/>
              <w:rFonts w:ascii="Arial" w:hAnsi="Arial" w:cs="Arial"/>
              <w:noProof/>
              <w:sz w:val="22"/>
              <w:szCs w:val="22"/>
            </w:rPr>
            <w:t>4.1 Metodología de trabajo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49" w:author="AcerF5w10" w:date="2019-06-06T17:04:00Z">
            <w:r w:rsidR="00283E2E">
              <w:rPr>
                <w:rFonts w:ascii="Arial" w:hAnsi="Arial" w:cs="Arial"/>
                <w:noProof/>
                <w:webHidden/>
                <w:sz w:val="22"/>
                <w:szCs w:val="22"/>
              </w:rPr>
              <w:t>11</w:t>
            </w:r>
          </w:ins>
          <w:del w:id="50" w:author="AcerF5w10" w:date="2019-04-23T12:19:00Z">
            <w:r w:rsidR="00E608C9" w:rsidDel="003B1D45">
              <w:rPr>
                <w:rFonts w:ascii="Arial" w:hAnsi="Arial" w:cs="Arial"/>
                <w:noProof/>
                <w:webHidden/>
                <w:sz w:val="22"/>
                <w:szCs w:val="22"/>
              </w:rPr>
              <w:delText>9</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0BB93995" w14:textId="239493DF"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"_Toc531009681" </w:instrText>
          </w:r>
          <w:r>
            <w:fldChar w:fldCharType="separate"/>
          </w:r>
          <w:r w:rsidR="00450E97" w:rsidRPr="003135D8">
            <w:rPr>
              <w:rStyle w:val="Hipervnculo"/>
              <w:rFonts w:ascii="Arial" w:hAnsi="Arial" w:cs="Arial"/>
              <w:b/>
              <w:noProof/>
              <w:sz w:val="22"/>
              <w:szCs w:val="22"/>
            </w:rPr>
            <w:t>4.1.1 Ciclo 1 Análisis conceptual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51" w:author="AcerF5w10" w:date="2019-06-06T17:04:00Z">
            <w:r w:rsidR="00283E2E">
              <w:rPr>
                <w:rFonts w:ascii="Arial" w:hAnsi="Arial" w:cs="Arial"/>
                <w:noProof/>
                <w:webHidden/>
                <w:sz w:val="22"/>
                <w:szCs w:val="22"/>
              </w:rPr>
              <w:t>11</w:t>
            </w:r>
          </w:ins>
          <w:del w:id="52" w:author="AcerF5w10" w:date="2019-05-07T11:52:00Z">
            <w:r w:rsidR="003B1D45" w:rsidDel="000A0782">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5BE2BCE7" w14:textId="25DB2086"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"_Toc531009682" </w:instrText>
          </w:r>
          <w:r>
            <w:fldChar w:fldCharType="separate"/>
          </w:r>
          <w:r w:rsidR="00450E97" w:rsidRPr="003135D8">
            <w:rPr>
              <w:rStyle w:val="Hipervnculo"/>
              <w:rFonts w:ascii="Arial" w:eastAsia="Arial" w:hAnsi="Arial" w:cs="Arial"/>
              <w:noProof/>
              <w:sz w:val="22"/>
              <w:szCs w:val="22"/>
            </w:rPr>
            <w:t>4.1.1.1 Revisión del estado del arte sobre patrones de diseño de interacción con juegos serios.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53" w:author="AcerF5w10" w:date="2019-06-06T17:04:00Z">
            <w:r w:rsidR="00283E2E">
              <w:rPr>
                <w:rFonts w:ascii="Arial" w:hAnsi="Arial" w:cs="Arial"/>
                <w:noProof/>
                <w:webHidden/>
                <w:sz w:val="22"/>
                <w:szCs w:val="22"/>
              </w:rPr>
              <w:t>11</w:t>
            </w:r>
          </w:ins>
          <w:del w:id="54" w:author="AcerF5w10" w:date="2019-05-07T11:52:00Z">
            <w:r w:rsidR="003B1D45" w:rsidDel="000A0782">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475D777" w14:textId="38429F8F"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"_Toc531009683" </w:instrText>
          </w:r>
          <w:r>
            <w:fldChar w:fldCharType="separate"/>
          </w:r>
          <w:r w:rsidR="00450E97" w:rsidRPr="003135D8">
            <w:rPr>
              <w:rStyle w:val="Hipervnculo"/>
              <w:rFonts w:ascii="Arial" w:eastAsia="Arial" w:hAnsi="Arial" w:cs="Arial"/>
              <w:noProof/>
              <w:sz w:val="22"/>
              <w:szCs w:val="22"/>
            </w:rPr>
            <w:t>4.1.1.2 Llevar a cabo un estudio más en profundidad sobre patrones de diseño de interacción.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55" w:author="AcerF5w10" w:date="2019-06-06T17:04:00Z">
            <w:r w:rsidR="00283E2E">
              <w:rPr>
                <w:rFonts w:ascii="Arial" w:hAnsi="Arial" w:cs="Arial"/>
                <w:noProof/>
                <w:webHidden/>
                <w:sz w:val="22"/>
                <w:szCs w:val="22"/>
              </w:rPr>
              <w:t>11</w:t>
            </w:r>
          </w:ins>
          <w:del w:id="56" w:author="AcerF5w10" w:date="2019-05-07T11:52:00Z">
            <w:r w:rsidR="003B1D45" w:rsidDel="000A0782">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57D7B922" w14:textId="097EBD32"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"_Toc531009684" </w:instrText>
          </w:r>
          <w:r>
            <w:fldChar w:fldCharType="separate"/>
          </w:r>
          <w:r w:rsidR="00450E97" w:rsidRPr="003135D8">
            <w:rPr>
              <w:rStyle w:val="Hipervnculo"/>
              <w:rFonts w:ascii="Arial" w:eastAsia="Arial" w:hAnsi="Arial" w:cs="Arial"/>
              <w:noProof/>
              <w:sz w:val="22"/>
              <w:szCs w:val="22"/>
            </w:rPr>
            <w:t>4.1.13 Destacar los estudios más relevantes y de utilidad para proponer el prototipo de juego serio con interfaz u objetos tangibles.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57" w:author="AcerF5w10" w:date="2019-06-06T17:04:00Z">
            <w:r w:rsidR="00283E2E">
              <w:rPr>
                <w:rFonts w:ascii="Arial" w:hAnsi="Arial" w:cs="Arial"/>
                <w:noProof/>
                <w:webHidden/>
                <w:sz w:val="22"/>
                <w:szCs w:val="22"/>
              </w:rPr>
              <w:t>11</w:t>
            </w:r>
          </w:ins>
          <w:del w:id="58" w:author="AcerF5w10" w:date="2019-05-07T11:52:00Z">
            <w:r w:rsidR="003B1D45" w:rsidDel="000A0782">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09E64371" w14:textId="7C44FACB"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"_Toc531009685" </w:instrText>
          </w:r>
          <w:r>
            <w:fldChar w:fldCharType="separate"/>
          </w:r>
          <w:r w:rsidR="00450E97" w:rsidRPr="003135D8">
            <w:rPr>
              <w:rStyle w:val="Hipervnculo"/>
              <w:rFonts w:ascii="Arial" w:hAnsi="Arial" w:cs="Arial"/>
              <w:b/>
              <w:noProof/>
              <w:sz w:val="22"/>
              <w:szCs w:val="22"/>
            </w:rPr>
            <w:t>4.1.2 Ciclo 2. Definición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59" w:author="AcerF5w10" w:date="2019-06-06T17:04:00Z">
            <w:r w:rsidR="00283E2E">
              <w:rPr>
                <w:rFonts w:ascii="Arial" w:hAnsi="Arial" w:cs="Arial"/>
                <w:noProof/>
                <w:webHidden/>
                <w:sz w:val="22"/>
                <w:szCs w:val="22"/>
              </w:rPr>
              <w:t>11</w:t>
            </w:r>
          </w:ins>
          <w:del w:id="60" w:author="AcerF5w10" w:date="2019-05-07T11:52:00Z">
            <w:r w:rsidR="003B1D45" w:rsidDel="000A0782">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61B603B7" w14:textId="729E8D7C"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"_Toc531009686" </w:instrText>
          </w:r>
          <w:r>
            <w:fldChar w:fldCharType="separate"/>
          </w:r>
          <w:r w:rsidR="00450E97" w:rsidRPr="003135D8">
            <w:rPr>
              <w:rStyle w:val="Hipervnculo"/>
              <w:rFonts w:ascii="Arial" w:eastAsia="Arial" w:hAnsi="Arial" w:cs="Arial"/>
              <w:noProof/>
              <w:sz w:val="22"/>
              <w:szCs w:val="22"/>
            </w:rPr>
            <w:t>4.1.2.1 Identificar los patrones de interacción existentes.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61" w:author="AcerF5w10" w:date="2019-06-06T17:04:00Z">
            <w:r w:rsidR="00283E2E">
              <w:rPr>
                <w:rFonts w:ascii="Arial" w:hAnsi="Arial" w:cs="Arial"/>
                <w:noProof/>
                <w:webHidden/>
                <w:sz w:val="22"/>
                <w:szCs w:val="22"/>
              </w:rPr>
              <w:t>12</w:t>
            </w:r>
          </w:ins>
          <w:del w:id="62"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1EB97021" w14:textId="63159816"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"_Toc531009687" </w:instrText>
          </w:r>
          <w:r>
            <w:fldChar w:fldCharType="separate"/>
          </w:r>
          <w:r w:rsidR="00450E97" w:rsidRPr="003135D8">
            <w:rPr>
              <w:rStyle w:val="Hipervnculo"/>
              <w:rFonts w:ascii="Arial" w:eastAsia="Arial" w:hAnsi="Arial" w:cs="Arial"/>
              <w:noProof/>
              <w:sz w:val="22"/>
              <w:szCs w:val="22"/>
            </w:rPr>
            <w:t>4.1.2.2 Definir y/o adaptar un conjunto de patrones de interacción a partir del uso de interfaces u objetos tangibles en juegos serios dirigidos a la rehabilitación psicomotriz de niños con discapacidad auditiva.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63" w:author="AcerF5w10" w:date="2019-06-06T17:04:00Z">
            <w:r w:rsidR="00283E2E">
              <w:rPr>
                <w:rFonts w:ascii="Arial" w:hAnsi="Arial" w:cs="Arial"/>
                <w:noProof/>
                <w:webHidden/>
                <w:sz w:val="22"/>
                <w:szCs w:val="22"/>
              </w:rPr>
              <w:t>12</w:t>
            </w:r>
          </w:ins>
          <w:del w:id="64"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B0F6400" w14:textId="7AC2E567"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"_Toc531009688" </w:instrText>
          </w:r>
          <w:r>
            <w:fldChar w:fldCharType="separate"/>
          </w:r>
          <w:r w:rsidR="00450E97" w:rsidRPr="003135D8">
            <w:rPr>
              <w:rStyle w:val="Hipervnculo"/>
              <w:rFonts w:ascii="Arial" w:eastAsia="Arial" w:hAnsi="Arial" w:cs="Arial"/>
              <w:noProof/>
              <w:sz w:val="22"/>
              <w:szCs w:val="22"/>
            </w:rPr>
            <w:t>4.1.2.3 Construir un prototipo de juego serio que use interfaces u objetos tangibles usando el conjunto de patrones propuestos.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65" w:author="AcerF5w10" w:date="2019-06-06T17:04:00Z">
            <w:r w:rsidR="00283E2E">
              <w:rPr>
                <w:rFonts w:ascii="Arial" w:hAnsi="Arial" w:cs="Arial"/>
                <w:noProof/>
                <w:webHidden/>
                <w:sz w:val="22"/>
                <w:szCs w:val="22"/>
              </w:rPr>
              <w:t>12</w:t>
            </w:r>
          </w:ins>
          <w:del w:id="66"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87C2ED1" w14:textId="4AE209EC"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"_Toc531009689" </w:instrText>
          </w:r>
          <w:r>
            <w:fldChar w:fldCharType="separate"/>
          </w:r>
          <w:r w:rsidR="00450E97" w:rsidRPr="003135D8">
            <w:rPr>
              <w:rStyle w:val="Hipervnculo"/>
              <w:rFonts w:ascii="Arial" w:hAnsi="Arial" w:cs="Arial"/>
              <w:b/>
              <w:noProof/>
              <w:sz w:val="22"/>
              <w:szCs w:val="22"/>
            </w:rPr>
            <w:t>4.1.3 Ciclo 3. Evaluación de la propuesta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_Toc531009689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67" w:author="AcerF5w10" w:date="2019-06-06T17:04:00Z">
            <w:r w:rsidR="00283E2E">
              <w:rPr>
                <w:rFonts w:ascii="Arial" w:hAnsi="Arial" w:cs="Arial"/>
                <w:noProof/>
                <w:webHidden/>
                <w:sz w:val="22"/>
                <w:szCs w:val="22"/>
              </w:rPr>
              <w:t>12</w:t>
            </w:r>
          </w:ins>
          <w:del w:id="68"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F1CC119" w14:textId="0A056183"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"_Toc531009690" </w:instrText>
          </w:r>
          <w:r>
            <w:fldChar w:fldCharType="separate"/>
          </w:r>
          <w:r w:rsidR="00450E97" w:rsidRPr="003135D8">
            <w:rPr>
              <w:rStyle w:val="Hipervnculo"/>
              <w:rFonts w:ascii="Arial" w:eastAsia="Arial" w:hAnsi="Arial" w:cs="Arial"/>
              <w:noProof/>
              <w:sz w:val="22"/>
              <w:szCs w:val="22"/>
            </w:rPr>
            <w:t>4.1.3.1 Se lleva a cabo la capacitación, coordinación, organización y diseño de la prueba del prototipo.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_Toc531009690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69" w:author="AcerF5w10" w:date="2019-06-06T17:04:00Z">
            <w:r w:rsidR="00283E2E">
              <w:rPr>
                <w:rFonts w:ascii="Arial" w:hAnsi="Arial" w:cs="Arial"/>
                <w:noProof/>
                <w:webHidden/>
                <w:sz w:val="22"/>
                <w:szCs w:val="22"/>
              </w:rPr>
              <w:t>12</w:t>
            </w:r>
          </w:ins>
          <w:del w:id="70"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D28A643" w14:textId="7AD4AA3B" w:rsidR="00450E97" w:rsidRPr="003135D8" w:rsidRDefault="003B1D45">
          <w:pPr>
            <w:pStyle w:val="TDC3"/>
            <w:tabs>
              <w:tab w:val="left" w:pos="1320"/>
              <w:tab w:val="right" w:pos="8830"/>
            </w:tabs>
            <w:rPr>
              <w:rFonts w:ascii="Arial" w:eastAsiaTheme="minorEastAsia" w:hAnsi="Arial" w:cs="Arial"/>
              <w:noProof/>
              <w:sz w:val="22"/>
              <w:szCs w:val="22"/>
            </w:rPr>
          </w:pPr>
          <w:r>
            <w:lastRenderedPageBreak/>
            <w:fldChar w:fldCharType="begin"/>
          </w:r>
          <w:r>
            <w:instrText xml:space="preserve"> HYPERLINK \l "_Toc531009691" </w:instrText>
          </w:r>
          <w:r>
            <w:fldChar w:fldCharType="separate"/>
          </w:r>
          <w:r w:rsidR="00450E97" w:rsidRPr="003135D8">
            <w:rPr>
              <w:rStyle w:val="Hipervnculo"/>
              <w:rFonts w:ascii="Arial" w:eastAsia="Arial" w:hAnsi="Arial" w:cs="Arial"/>
              <w:noProof/>
              <w:sz w:val="22"/>
              <w:szCs w:val="22"/>
            </w:rPr>
            <w:t>4.1.3.2</w:t>
          </w:r>
          <w:r w:rsidR="00450E97" w:rsidRPr="003135D8">
            <w:rPr>
              <w:rFonts w:ascii="Arial" w:eastAsiaTheme="minorEastAsia" w:hAnsi="Arial" w:cs="Arial"/>
              <w:noProof/>
              <w:sz w:val="22"/>
              <w:szCs w:val="22"/>
            </w:rPr>
            <w:tab/>
          </w:r>
          <w:r w:rsidR="00450E97" w:rsidRPr="003135D8">
            <w:rPr>
              <w:rStyle w:val="Hipervnculo"/>
              <w:rFonts w:ascii="Arial" w:eastAsia="Arial" w:hAnsi="Arial" w:cs="Arial"/>
              <w:noProof/>
              <w:sz w:val="22"/>
              <w:szCs w:val="22"/>
            </w:rPr>
            <w:t>Se ejecuta la prueba del prototipo de juego serio teniendo en cuenta la planificación y diseño planteado en la actividad anterior.</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_Toc531009691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71" w:author="AcerF5w10" w:date="2019-06-06T17:04:00Z">
            <w:r w:rsidR="00283E2E">
              <w:rPr>
                <w:rFonts w:ascii="Arial" w:hAnsi="Arial" w:cs="Arial"/>
                <w:noProof/>
                <w:webHidden/>
                <w:sz w:val="22"/>
                <w:szCs w:val="22"/>
              </w:rPr>
              <w:t>12</w:t>
            </w:r>
          </w:ins>
          <w:del w:id="72"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B7F2B70" w14:textId="74F61C83"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"_Toc531009692" </w:instrText>
          </w:r>
          <w:r>
            <w:fldChar w:fldCharType="separate"/>
          </w:r>
          <w:r w:rsidR="00450E97" w:rsidRPr="003135D8">
            <w:rPr>
              <w:rStyle w:val="Hipervnculo"/>
              <w:rFonts w:ascii="Arial" w:eastAsia="Arial" w:hAnsi="Arial" w:cs="Arial"/>
              <w:noProof/>
              <w:sz w:val="22"/>
              <w:szCs w:val="22"/>
            </w:rPr>
            <w:t>4.1.3.3 Se obtienen los datos producto de la interacción del prototipo de juego serio propuesto con los niños de un centro médico que preste la atención a niños con este tipo de discapacidad.</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_Toc531009692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73" w:author="AcerF5w10" w:date="2019-06-06T17:04:00Z">
            <w:r w:rsidR="00283E2E">
              <w:rPr>
                <w:rFonts w:ascii="Arial" w:hAnsi="Arial" w:cs="Arial"/>
                <w:noProof/>
                <w:webHidden/>
                <w:sz w:val="22"/>
                <w:szCs w:val="22"/>
              </w:rPr>
              <w:t>12</w:t>
            </w:r>
          </w:ins>
          <w:del w:id="74"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8B22C06" w14:textId="39AE5840" w:rsidR="00450E97" w:rsidRPr="003135D8" w:rsidRDefault="003B1D45">
          <w:pPr>
            <w:pStyle w:val="TDC3"/>
            <w:tabs>
              <w:tab w:val="right" w:pos="8830"/>
            </w:tabs>
            <w:rPr>
              <w:rFonts w:ascii="Arial" w:eastAsiaTheme="minorEastAsia" w:hAnsi="Arial" w:cs="Arial"/>
              <w:noProof/>
              <w:sz w:val="22"/>
              <w:szCs w:val="22"/>
            </w:rPr>
          </w:pPr>
          <w:r>
            <w:fldChar w:fldCharType="begin"/>
          </w:r>
          <w:r>
            <w:instrText xml:space="preserve"> HYPERLINK \l "_Toc531009693" </w:instrText>
          </w:r>
          <w:r>
            <w:fldChar w:fldCharType="separate"/>
          </w:r>
          <w:r w:rsidR="00450E97" w:rsidRPr="003135D8">
            <w:rPr>
              <w:rStyle w:val="Hipervnculo"/>
              <w:rFonts w:ascii="Arial" w:hAnsi="Arial" w:cs="Arial"/>
              <w:b/>
              <w:noProof/>
              <w:sz w:val="22"/>
              <w:szCs w:val="22"/>
            </w:rPr>
            <w:t>4.1.4 Ciclo 4 Documentación y socialización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_Toc531009693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75" w:author="AcerF5w10" w:date="2019-06-06T17:04:00Z">
            <w:r w:rsidR="00283E2E">
              <w:rPr>
                <w:rFonts w:ascii="Arial" w:hAnsi="Arial" w:cs="Arial"/>
                <w:noProof/>
                <w:webHidden/>
                <w:sz w:val="22"/>
                <w:szCs w:val="22"/>
              </w:rPr>
              <w:t>12</w:t>
            </w:r>
          </w:ins>
          <w:del w:id="76" w:author="AcerF5w10" w:date="2019-04-23T12:19:00Z">
            <w:r w:rsidR="00E608C9" w:rsidDel="003B1D45">
              <w:rPr>
                <w:rFonts w:ascii="Arial" w:hAnsi="Arial" w:cs="Arial"/>
                <w:noProof/>
                <w:webHidden/>
                <w:sz w:val="22"/>
                <w:szCs w:val="22"/>
              </w:rPr>
              <w:delText>10</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764FAED4" w14:textId="6E6599B5"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"_Toc531009694" </w:instrText>
          </w:r>
          <w:r>
            <w:fldChar w:fldCharType="separate"/>
          </w:r>
          <w:r w:rsidR="00450E97" w:rsidRPr="003135D8">
            <w:rPr>
              <w:rStyle w:val="Hipervnculo"/>
              <w:rFonts w:ascii="Arial" w:eastAsia="Arial" w:hAnsi="Arial" w:cs="Arial"/>
              <w:noProof/>
              <w:sz w:val="22"/>
              <w:szCs w:val="22"/>
            </w:rPr>
            <w:t>4.1.4.1 Elaboración de la monografía y los anexos que resulten durante la realización del trabajo de grado o documento final.</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_Toc531009694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77" w:author="AcerF5w10" w:date="2019-06-06T17:04:00Z">
            <w:r w:rsidR="00283E2E">
              <w:rPr>
                <w:rFonts w:ascii="Arial" w:hAnsi="Arial" w:cs="Arial"/>
                <w:noProof/>
                <w:webHidden/>
                <w:sz w:val="22"/>
                <w:szCs w:val="22"/>
              </w:rPr>
              <w:t>12</w:t>
            </w:r>
          </w:ins>
          <w:del w:id="78" w:author="AcerF5w10" w:date="2019-05-07T11:52:00Z">
            <w:r w:rsidR="003B1D45" w:rsidDel="000A0782">
              <w:rPr>
                <w:rFonts w:ascii="Arial" w:hAnsi="Arial" w:cs="Arial"/>
                <w:noProof/>
                <w:webHidden/>
                <w:sz w:val="22"/>
                <w:szCs w:val="22"/>
              </w:rPr>
              <w:delText>11</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69F2F43F" w14:textId="4338B6D7" w:rsidR="00450E97" w:rsidRPr="003135D8" w:rsidRDefault="00911981">
          <w:pPr>
            <w:pStyle w:val="TDC3"/>
            <w:tabs>
              <w:tab w:val="right" w:pos="8830"/>
            </w:tabs>
            <w:rPr>
              <w:rFonts w:ascii="Arial" w:eastAsiaTheme="minorEastAsia" w:hAnsi="Arial" w:cs="Arial"/>
              <w:noProof/>
              <w:sz w:val="22"/>
              <w:szCs w:val="22"/>
            </w:rPr>
          </w:pPr>
          <w:r>
            <w:fldChar w:fldCharType="begin"/>
          </w:r>
          <w:r>
            <w:instrText xml:space="preserve"> HYPERLINK \l "_Toc531009695" </w:instrText>
          </w:r>
          <w:r>
            <w:fldChar w:fldCharType="separate"/>
          </w:r>
          <w:r w:rsidR="00450E97" w:rsidRPr="003135D8">
            <w:rPr>
              <w:rStyle w:val="Hipervnculo"/>
              <w:rFonts w:ascii="Arial" w:eastAsia="Arial" w:hAnsi="Arial" w:cs="Arial"/>
              <w:noProof/>
              <w:sz w:val="22"/>
              <w:szCs w:val="22"/>
            </w:rPr>
            <w:t>4.1.4.3 Presentar y sustentar los resultados obtenidos durante el desarrollo del proyecto.</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_Toc531009695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79" w:author="AcerF5w10" w:date="2019-06-06T17:04:00Z">
            <w:r w:rsidR="00283E2E">
              <w:rPr>
                <w:rFonts w:ascii="Arial" w:hAnsi="Arial" w:cs="Arial"/>
                <w:noProof/>
                <w:webHidden/>
                <w:sz w:val="22"/>
                <w:szCs w:val="22"/>
              </w:rPr>
              <w:t>12</w:t>
            </w:r>
          </w:ins>
          <w:del w:id="80" w:author="AcerF5w10" w:date="2019-05-07T11:52:00Z">
            <w:r w:rsidR="003B1D45" w:rsidDel="000A0782">
              <w:rPr>
                <w:rFonts w:ascii="Arial" w:hAnsi="Arial" w:cs="Arial"/>
                <w:noProof/>
                <w:webHidden/>
                <w:sz w:val="22"/>
                <w:szCs w:val="22"/>
              </w:rPr>
              <w:delText>11</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28911132" w14:textId="18632677" w:rsidR="00450E97" w:rsidRPr="003135D8" w:rsidRDefault="00911981">
          <w:pPr>
            <w:pStyle w:val="TDC2"/>
            <w:tabs>
              <w:tab w:val="right" w:pos="8830"/>
            </w:tabs>
            <w:rPr>
              <w:rFonts w:ascii="Arial" w:eastAsiaTheme="minorEastAsia" w:hAnsi="Arial" w:cs="Arial"/>
              <w:noProof/>
              <w:sz w:val="22"/>
              <w:szCs w:val="22"/>
            </w:rPr>
          </w:pPr>
          <w:r>
            <w:fldChar w:fldCharType="begin"/>
          </w:r>
          <w:r>
            <w:instrText xml:space="preserve"> HYPERLINK \l "_Toc531009696" </w:instrText>
          </w:r>
          <w:r>
            <w:fldChar w:fldCharType="separate"/>
          </w:r>
          <w:r w:rsidR="00450E97" w:rsidRPr="003135D8">
            <w:rPr>
              <w:rStyle w:val="Hipervnculo"/>
              <w:rFonts w:ascii="Arial" w:hAnsi="Arial" w:cs="Arial"/>
              <w:noProof/>
              <w:sz w:val="22"/>
              <w:szCs w:val="22"/>
            </w:rPr>
            <w:t>4.2 Cronograma de actividades</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_Toc531009696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81" w:author="AcerF5w10" w:date="2019-06-06T17:04:00Z">
            <w:r w:rsidR="00283E2E">
              <w:rPr>
                <w:rFonts w:ascii="Arial" w:hAnsi="Arial" w:cs="Arial"/>
                <w:noProof/>
                <w:webHidden/>
                <w:sz w:val="22"/>
                <w:szCs w:val="22"/>
              </w:rPr>
              <w:t>12</w:t>
            </w:r>
          </w:ins>
          <w:del w:id="82" w:author="AcerF5w10" w:date="2019-05-07T11:52:00Z">
            <w:r w:rsidR="003B1D45" w:rsidDel="000A0782">
              <w:rPr>
                <w:rFonts w:ascii="Arial" w:hAnsi="Arial" w:cs="Arial"/>
                <w:noProof/>
                <w:webHidden/>
                <w:sz w:val="22"/>
                <w:szCs w:val="22"/>
              </w:rPr>
              <w:delText>11</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604D6BC0" w14:textId="2F36BC5C" w:rsidR="00450E97" w:rsidRPr="003135D8" w:rsidRDefault="003B1D45">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"_Toc531009697" </w:instrText>
          </w:r>
          <w:r>
            <w:fldChar w:fldCharType="separate"/>
          </w:r>
          <w:r w:rsidR="00450E97" w:rsidRPr="003135D8">
            <w:rPr>
              <w:rStyle w:val="Hipervnculo"/>
              <w:rFonts w:ascii="Arial" w:hAnsi="Arial" w:cs="Arial"/>
              <w:b/>
              <w:noProof/>
              <w:sz w:val="22"/>
              <w:szCs w:val="22"/>
            </w:rPr>
            <w:t>5.</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Recursos, Presupuesto y fuentes de Financiación</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_Toc531009697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83" w:author="AcerF5w10" w:date="2019-06-06T17:04:00Z">
            <w:r w:rsidR="00283E2E">
              <w:rPr>
                <w:rFonts w:ascii="Arial" w:hAnsi="Arial" w:cs="Arial"/>
                <w:noProof/>
                <w:webHidden/>
                <w:sz w:val="22"/>
                <w:szCs w:val="22"/>
              </w:rPr>
              <w:t>13</w:t>
            </w:r>
          </w:ins>
          <w:del w:id="84" w:author="AcerF5w10" w:date="2019-04-23T12:19:00Z">
            <w:r w:rsidR="00E608C9" w:rsidDel="003B1D45">
              <w:rPr>
                <w:rFonts w:ascii="Arial" w:hAnsi="Arial" w:cs="Arial"/>
                <w:noProof/>
                <w:webHidden/>
                <w:sz w:val="22"/>
                <w:szCs w:val="22"/>
              </w:rPr>
              <w:delText>11</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152B949F" w14:textId="252F00DC" w:rsidR="00450E97" w:rsidRPr="003135D8" w:rsidRDefault="00911981">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"_Toc531009698" </w:instrText>
          </w:r>
          <w:r>
            <w:fldChar w:fldCharType="separate"/>
          </w:r>
          <w:r w:rsidR="00450E97" w:rsidRPr="003135D8">
            <w:rPr>
              <w:rStyle w:val="Hipervnculo"/>
              <w:rFonts w:ascii="Arial" w:hAnsi="Arial" w:cs="Arial"/>
              <w:b/>
              <w:noProof/>
              <w:sz w:val="22"/>
              <w:szCs w:val="22"/>
            </w:rPr>
            <w:t>6.</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Condiciones de entrega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_Toc531009698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85" w:author="AcerF5w10" w:date="2019-06-06T17:04:00Z">
            <w:r w:rsidR="00283E2E">
              <w:rPr>
                <w:rFonts w:ascii="Arial" w:hAnsi="Arial" w:cs="Arial"/>
                <w:noProof/>
                <w:webHidden/>
                <w:sz w:val="22"/>
                <w:szCs w:val="22"/>
              </w:rPr>
              <w:t>13</w:t>
            </w:r>
          </w:ins>
          <w:del w:id="86" w:author="AcerF5w10" w:date="2019-05-07T11:52:00Z">
            <w:r w:rsidR="003B1D45" w:rsidDel="000A0782">
              <w:rPr>
                <w:rFonts w:ascii="Arial" w:hAnsi="Arial" w:cs="Arial"/>
                <w:noProof/>
                <w:webHidden/>
                <w:sz w:val="22"/>
                <w:szCs w:val="22"/>
              </w:rPr>
              <w:delText>12</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43F15281" w14:textId="2BA803EE" w:rsidR="00450E97" w:rsidRPr="003135D8" w:rsidRDefault="003B1D45">
          <w:pPr>
            <w:pStyle w:val="TDC1"/>
            <w:tabs>
              <w:tab w:val="left" w:pos="400"/>
              <w:tab w:val="right" w:pos="8830"/>
            </w:tabs>
            <w:rPr>
              <w:rFonts w:ascii="Arial" w:eastAsiaTheme="minorEastAsia" w:hAnsi="Arial" w:cs="Arial"/>
              <w:noProof/>
              <w:sz w:val="22"/>
              <w:szCs w:val="22"/>
            </w:rPr>
          </w:pPr>
          <w:r>
            <w:fldChar w:fldCharType="begin"/>
          </w:r>
          <w:r>
            <w:instrText xml:space="preserve"> HYPERLINK \l "_Toc531009699" </w:instrText>
          </w:r>
          <w:r>
            <w:fldChar w:fldCharType="separate"/>
          </w:r>
          <w:r w:rsidR="00450E97" w:rsidRPr="003135D8">
            <w:rPr>
              <w:rStyle w:val="Hipervnculo"/>
              <w:rFonts w:ascii="Arial" w:hAnsi="Arial" w:cs="Arial"/>
              <w:b/>
              <w:noProof/>
              <w:sz w:val="22"/>
              <w:szCs w:val="22"/>
            </w:rPr>
            <w:t>7</w:t>
          </w:r>
          <w:r w:rsidR="00450E97" w:rsidRPr="003135D8">
            <w:rPr>
              <w:rFonts w:ascii="Arial" w:eastAsiaTheme="minorEastAsia" w:hAnsi="Arial" w:cs="Arial"/>
              <w:noProof/>
              <w:sz w:val="22"/>
              <w:szCs w:val="22"/>
            </w:rPr>
            <w:tab/>
          </w:r>
          <w:r w:rsidR="00450E97" w:rsidRPr="003135D8">
            <w:rPr>
              <w:rStyle w:val="Hipervnculo"/>
              <w:rFonts w:ascii="Arial" w:hAnsi="Arial" w:cs="Arial"/>
              <w:b/>
              <w:noProof/>
              <w:sz w:val="22"/>
              <w:szCs w:val="22"/>
            </w:rPr>
            <w:t>Referencia bibliográfica</w:t>
          </w:r>
          <w:r w:rsidR="00450E97" w:rsidRPr="003135D8">
            <w:rPr>
              <w:rFonts w:ascii="Arial" w:hAnsi="Arial" w:cs="Arial"/>
              <w:noProof/>
              <w:webHidden/>
              <w:sz w:val="22"/>
              <w:szCs w:val="22"/>
            </w:rPr>
            <w:tab/>
          </w:r>
          <w:r w:rsidR="00450E97" w:rsidRPr="003135D8">
            <w:rPr>
              <w:rFonts w:ascii="Arial" w:hAnsi="Arial" w:cs="Arial"/>
              <w:noProof/>
              <w:webHidden/>
              <w:sz w:val="22"/>
              <w:szCs w:val="22"/>
            </w:rPr>
            <w:fldChar w:fldCharType="begin"/>
          </w:r>
          <w:r w:rsidR="00450E97" w:rsidRPr="003135D8">
            <w:rPr>
              <w:rFonts w:ascii="Arial" w:hAnsi="Arial" w:cs="Arial"/>
              <w:noProof/>
              <w:webHidden/>
              <w:sz w:val="22"/>
              <w:szCs w:val="22"/>
            </w:rPr>
            <w:instrText xml:space="preserve"> PAGEREF _Toc531009699 \h </w:instrText>
          </w:r>
          <w:r w:rsidR="00450E97" w:rsidRPr="003135D8">
            <w:rPr>
              <w:rFonts w:ascii="Arial" w:hAnsi="Arial" w:cs="Arial"/>
              <w:noProof/>
              <w:webHidden/>
              <w:sz w:val="22"/>
              <w:szCs w:val="22"/>
            </w:rPr>
          </w:r>
          <w:r w:rsidR="00450E97" w:rsidRPr="003135D8">
            <w:rPr>
              <w:rFonts w:ascii="Arial" w:hAnsi="Arial" w:cs="Arial"/>
              <w:noProof/>
              <w:webHidden/>
              <w:sz w:val="22"/>
              <w:szCs w:val="22"/>
            </w:rPr>
            <w:fldChar w:fldCharType="separate"/>
          </w:r>
          <w:ins w:id="87" w:author="AcerF5w10" w:date="2019-06-06T17:04:00Z">
            <w:r w:rsidR="00283E2E">
              <w:rPr>
                <w:rFonts w:ascii="Arial" w:hAnsi="Arial" w:cs="Arial"/>
                <w:noProof/>
                <w:webHidden/>
                <w:sz w:val="22"/>
                <w:szCs w:val="22"/>
              </w:rPr>
              <w:t>14</w:t>
            </w:r>
          </w:ins>
          <w:del w:id="88" w:author="AcerF5w10" w:date="2019-04-23T12:19:00Z">
            <w:r w:rsidR="00E608C9" w:rsidDel="003B1D45">
              <w:rPr>
                <w:rFonts w:ascii="Arial" w:hAnsi="Arial" w:cs="Arial"/>
                <w:noProof/>
                <w:webHidden/>
                <w:sz w:val="22"/>
                <w:szCs w:val="22"/>
              </w:rPr>
              <w:delText>12</w:delText>
            </w:r>
          </w:del>
          <w:r w:rsidR="00450E97" w:rsidRPr="003135D8">
            <w:rPr>
              <w:rFonts w:ascii="Arial" w:hAnsi="Arial" w:cs="Arial"/>
              <w:noProof/>
              <w:webHidden/>
              <w:sz w:val="22"/>
              <w:szCs w:val="22"/>
            </w:rPr>
            <w:fldChar w:fldCharType="end"/>
          </w:r>
          <w:r>
            <w:rPr>
              <w:rFonts w:ascii="Arial" w:hAnsi="Arial" w:cs="Arial"/>
              <w:noProof/>
              <w:sz w:val="22"/>
              <w:szCs w:val="22"/>
            </w:rPr>
            <w:fldChar w:fldCharType="end"/>
          </w:r>
        </w:p>
        <w:p w14:paraId="3279FCCC" w14:textId="63E5918B" w:rsidR="00F66375" w:rsidRPr="003135D8" w:rsidRDefault="00E12EDA">
          <w:pPr>
            <w:jc w:val="both"/>
            <w:rPr>
              <w:rFonts w:ascii="Arial" w:eastAsia="Arial" w:hAnsi="Arial" w:cs="Arial"/>
              <w:sz w:val="22"/>
              <w:szCs w:val="22"/>
            </w:rPr>
          </w:pPr>
          <w:r w:rsidRPr="00C71BA1">
            <w:rPr>
              <w:rFonts w:ascii="Arial" w:hAnsi="Arial" w:cs="Arial"/>
              <w:sz w:val="22"/>
              <w:szCs w:val="22"/>
            </w:rPr>
            <w:fldChar w:fldCharType="end"/>
          </w:r>
          <w:commentRangeEnd w:id="12"/>
          <w:r w:rsidR="004339BB">
            <w:rPr>
              <w:rStyle w:val="Refdecomentario"/>
            </w:rPr>
            <w:commentReference w:id="12"/>
          </w:r>
        </w:p>
      </w:sdtContent>
    </w:sdt>
    <w:p w14:paraId="3E899E66" w14:textId="77777777" w:rsidR="004547AA" w:rsidRDefault="004547AA">
      <w:pPr>
        <w:rPr>
          <w:rFonts w:ascii="Arial" w:eastAsia="Arial" w:hAnsi="Arial" w:cs="Arial"/>
          <w:b/>
          <w:sz w:val="22"/>
          <w:szCs w:val="22"/>
        </w:rPr>
      </w:pPr>
    </w:p>
    <w:p w14:paraId="408E7AA8" w14:textId="77777777" w:rsidR="004547AA" w:rsidRDefault="004547AA">
      <w:pPr>
        <w:rPr>
          <w:rFonts w:ascii="Arial" w:eastAsia="Arial" w:hAnsi="Arial" w:cs="Arial"/>
          <w:b/>
          <w:sz w:val="22"/>
          <w:szCs w:val="22"/>
        </w:rPr>
      </w:pPr>
    </w:p>
    <w:p w14:paraId="2E5B4543" w14:textId="76D2B0B3" w:rsidR="00FE3F23" w:rsidRDefault="001870EE">
      <w:pPr>
        <w:rPr>
          <w:rFonts w:ascii="Arial" w:eastAsia="Arial" w:hAnsi="Arial" w:cs="Arial"/>
          <w:b/>
          <w:sz w:val="22"/>
          <w:szCs w:val="22"/>
        </w:rPr>
      </w:pPr>
      <w:r>
        <w:rPr>
          <w:rFonts w:ascii="Arial" w:eastAsia="Arial" w:hAnsi="Arial" w:cs="Arial"/>
          <w:b/>
          <w:sz w:val="22"/>
          <w:szCs w:val="22"/>
        </w:rPr>
        <w:t xml:space="preserve">ÍNDICE DE TABLAS </w:t>
      </w:r>
    </w:p>
    <w:p w14:paraId="63440F88" w14:textId="77777777" w:rsidR="001870EE" w:rsidRDefault="001870EE">
      <w:pPr>
        <w:rPr>
          <w:rFonts w:ascii="Arial" w:eastAsia="Arial" w:hAnsi="Arial" w:cs="Arial"/>
          <w:b/>
          <w:sz w:val="22"/>
          <w:szCs w:val="22"/>
        </w:rPr>
      </w:pPr>
    </w:p>
    <w:p w14:paraId="648000E0" w14:textId="6577C611" w:rsidR="001870EE" w:rsidRDefault="001870EE">
      <w:pPr>
        <w:rPr>
          <w:rFonts w:ascii="Arial" w:eastAsia="Arial" w:hAnsi="Arial" w:cs="Arial"/>
          <w:color w:val="000000"/>
          <w:sz w:val="22"/>
          <w:szCs w:val="22"/>
        </w:rPr>
      </w:pPr>
      <w:r w:rsidRPr="001870EE">
        <w:rPr>
          <w:rFonts w:ascii="Arial" w:eastAsia="Arial" w:hAnsi="Arial" w:cs="Arial"/>
          <w:sz w:val="22"/>
          <w:szCs w:val="22"/>
        </w:rPr>
        <w:t>Ta</w:t>
      </w:r>
      <w:r>
        <w:rPr>
          <w:rFonts w:ascii="Arial" w:eastAsia="Arial" w:hAnsi="Arial" w:cs="Arial"/>
          <w:sz w:val="22"/>
          <w:szCs w:val="22"/>
        </w:rPr>
        <w:t xml:space="preserve">bla 1. </w:t>
      </w:r>
      <w:r w:rsidRPr="001870EE">
        <w:rPr>
          <w:rFonts w:ascii="Arial" w:eastAsia="Arial" w:hAnsi="Arial" w:cs="Arial"/>
          <w:color w:val="000000"/>
          <w:sz w:val="22"/>
          <w:szCs w:val="22"/>
        </w:rPr>
        <w:t>Categorías de patrones</w:t>
      </w:r>
      <w:r>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Pr>
          <w:rFonts w:ascii="Arial" w:eastAsia="Arial" w:hAnsi="Arial" w:cs="Arial"/>
          <w:color w:val="000000"/>
          <w:sz w:val="22"/>
          <w:szCs w:val="22"/>
        </w:rPr>
        <w:t>7</w:t>
      </w:r>
    </w:p>
    <w:p w14:paraId="7E6F2667" w14:textId="433D4B3C"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2. </w:t>
      </w:r>
      <w:r w:rsidRPr="001870EE">
        <w:rPr>
          <w:rFonts w:ascii="Arial" w:eastAsia="Arial" w:hAnsi="Arial" w:cs="Arial"/>
          <w:color w:val="000000"/>
          <w:sz w:val="22"/>
          <w:szCs w:val="22"/>
        </w:rPr>
        <w:t>Cronograma de actividades</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22F72DB2" w14:textId="217C216E" w:rsidR="001870EE" w:rsidRDefault="001870EE">
      <w:pPr>
        <w:rPr>
          <w:rFonts w:ascii="Arial" w:eastAsia="Arial" w:hAnsi="Arial" w:cs="Arial"/>
          <w:sz w:val="22"/>
          <w:szCs w:val="22"/>
        </w:rPr>
      </w:pPr>
      <w:r w:rsidRPr="001870EE">
        <w:rPr>
          <w:rFonts w:ascii="Arial" w:eastAsia="Arial" w:hAnsi="Arial" w:cs="Arial"/>
          <w:sz w:val="22"/>
          <w:szCs w:val="22"/>
        </w:rPr>
        <w:t>Ta</w:t>
      </w:r>
      <w:r>
        <w:rPr>
          <w:rFonts w:ascii="Arial" w:eastAsia="Arial" w:hAnsi="Arial" w:cs="Arial"/>
          <w:sz w:val="22"/>
          <w:szCs w:val="22"/>
        </w:rPr>
        <w:t xml:space="preserve">bla 3. </w:t>
      </w:r>
      <w:r w:rsidRPr="001870EE">
        <w:rPr>
          <w:rFonts w:ascii="Arial" w:eastAsia="Arial" w:hAnsi="Arial" w:cs="Arial"/>
          <w:color w:val="000000"/>
          <w:sz w:val="22"/>
          <w:szCs w:val="22"/>
        </w:rPr>
        <w:t>Presupuesto y financiación del proyecto</w:t>
      </w:r>
      <w:r w:rsidR="00B87B82">
        <w:rPr>
          <w:rFonts w:ascii="Arial" w:eastAsia="Arial" w:hAnsi="Arial" w:cs="Arial"/>
          <w:color w:val="000000"/>
          <w:sz w:val="22"/>
          <w:szCs w:val="22"/>
        </w:rPr>
        <w:t xml:space="preserve"> </w:t>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r>
      <w:r w:rsidR="00B87B82">
        <w:rPr>
          <w:rFonts w:ascii="Arial" w:eastAsia="Arial" w:hAnsi="Arial" w:cs="Arial"/>
          <w:color w:val="000000"/>
          <w:sz w:val="22"/>
          <w:szCs w:val="22"/>
        </w:rPr>
        <w:tab/>
        <w:t xml:space="preserve">           </w:t>
      </w:r>
      <w:r>
        <w:rPr>
          <w:rFonts w:ascii="Arial" w:eastAsia="Arial" w:hAnsi="Arial" w:cs="Arial"/>
          <w:color w:val="000000"/>
          <w:sz w:val="22"/>
          <w:szCs w:val="22"/>
        </w:rPr>
        <w:t>11</w:t>
      </w:r>
    </w:p>
    <w:p w14:paraId="0CE2D1FE" w14:textId="77777777" w:rsidR="001870EE" w:rsidRDefault="001870EE">
      <w:pPr>
        <w:rPr>
          <w:rFonts w:ascii="Arial" w:eastAsia="Arial" w:hAnsi="Arial" w:cs="Arial"/>
          <w:sz w:val="22"/>
          <w:szCs w:val="22"/>
        </w:rPr>
      </w:pPr>
    </w:p>
    <w:p w14:paraId="5EDF7A4E" w14:textId="77777777" w:rsidR="001870EE" w:rsidRPr="001870EE" w:rsidRDefault="001870EE">
      <w:pPr>
        <w:rPr>
          <w:rFonts w:ascii="Arial" w:eastAsia="Arial" w:hAnsi="Arial" w:cs="Arial"/>
          <w:sz w:val="22"/>
          <w:szCs w:val="22"/>
        </w:rPr>
        <w:sectPr w:rsidR="001870EE" w:rsidRPr="001870EE" w:rsidSect="0093109C">
          <w:footerReference w:type="default" r:id="rId11"/>
          <w:type w:val="continuous"/>
          <w:pgSz w:w="12242" w:h="15842"/>
          <w:pgMar w:top="1418" w:right="1701" w:bottom="1418" w:left="1701" w:header="0" w:footer="720" w:gutter="0"/>
          <w:pgNumType w:start="1"/>
          <w:cols w:space="720"/>
        </w:sectPr>
      </w:pPr>
    </w:p>
    <w:p w14:paraId="0CE3FB40" w14:textId="58C99B32" w:rsidR="00F66375" w:rsidRPr="003135D8" w:rsidRDefault="003135D8">
      <w:pPr>
        <w:pStyle w:val="Ttulo1"/>
        <w:numPr>
          <w:ilvl w:val="0"/>
          <w:numId w:val="2"/>
        </w:numPr>
        <w:ind w:left="0" w:firstLine="0"/>
        <w:rPr>
          <w:b/>
          <w:sz w:val="22"/>
          <w:szCs w:val="22"/>
        </w:rPr>
      </w:pPr>
      <w:bookmarkStart w:id="89" w:name="_Toc531009662"/>
      <w:r w:rsidRPr="003135D8">
        <w:rPr>
          <w:b/>
          <w:sz w:val="22"/>
          <w:szCs w:val="22"/>
        </w:rPr>
        <w:lastRenderedPageBreak/>
        <w:t>PLANTEAMIENTO DEL PROBLEMA</w:t>
      </w:r>
      <w:bookmarkEnd w:id="89"/>
    </w:p>
    <w:p w14:paraId="212A7143" w14:textId="77777777" w:rsidR="00F66375" w:rsidRPr="003135D8" w:rsidRDefault="00F66375">
      <w:pPr>
        <w:jc w:val="both"/>
        <w:rPr>
          <w:rFonts w:ascii="Arial" w:eastAsia="Arial" w:hAnsi="Arial" w:cs="Arial"/>
          <w:sz w:val="22"/>
          <w:szCs w:val="22"/>
          <w:highlight w:val="white"/>
        </w:rPr>
      </w:pPr>
      <w:bookmarkStart w:id="90" w:name="_1fob9te" w:colFirst="0" w:colLast="0"/>
      <w:bookmarkEnd w:id="90"/>
    </w:p>
    <w:p w14:paraId="766D2B59" w14:textId="77777777" w:rsidR="00F7631D" w:rsidRDefault="00D51C18" w:rsidP="00314D7B">
      <w:pPr>
        <w:jc w:val="both"/>
        <w:rPr>
          <w:ins w:id="91" w:author="AcerF5w10" w:date="2019-06-01T16:16:00Z"/>
          <w:rFonts w:ascii="Arial" w:hAnsi="Arial" w:cs="Arial"/>
          <w:color w:val="000000" w:themeColor="text1"/>
          <w:sz w:val="22"/>
          <w:szCs w:val="22"/>
        </w:rPr>
      </w:pPr>
      <w:ins w:id="92" w:author="AcerF5w10" w:date="2019-05-04T14:38:00Z">
        <w:r>
          <w:rPr>
            <w:rFonts w:ascii="Arial" w:hAnsi="Arial" w:cs="Arial"/>
            <w:color w:val="000000" w:themeColor="text1"/>
            <w:sz w:val="22"/>
            <w:szCs w:val="22"/>
          </w:rPr>
          <w:t xml:space="preserve">Las cifras que brinda </w:t>
        </w:r>
        <w:r w:rsidRPr="00E76756">
          <w:rPr>
            <w:rFonts w:ascii="Arial" w:hAnsi="Arial" w:cs="Arial"/>
            <w:color w:val="000000" w:themeColor="text1"/>
            <w:sz w:val="22"/>
            <w:szCs w:val="22"/>
          </w:rPr>
          <w:t xml:space="preserve"> la OMS (Organización Mundial de la Salud), </w:t>
        </w:r>
        <w:r>
          <w:rPr>
            <w:rFonts w:ascii="Arial" w:hAnsi="Arial" w:cs="Arial"/>
            <w:color w:val="000000" w:themeColor="text1"/>
            <w:sz w:val="22"/>
            <w:szCs w:val="22"/>
          </w:rPr>
          <w:t xml:space="preserve">se refieren a que </w:t>
        </w:r>
        <w:r w:rsidR="00EA3A28">
          <w:rPr>
            <w:rFonts w:ascii="Arial" w:hAnsi="Arial" w:cs="Arial"/>
            <w:color w:val="000000" w:themeColor="text1"/>
            <w:sz w:val="22"/>
            <w:szCs w:val="22"/>
          </w:rPr>
          <w:t>466</w:t>
        </w:r>
        <w:r w:rsidRPr="00E76756">
          <w:rPr>
            <w:rFonts w:ascii="Arial" w:hAnsi="Arial" w:cs="Arial"/>
            <w:color w:val="000000" w:themeColor="text1"/>
            <w:sz w:val="22"/>
            <w:szCs w:val="22"/>
          </w:rPr>
          <w:t xml:space="preserve"> millones de personas en todo el mundo padecen pérdida de audición </w:t>
        </w:r>
        <w:r>
          <w:rPr>
            <w:rFonts w:ascii="Arial" w:hAnsi="Arial" w:cs="Arial"/>
            <w:color w:val="000000" w:themeColor="text1"/>
            <w:sz w:val="22"/>
            <w:szCs w:val="22"/>
          </w:rPr>
          <w:t>que tiene efectos de discapacidad</w:t>
        </w:r>
        <w:r w:rsidR="00EA3A28">
          <w:rPr>
            <w:rFonts w:ascii="Arial" w:hAnsi="Arial" w:cs="Arial"/>
            <w:color w:val="000000" w:themeColor="text1"/>
            <w:sz w:val="22"/>
            <w:szCs w:val="22"/>
          </w:rPr>
          <w:t>, de las cuales 34</w:t>
        </w:r>
        <w:r w:rsidRPr="00E76756">
          <w:rPr>
            <w:rFonts w:ascii="Arial" w:hAnsi="Arial" w:cs="Arial"/>
            <w:color w:val="000000" w:themeColor="text1"/>
            <w:sz w:val="22"/>
            <w:szCs w:val="22"/>
          </w:rPr>
          <w:t xml:space="preserve"> millones son niños entre 0 y 14 años </w:t>
        </w:r>
      </w:ins>
      <w:ins w:id="93" w:author="AcerF5w10" w:date="2019-05-04T16:15:00Z">
        <w:r w:rsidR="00EA3A28">
          <w:rPr>
            <w:rFonts w:ascii="Arial" w:hAnsi="Arial" w:cs="Arial"/>
            <w:color w:val="000000" w:themeColor="text1"/>
            <w:sz w:val="22"/>
            <w:szCs w:val="22"/>
          </w:rPr>
          <w:fldChar w:fldCharType="begin" w:fldLock="1"/>
        </w:r>
      </w:ins>
      <w:r w:rsidR="000D33CA">
        <w:rPr>
          <w:rFonts w:ascii="Arial" w:hAnsi="Arial" w:cs="Arial"/>
          <w:color w:val="000000" w:themeColor="text1"/>
          <w:sz w:val="22"/>
          <w:szCs w:val="22"/>
        </w:rPr>
        <w:instrText>ADDIN CSL_CITATION {"citationItems":[{"id":"ITEM-1","itemData":{"URL":"https://www.who.int/es/news-room/fact-sheets/detail/deafness-and-hearing-loss","accessed":{"date-parts":[["2019","5","4"]]},"container-title":"Organización Mundial de la Salud","id":"ITEM-1","issued":{"date-parts":[["2019"]]},"title":"Sordera y pérdida de la audición","type":"webpage"},"uris":["http://www.mendeley.com/documents/?uuid=ceb0d46d-430c-4e59-b264-4419f48d8261","http://www.mendeley.com/documents/?uuid=1513dec7-94b5-471e-8ef4-e86e5e4463f0"]}],"mendeley":{"formattedCitation":"[1]","plainTextFormattedCitation":"[1]","previouslyFormattedCitation":"[1]"},"properties":{"noteIndex":0},"schema":"https://github.com/citation-style-language/schema/raw/master/csl-citation.json"}</w:instrText>
      </w:r>
      <w:r w:rsidR="00EA3A28">
        <w:rPr>
          <w:rFonts w:ascii="Arial" w:hAnsi="Arial" w:cs="Arial"/>
          <w:color w:val="000000" w:themeColor="text1"/>
          <w:sz w:val="22"/>
          <w:szCs w:val="22"/>
        </w:rPr>
        <w:fldChar w:fldCharType="separate"/>
      </w:r>
      <w:r w:rsidR="00EA3A28" w:rsidRPr="00EA3A28">
        <w:rPr>
          <w:rFonts w:ascii="Arial" w:hAnsi="Arial" w:cs="Arial"/>
          <w:noProof/>
          <w:color w:val="000000" w:themeColor="text1"/>
          <w:sz w:val="22"/>
          <w:szCs w:val="22"/>
        </w:rPr>
        <w:t>[1]</w:t>
      </w:r>
      <w:ins w:id="94" w:author="AcerF5w10" w:date="2019-05-04T16:15:00Z">
        <w:r w:rsidR="00EA3A28">
          <w:rPr>
            <w:rFonts w:ascii="Arial" w:hAnsi="Arial" w:cs="Arial"/>
            <w:color w:val="000000" w:themeColor="text1"/>
            <w:sz w:val="22"/>
            <w:szCs w:val="22"/>
          </w:rPr>
          <w:fldChar w:fldCharType="end"/>
        </w:r>
      </w:ins>
      <w:ins w:id="95" w:author="AcerF5w10" w:date="2019-05-04T16:49:00Z">
        <w:r w:rsidR="006C0FCF">
          <w:rPr>
            <w:rFonts w:ascii="Arial" w:hAnsi="Arial" w:cs="Arial"/>
            <w:color w:val="000000" w:themeColor="text1"/>
            <w:sz w:val="22"/>
            <w:szCs w:val="22"/>
          </w:rPr>
          <w:t xml:space="preserve">, </w:t>
        </w:r>
      </w:ins>
      <w:ins w:id="96" w:author="AcerF5w10" w:date="2019-05-04T14:38:00Z">
        <w:r w:rsidR="006C0FCF">
          <w:rPr>
            <w:rFonts w:ascii="Arial" w:hAnsi="Arial" w:cs="Arial"/>
            <w:color w:val="000000" w:themeColor="text1"/>
            <w:sz w:val="22"/>
            <w:szCs w:val="22"/>
          </w:rPr>
          <w:t>e</w:t>
        </w:r>
        <w:r w:rsidRPr="00E76756">
          <w:rPr>
            <w:rFonts w:ascii="Arial" w:hAnsi="Arial" w:cs="Arial"/>
            <w:color w:val="000000" w:themeColor="text1"/>
            <w:sz w:val="22"/>
            <w:szCs w:val="22"/>
          </w:rPr>
          <w:t>n Colombia según datos</w:t>
        </w:r>
        <w:r w:rsidR="006C0FCF">
          <w:rPr>
            <w:rFonts w:ascii="Arial" w:hAnsi="Arial" w:cs="Arial"/>
            <w:color w:val="000000" w:themeColor="text1"/>
            <w:sz w:val="22"/>
            <w:szCs w:val="22"/>
          </w:rPr>
          <w:t xml:space="preserve"> estadísticos tomados en </w:t>
        </w:r>
      </w:ins>
      <w:ins w:id="97" w:author="AcerF5w10" w:date="2019-05-04T16:54:00Z">
        <w:r w:rsidR="006C0FCF">
          <w:rPr>
            <w:rFonts w:ascii="Arial" w:hAnsi="Arial" w:cs="Arial"/>
            <w:color w:val="000000" w:themeColor="text1"/>
            <w:sz w:val="22"/>
            <w:szCs w:val="22"/>
          </w:rPr>
          <w:t>febrero de</w:t>
        </w:r>
      </w:ins>
      <w:ins w:id="98" w:author="AcerF5w10" w:date="2019-05-04T14:38:00Z">
        <w:r w:rsidR="006C0FCF">
          <w:rPr>
            <w:rFonts w:ascii="Arial" w:hAnsi="Arial" w:cs="Arial"/>
            <w:color w:val="000000" w:themeColor="text1"/>
            <w:sz w:val="22"/>
            <w:szCs w:val="22"/>
          </w:rPr>
          <w:t xml:space="preserve"> 2019</w:t>
        </w:r>
        <w:r w:rsidRPr="00E76756">
          <w:rPr>
            <w:rFonts w:ascii="Arial" w:hAnsi="Arial" w:cs="Arial"/>
            <w:color w:val="000000" w:themeColor="text1"/>
            <w:sz w:val="22"/>
            <w:szCs w:val="22"/>
          </w:rPr>
          <w:t xml:space="preserve"> por el Ministeri</w:t>
        </w:r>
        <w:r>
          <w:rPr>
            <w:rFonts w:ascii="Arial" w:hAnsi="Arial" w:cs="Arial"/>
            <w:color w:val="000000" w:themeColor="text1"/>
            <w:sz w:val="22"/>
            <w:szCs w:val="22"/>
          </w:rPr>
          <w:t>o de Salud y Protección, existe</w:t>
        </w:r>
        <w:r w:rsidRPr="00E76756">
          <w:rPr>
            <w:rFonts w:ascii="Arial" w:hAnsi="Arial" w:cs="Arial"/>
            <w:color w:val="000000" w:themeColor="text1"/>
            <w:sz w:val="22"/>
            <w:szCs w:val="22"/>
          </w:rPr>
          <w:t xml:space="preserve"> un </w:t>
        </w:r>
        <w:r w:rsidR="006C0FCF" w:rsidRPr="00724A5A">
          <w:rPr>
            <w:rFonts w:ascii="Arial" w:hAnsi="Arial" w:cs="Arial"/>
            <w:color w:val="000000" w:themeColor="text1"/>
            <w:sz w:val="22"/>
            <w:szCs w:val="22"/>
            <w:highlight w:val="yellow"/>
            <w:rPrChange w:id="99" w:author="AcerF5w10" w:date="2019-05-04T17:20:00Z">
              <w:rPr>
                <w:rFonts w:ascii="Arial" w:hAnsi="Arial" w:cs="Arial"/>
                <w:color w:val="000000" w:themeColor="text1"/>
                <w:sz w:val="22"/>
                <w:szCs w:val="22"/>
              </w:rPr>
            </w:rPrChange>
          </w:rPr>
          <w:t>11.97</w:t>
        </w:r>
        <w:r w:rsidRPr="00724A5A">
          <w:rPr>
            <w:rFonts w:ascii="Arial" w:hAnsi="Arial" w:cs="Arial"/>
            <w:color w:val="000000" w:themeColor="text1"/>
            <w:sz w:val="22"/>
            <w:szCs w:val="22"/>
            <w:highlight w:val="yellow"/>
            <w:rPrChange w:id="100" w:author="AcerF5w10" w:date="2019-05-04T17:20:00Z">
              <w:rPr>
                <w:rFonts w:ascii="Arial" w:hAnsi="Arial" w:cs="Arial"/>
                <w:color w:val="000000" w:themeColor="text1"/>
                <w:sz w:val="22"/>
                <w:szCs w:val="22"/>
              </w:rPr>
            </w:rPrChange>
          </w:rPr>
          <w:t>%</w:t>
        </w:r>
        <w:r w:rsidRPr="00E76756">
          <w:rPr>
            <w:rFonts w:ascii="Arial" w:hAnsi="Arial" w:cs="Arial"/>
            <w:color w:val="000000" w:themeColor="text1"/>
            <w:sz w:val="22"/>
            <w:szCs w:val="22"/>
          </w:rPr>
          <w:t xml:space="preserve"> de personas con discapacidad </w:t>
        </w:r>
      </w:ins>
      <w:ins w:id="101" w:author="AcerF5w10" w:date="2019-05-04T16:50:00Z">
        <w:r w:rsidR="006C0FCF">
          <w:rPr>
            <w:rFonts w:ascii="Arial" w:hAnsi="Arial" w:cs="Arial"/>
            <w:color w:val="000000" w:themeColor="text1"/>
            <w:sz w:val="22"/>
            <w:szCs w:val="22"/>
          </w:rPr>
          <w:t xml:space="preserve">permanente para oír, aun con aparatos especiales </w:t>
        </w:r>
      </w:ins>
      <w:ins w:id="102" w:author="AcerF5w10" w:date="2019-05-04T16:54:00Z">
        <w:r w:rsidR="006C0FCF">
          <w:rPr>
            <w:rFonts w:ascii="Arial" w:hAnsi="Arial" w:cs="Arial"/>
            <w:color w:val="000000" w:themeColor="text1"/>
            <w:sz w:val="22"/>
            <w:szCs w:val="22"/>
          </w:rPr>
          <w:fldChar w:fldCharType="begin" w:fldLock="1"/>
        </w:r>
      </w:ins>
      <w:r w:rsidR="000D33CA">
        <w:rPr>
          <w:rFonts w:ascii="Arial" w:hAnsi="Arial" w:cs="Arial"/>
          <w:color w:val="000000" w:themeColor="text1"/>
          <w:sz w:val="22"/>
          <w:szCs w:val="22"/>
        </w:rPr>
        <w:instrText>ADDIN CSL_CITATION {"citationItems":[{"id":"ITEM-1","itemData":{"URL":"http://rssvr2.sispro.gov.co/ObservatorioDiscapacidad/","accessed":{"date-parts":[["2019","5","4"]]},"container-title":"Ministerio de Salud y Protección","id":"ITEM-1","issued":{"date-parts":[["2019"]]},"title":"Porcentaje de personas con discapacidad con dificultad permanente para oír, aun con aparatos especiales","type":"webpage"},"uris":["http://www.mendeley.com/documents/?uuid=b0f04de3-0163-4304-97fb-e8cf2b7578a2","http://www.mendeley.com/documents/?uuid=bbc2a544-0b99-4cc8-93e9-d69e4736eaa3"]}],"mendeley":{"formattedCitation":"[2]","plainTextFormattedCitation":"[2]","previouslyFormattedCitation":"[2]"},"properties":{"noteIndex":0},"schema":"https://github.com/citation-style-language/schema/raw/master/csl-citation.json"}</w:instrText>
      </w:r>
      <w:r w:rsidR="006C0FCF">
        <w:rPr>
          <w:rFonts w:ascii="Arial" w:hAnsi="Arial" w:cs="Arial"/>
          <w:color w:val="000000" w:themeColor="text1"/>
          <w:sz w:val="22"/>
          <w:szCs w:val="22"/>
        </w:rPr>
        <w:fldChar w:fldCharType="separate"/>
      </w:r>
      <w:r w:rsidR="006C0FCF" w:rsidRPr="006C0FCF">
        <w:rPr>
          <w:rFonts w:ascii="Arial" w:hAnsi="Arial" w:cs="Arial"/>
          <w:noProof/>
          <w:color w:val="000000" w:themeColor="text1"/>
          <w:sz w:val="22"/>
          <w:szCs w:val="22"/>
        </w:rPr>
        <w:t>[2]</w:t>
      </w:r>
      <w:ins w:id="103" w:author="AcerF5w10" w:date="2019-05-04T16:54:00Z">
        <w:r w:rsidR="006C0FCF">
          <w:rPr>
            <w:rFonts w:ascii="Arial" w:hAnsi="Arial" w:cs="Arial"/>
            <w:color w:val="000000" w:themeColor="text1"/>
            <w:sz w:val="22"/>
            <w:szCs w:val="22"/>
          </w:rPr>
          <w:fldChar w:fldCharType="end"/>
        </w:r>
      </w:ins>
      <w:ins w:id="104" w:author="AcerF5w10" w:date="2019-05-04T14:38:00Z">
        <w:r w:rsidRPr="00E76756">
          <w:rPr>
            <w:rFonts w:ascii="Arial" w:hAnsi="Arial" w:cs="Arial"/>
            <w:color w:val="000000" w:themeColor="text1"/>
            <w:sz w:val="22"/>
            <w:szCs w:val="22"/>
          </w:rPr>
          <w:t>.</w:t>
        </w:r>
        <w:r>
          <w:rPr>
            <w:rFonts w:ascii="Arial" w:hAnsi="Arial" w:cs="Arial"/>
            <w:color w:val="000000" w:themeColor="text1"/>
            <w:sz w:val="22"/>
            <w:szCs w:val="22"/>
          </w:rPr>
          <w:t xml:space="preserve"> </w:t>
        </w:r>
      </w:ins>
    </w:p>
    <w:p w14:paraId="67BFEFA1" w14:textId="60E61980" w:rsidR="00D51C18" w:rsidRDefault="00D51C18" w:rsidP="00314D7B">
      <w:pPr>
        <w:jc w:val="both"/>
        <w:rPr>
          <w:ins w:id="105" w:author="AcerF5w10" w:date="2019-05-04T14:38:00Z"/>
          <w:rFonts w:ascii="Arial" w:eastAsia="Arial" w:hAnsi="Arial" w:cs="Arial"/>
          <w:sz w:val="22"/>
          <w:szCs w:val="22"/>
        </w:rPr>
      </w:pPr>
      <w:ins w:id="106" w:author="AcerF5w10" w:date="2019-05-04T14:38:00Z">
        <w:r w:rsidRPr="00E76756">
          <w:rPr>
            <w:rFonts w:ascii="Arial" w:hAnsi="Arial" w:cs="Arial"/>
            <w:color w:val="000000" w:themeColor="text1"/>
            <w:sz w:val="22"/>
            <w:szCs w:val="22"/>
          </w:rPr>
          <w:t>La discapacidad auditiva puede definirse como el impedimento del sentido auditivo derivado de la pérdida parcial o tot</w:t>
        </w:r>
        <w:r w:rsidR="007B0E73">
          <w:rPr>
            <w:rFonts w:ascii="Arial" w:hAnsi="Arial" w:cs="Arial"/>
            <w:color w:val="000000" w:themeColor="text1"/>
            <w:sz w:val="22"/>
            <w:szCs w:val="22"/>
          </w:rPr>
          <w:t xml:space="preserve">al de la capacidad de escuchar </w:t>
        </w:r>
      </w:ins>
      <w:ins w:id="107" w:author="AcerF5w10" w:date="2019-05-04T17:31:00Z">
        <w:r w:rsidR="007B0E73">
          <w:rPr>
            <w:rFonts w:ascii="Arial" w:hAnsi="Arial" w:cs="Arial"/>
            <w:color w:val="000000" w:themeColor="text1"/>
            <w:sz w:val="22"/>
            <w:szCs w:val="22"/>
          </w:rPr>
          <w:fldChar w:fldCharType="begin" w:fldLock="1"/>
        </w:r>
      </w:ins>
      <w:r w:rsidR="00F23894">
        <w:rPr>
          <w:rFonts w:ascii="Arial" w:hAnsi="Arial" w:cs="Arial"/>
          <w:color w:val="000000" w:themeColor="text1"/>
          <w:sz w:val="22"/>
          <w:szCs w:val="22"/>
        </w:rPr>
        <w:instrText>ADDIN CSL_CITATION {"citationItems":[{"id":"ITEM-1","itemData":{"author":[{"dropping-particle":"","family":"Cano","given":"Sandra","non-dropping-particle":"","parse-names":false,"suffix":""},{"dropping-particle":"","family":"Collazos","given":"César A","non-dropping-particle":"","parse-names":false,"suffix":""},{"dropping-particle":"","family":"Manresa","given":"Cristina","non-dropping-particle":"","parse-names":false,"suffix":""},{"dropping-particle":"","family":"Peñeñory","given":"Victor","non-dropping-particle":"","parse-names":false,"suffix":""}],"container-title":"Actas del XVII Congreso Internacional de interacción persona-ordenador--interacción 2016","id":"ITEM-1","issue":"September","issued":{"date-parts":[["2016"]]},"title":"Principios de diseño de juegos serios para la enseñanza de lectoescritura para niños con discapacidad auditiva","type":"article-journal"},"uris":["http://www.mendeley.com/documents/?uuid=7eaa4f8d-decc-47f9-b204-b1d45c9ec745","http://www.mendeley.com/documents/?uuid=2b53ddb5-5ede-4022-ac7e-afd71c7ec4c1"]}],"mendeley":{"formattedCitation":"[3]","plainTextFormattedCitation":"[3]","previouslyFormattedCitation":"[3]"},"properties":{"noteIndex":0},"schema":"https://github.com/citation-style-language/schema/raw/master/csl-citation.json"}</w:instrText>
      </w:r>
      <w:r w:rsidR="007B0E73">
        <w:rPr>
          <w:rFonts w:ascii="Arial" w:hAnsi="Arial" w:cs="Arial"/>
          <w:color w:val="000000" w:themeColor="text1"/>
          <w:sz w:val="22"/>
          <w:szCs w:val="22"/>
        </w:rPr>
        <w:fldChar w:fldCharType="separate"/>
      </w:r>
      <w:r w:rsidR="007B0E73" w:rsidRPr="007B0E73">
        <w:rPr>
          <w:rFonts w:ascii="Arial" w:hAnsi="Arial" w:cs="Arial"/>
          <w:noProof/>
          <w:color w:val="000000" w:themeColor="text1"/>
          <w:sz w:val="22"/>
          <w:szCs w:val="22"/>
        </w:rPr>
        <w:t>[3]</w:t>
      </w:r>
      <w:ins w:id="108" w:author="AcerF5w10" w:date="2019-05-04T17:31:00Z">
        <w:r w:rsidR="007B0E73">
          <w:rPr>
            <w:rFonts w:ascii="Arial" w:hAnsi="Arial" w:cs="Arial"/>
            <w:color w:val="000000" w:themeColor="text1"/>
            <w:sz w:val="22"/>
            <w:szCs w:val="22"/>
          </w:rPr>
          <w:fldChar w:fldCharType="end"/>
        </w:r>
      </w:ins>
      <w:ins w:id="109" w:author="AcerF5w10" w:date="2019-05-04T14:38:00Z">
        <w:r w:rsidRPr="00E76756">
          <w:rPr>
            <w:rFonts w:ascii="Arial" w:hAnsi="Arial" w:cs="Arial"/>
            <w:color w:val="000000" w:themeColor="text1"/>
            <w:sz w:val="22"/>
            <w:szCs w:val="22"/>
          </w:rPr>
          <w:t>. En los niños, se entiende que la audición es una discapacid</w:t>
        </w:r>
        <w:r w:rsidRPr="00624C1B">
          <w:rPr>
            <w:rFonts w:ascii="Arial" w:hAnsi="Arial" w:cs="Arial"/>
            <w:color w:val="000000" w:themeColor="text1"/>
            <w:sz w:val="22"/>
            <w:szCs w:val="22"/>
          </w:rPr>
          <w:t>ad cuando la pérdida</w:t>
        </w:r>
        <w:r w:rsidRPr="00E76756">
          <w:rPr>
            <w:rFonts w:ascii="Arial" w:hAnsi="Arial" w:cs="Arial"/>
            <w:color w:val="000000" w:themeColor="text1"/>
            <w:sz w:val="22"/>
            <w:szCs w:val="22"/>
          </w:rPr>
          <w:t xml:space="preserve"> es superior a 30dB en el oído con mejor audición [1]. </w:t>
        </w:r>
        <w:r>
          <w:rPr>
            <w:rFonts w:ascii="Arial" w:eastAsia="Arial" w:hAnsi="Arial" w:cs="Arial"/>
            <w:sz w:val="22"/>
            <w:szCs w:val="22"/>
          </w:rPr>
          <w:t>Así los ni</w:t>
        </w:r>
        <w:r w:rsidRPr="006C43EE">
          <w:rPr>
            <w:rFonts w:ascii="Arial" w:eastAsia="Arial" w:hAnsi="Arial" w:cs="Arial"/>
            <w:sz w:val="22"/>
            <w:szCs w:val="22"/>
          </w:rPr>
          <w:t xml:space="preserve">ños y niñas con </w:t>
        </w:r>
        <w:r>
          <w:rPr>
            <w:rFonts w:ascii="Arial" w:eastAsia="Arial" w:hAnsi="Arial" w:cs="Arial"/>
            <w:sz w:val="22"/>
            <w:szCs w:val="22"/>
          </w:rPr>
          <w:t xml:space="preserve">esta </w:t>
        </w:r>
        <w:r w:rsidRPr="006C43EE">
          <w:rPr>
            <w:rFonts w:ascii="Arial" w:eastAsia="Arial" w:hAnsi="Arial" w:cs="Arial"/>
            <w:sz w:val="22"/>
            <w:szCs w:val="22"/>
          </w:rPr>
          <w:t>discapacidad se suelen clasificar en d</w:t>
        </w:r>
        <w:r>
          <w:rPr>
            <w:rFonts w:ascii="Arial" w:eastAsia="Arial" w:hAnsi="Arial" w:cs="Arial"/>
            <w:sz w:val="22"/>
            <w:szCs w:val="22"/>
          </w:rPr>
          <w:t>os grandes grupos Hipoacúsicos</w:t>
        </w:r>
        <w:r>
          <w:rPr>
            <w:rStyle w:val="Refdenotaalpie"/>
            <w:rFonts w:ascii="Arial" w:eastAsia="Arial" w:hAnsi="Arial" w:cs="Arial"/>
            <w:sz w:val="22"/>
            <w:szCs w:val="22"/>
          </w:rPr>
          <w:footnoteReference w:customMarkFollows="1" w:id="1"/>
          <w:t>1</w:t>
        </w:r>
        <w:r w:rsidRPr="006C43EE">
          <w:rPr>
            <w:rFonts w:ascii="Arial" w:eastAsia="Arial" w:hAnsi="Arial" w:cs="Arial"/>
            <w:sz w:val="22"/>
            <w:szCs w:val="22"/>
          </w:rPr>
          <w:t xml:space="preserve"> </w:t>
        </w:r>
        <w:r>
          <w:rPr>
            <w:rFonts w:ascii="Arial" w:eastAsia="Arial" w:hAnsi="Arial" w:cs="Arial"/>
            <w:sz w:val="22"/>
            <w:szCs w:val="22"/>
          </w:rPr>
          <w:t>y Sordos profundos</w:t>
        </w:r>
        <w:r>
          <w:rPr>
            <w:rStyle w:val="Refdenotaalpie"/>
            <w:rFonts w:ascii="Arial" w:eastAsia="Arial" w:hAnsi="Arial" w:cs="Arial"/>
            <w:sz w:val="22"/>
            <w:szCs w:val="22"/>
          </w:rPr>
          <w:footnoteReference w:customMarkFollows="1" w:id="2"/>
          <w:t xml:space="preserve">2 </w:t>
        </w:r>
      </w:ins>
      <w:ins w:id="126" w:author="AcerF5w10" w:date="2019-05-04T17:36:00Z">
        <w:r w:rsidR="00701C5F">
          <w:rPr>
            <w:rFonts w:ascii="Arial" w:eastAsia="Arial" w:hAnsi="Arial" w:cs="Arial"/>
            <w:sz w:val="22"/>
            <w:szCs w:val="22"/>
          </w:rPr>
          <w:fldChar w:fldCharType="begin" w:fldLock="1"/>
        </w:r>
      </w:ins>
      <w:r w:rsidR="000D33CA">
        <w:rPr>
          <w:rFonts w:ascii="Arial" w:eastAsia="Arial" w:hAnsi="Arial" w:cs="Arial"/>
          <w:sz w:val="22"/>
          <w:szCs w:val="22"/>
        </w:rPr>
        <w:instrText>ADDIN CSL_CITATION {"citationItems":[{"id":"ITEM-1","itemData":{"URL":"https://www.universidadviu.com/el-aprendizaje-en-los-ninos-con-discapacidad-auditiva/","accessed":{"date-parts":[["2019","5","4"]]},"author":[{"dropping-particle":"de","family":"Valencia","given":"Universidad Internacional","non-dropping-particle":"","parse-names":false,"suffix":""}],"container-title":"Universidad Internacional de Valencia","id":"ITEM-1","issued":{"date-parts":[["2018"]]},"title":"El aprendizaje en los niños con discapacidad auditiva","type":"webpage"},"uris":["http://www.mendeley.com/documents/?uuid=aa8bcc35-f623-4986-aac4-029d13b9ed22","http://www.mendeley.com/documents/?uuid=fef5924b-1534-4a9b-9100-cc874a7f5b73"]}],"mendeley":{"formattedCitation":"[4]","plainTextFormattedCitation":"[4]","previouslyFormattedCitation":"[4]"},"properties":{"noteIndex":0},"schema":"https://github.com/citation-style-language/schema/raw/master/csl-citation.json"}</w:instrText>
      </w:r>
      <w:r w:rsidR="00701C5F">
        <w:rPr>
          <w:rFonts w:ascii="Arial" w:eastAsia="Arial" w:hAnsi="Arial" w:cs="Arial"/>
          <w:sz w:val="22"/>
          <w:szCs w:val="22"/>
        </w:rPr>
        <w:fldChar w:fldCharType="separate"/>
      </w:r>
      <w:r w:rsidR="00701C5F" w:rsidRPr="00701C5F">
        <w:rPr>
          <w:rFonts w:ascii="Arial" w:eastAsia="Arial" w:hAnsi="Arial" w:cs="Arial"/>
          <w:noProof/>
          <w:sz w:val="22"/>
          <w:szCs w:val="22"/>
        </w:rPr>
        <w:t>[4]</w:t>
      </w:r>
      <w:ins w:id="127" w:author="AcerF5w10" w:date="2019-05-04T17:36:00Z">
        <w:r w:rsidR="00701C5F">
          <w:rPr>
            <w:rFonts w:ascii="Arial" w:eastAsia="Arial" w:hAnsi="Arial" w:cs="Arial"/>
            <w:sz w:val="22"/>
            <w:szCs w:val="22"/>
          </w:rPr>
          <w:fldChar w:fldCharType="end"/>
        </w:r>
      </w:ins>
      <w:ins w:id="128" w:author="AcerF5w10" w:date="2019-05-04T14:38:00Z">
        <w:r>
          <w:rPr>
            <w:rFonts w:ascii="Arial" w:eastAsia="Arial" w:hAnsi="Arial" w:cs="Arial"/>
            <w:sz w:val="22"/>
            <w:szCs w:val="22"/>
          </w:rPr>
          <w:t>.</w:t>
        </w:r>
      </w:ins>
    </w:p>
    <w:p w14:paraId="7447D4DA" w14:textId="53BF2A20" w:rsidR="00F66375" w:rsidRPr="003135D8" w:rsidDel="00D51C18" w:rsidRDefault="0045038C" w:rsidP="00314D7B">
      <w:pPr>
        <w:jc w:val="both"/>
        <w:rPr>
          <w:del w:id="129" w:author="AcerF5w10" w:date="2019-05-04T14:38:00Z"/>
          <w:rFonts w:ascii="Arial" w:eastAsia="Arial" w:hAnsi="Arial" w:cs="Arial"/>
          <w:sz w:val="22"/>
          <w:szCs w:val="22"/>
          <w:highlight w:val="white"/>
        </w:rPr>
      </w:pPr>
      <w:del w:id="130" w:author="AcerF5w10" w:date="2019-05-04T14:38:00Z">
        <w:r w:rsidRPr="003135D8" w:rsidDel="00D51C18">
          <w:rPr>
            <w:rFonts w:ascii="Arial" w:eastAsia="Arial" w:hAnsi="Arial" w:cs="Arial"/>
            <w:sz w:val="22"/>
            <w:szCs w:val="22"/>
            <w:highlight w:val="white"/>
          </w:rPr>
          <w:delText>Teniendo en cuenta que s</w:delText>
        </w:r>
        <w:r w:rsidR="00E12EDA" w:rsidRPr="003135D8" w:rsidDel="00D51C18">
          <w:rPr>
            <w:rFonts w:ascii="Arial" w:eastAsia="Arial" w:hAnsi="Arial" w:cs="Arial"/>
            <w:sz w:val="22"/>
            <w:szCs w:val="22"/>
            <w:highlight w:val="white"/>
          </w:rPr>
          <w:delText>egún el documento de Clasificación Internacional de</w:delText>
        </w:r>
        <w:r w:rsidR="00314D7B" w:rsidRPr="003135D8" w:rsidDel="00D51C18">
          <w:rPr>
            <w:rFonts w:ascii="Arial" w:eastAsia="Arial" w:hAnsi="Arial" w:cs="Arial"/>
            <w:sz w:val="22"/>
            <w:szCs w:val="22"/>
            <w:highlight w:val="white"/>
          </w:rPr>
          <w:delText>l</w:delText>
        </w:r>
        <w:r w:rsidR="00E12EDA" w:rsidRPr="003135D8" w:rsidDel="00D51C18">
          <w:rPr>
            <w:rFonts w:ascii="Arial" w:eastAsia="Arial" w:hAnsi="Arial" w:cs="Arial"/>
            <w:sz w:val="22"/>
            <w:szCs w:val="22"/>
            <w:highlight w:val="white"/>
          </w:rPr>
          <w:delText xml:space="preserve"> </w:delText>
        </w:r>
        <w:r w:rsidR="00314D7B" w:rsidRPr="003135D8" w:rsidDel="00D51C18">
          <w:rPr>
            <w:rFonts w:ascii="Arial" w:eastAsia="Arial" w:hAnsi="Arial" w:cs="Arial"/>
            <w:sz w:val="22"/>
            <w:szCs w:val="22"/>
            <w:highlight w:val="white"/>
          </w:rPr>
          <w:delText>Funcionamiento</w:delText>
        </w:r>
        <w:r w:rsidR="00E12EDA" w:rsidRPr="003135D8" w:rsidDel="00D51C18">
          <w:rPr>
            <w:rFonts w:ascii="Arial" w:eastAsia="Arial" w:hAnsi="Arial" w:cs="Arial"/>
            <w:sz w:val="22"/>
            <w:szCs w:val="22"/>
            <w:highlight w:val="white"/>
          </w:rPr>
          <w:delText xml:space="preserve">, </w:delText>
        </w:r>
        <w:r w:rsidR="00314D7B" w:rsidRPr="003135D8" w:rsidDel="00D51C18">
          <w:rPr>
            <w:rFonts w:ascii="Arial" w:eastAsia="Arial" w:hAnsi="Arial" w:cs="Arial"/>
            <w:sz w:val="22"/>
            <w:szCs w:val="22"/>
            <w:highlight w:val="white"/>
          </w:rPr>
          <w:delText xml:space="preserve">de la </w:delText>
        </w:r>
        <w:r w:rsidR="00E12EDA" w:rsidRPr="003135D8" w:rsidDel="00D51C18">
          <w:rPr>
            <w:rFonts w:ascii="Arial" w:eastAsia="Arial" w:hAnsi="Arial" w:cs="Arial"/>
            <w:sz w:val="22"/>
            <w:szCs w:val="22"/>
            <w:highlight w:val="white"/>
          </w:rPr>
          <w:delText xml:space="preserve">Discapacidad y </w:delText>
        </w:r>
        <w:r w:rsidR="00314D7B" w:rsidRPr="003135D8" w:rsidDel="00D51C18">
          <w:rPr>
            <w:rFonts w:ascii="Arial" w:eastAsia="Arial" w:hAnsi="Arial" w:cs="Arial"/>
            <w:sz w:val="22"/>
            <w:szCs w:val="22"/>
            <w:highlight w:val="white"/>
          </w:rPr>
          <w:delText>de la Salud</w:delText>
        </w:r>
        <w:r w:rsidR="00E12EDA" w:rsidRPr="003135D8" w:rsidDel="00D51C18">
          <w:rPr>
            <w:rFonts w:ascii="Arial" w:eastAsia="Arial" w:hAnsi="Arial" w:cs="Arial"/>
            <w:sz w:val="22"/>
            <w:szCs w:val="22"/>
            <w:highlight w:val="white"/>
          </w:rPr>
          <w:delText xml:space="preserve"> (CI</w:delText>
        </w:r>
        <w:r w:rsidR="00314D7B" w:rsidRPr="003135D8" w:rsidDel="00D51C18">
          <w:rPr>
            <w:rFonts w:ascii="Arial" w:eastAsia="Arial" w:hAnsi="Arial" w:cs="Arial"/>
            <w:sz w:val="22"/>
            <w:szCs w:val="22"/>
            <w:highlight w:val="white"/>
          </w:rPr>
          <w:delText>F)</w:delText>
        </w:r>
        <w:r w:rsidR="00E12EDA" w:rsidRPr="003135D8" w:rsidDel="00D51C18">
          <w:rPr>
            <w:rFonts w:ascii="Arial" w:eastAsia="Arial" w:hAnsi="Arial" w:cs="Arial"/>
            <w:sz w:val="22"/>
            <w:szCs w:val="22"/>
            <w:highlight w:val="white"/>
          </w:rPr>
          <w:delText>, la Organización Mundial de la Salud (OMS) define la discapacidad como "</w:delText>
        </w:r>
        <w:r w:rsidR="00314D7B" w:rsidRPr="003135D8" w:rsidDel="00D51C18">
          <w:rPr>
            <w:rFonts w:ascii="Arial" w:eastAsia="Arial" w:hAnsi="Arial" w:cs="Arial"/>
            <w:sz w:val="22"/>
            <w:szCs w:val="22"/>
          </w:rPr>
          <w:delText>un término genérico que incluye déficits</w:delText>
        </w:r>
        <w:r w:rsidR="00601BDC" w:rsidRPr="003135D8" w:rsidDel="00D51C18">
          <w:rPr>
            <w:rStyle w:val="Refdenotaalpie"/>
            <w:rFonts w:ascii="Arial" w:eastAsia="Arial" w:hAnsi="Arial" w:cs="Arial"/>
            <w:sz w:val="22"/>
            <w:szCs w:val="22"/>
          </w:rPr>
          <w:footnoteReference w:id="3"/>
        </w:r>
        <w:r w:rsidR="00314D7B" w:rsidRPr="003135D8" w:rsidDel="00D51C18">
          <w:rPr>
            <w:rFonts w:ascii="Arial" w:eastAsia="Arial" w:hAnsi="Arial" w:cs="Arial"/>
            <w:sz w:val="22"/>
            <w:szCs w:val="22"/>
          </w:rPr>
          <w:delText>, limitaciones en la actividad</w:delText>
        </w:r>
        <w:r w:rsidR="00601BDC" w:rsidRPr="003135D8" w:rsidDel="00D51C18">
          <w:rPr>
            <w:rStyle w:val="Refdenotaalpie"/>
            <w:rFonts w:ascii="Arial" w:eastAsia="Arial" w:hAnsi="Arial" w:cs="Arial"/>
            <w:sz w:val="22"/>
            <w:szCs w:val="22"/>
          </w:rPr>
          <w:footnoteReference w:id="4"/>
        </w:r>
        <w:r w:rsidR="00314D7B" w:rsidRPr="003135D8" w:rsidDel="00D51C18">
          <w:rPr>
            <w:rFonts w:ascii="Arial" w:eastAsia="Arial" w:hAnsi="Arial" w:cs="Arial"/>
            <w:sz w:val="22"/>
            <w:szCs w:val="22"/>
          </w:rPr>
          <w:delText xml:space="preserve"> y restricciones en la participación</w:delText>
        </w:r>
        <w:r w:rsidR="00684014" w:rsidRPr="003135D8" w:rsidDel="00D51C18">
          <w:rPr>
            <w:rStyle w:val="Refdenotaalpie"/>
            <w:rFonts w:ascii="Arial" w:eastAsia="Arial" w:hAnsi="Arial" w:cs="Arial"/>
            <w:sz w:val="22"/>
            <w:szCs w:val="22"/>
          </w:rPr>
          <w:footnoteReference w:id="5"/>
        </w:r>
        <w:r w:rsidR="004A20B8" w:rsidRPr="003135D8" w:rsidDel="00D51C18">
          <w:rPr>
            <w:rFonts w:ascii="Arial" w:eastAsia="Arial" w:hAnsi="Arial" w:cs="Arial"/>
            <w:sz w:val="22"/>
            <w:szCs w:val="22"/>
          </w:rPr>
          <w:delText>.</w:delText>
        </w:r>
        <w:r w:rsidR="0068014C" w:rsidRPr="003135D8" w:rsidDel="00D51C18">
          <w:rPr>
            <w:rFonts w:ascii="Arial" w:eastAsia="Arial" w:hAnsi="Arial" w:cs="Arial"/>
            <w:sz w:val="22"/>
            <w:szCs w:val="22"/>
            <w:highlight w:val="white"/>
          </w:rPr>
          <w:delText xml:space="preserve">" </w:delText>
        </w:r>
        <w:r w:rsidR="00CB1A70" w:rsidRPr="003135D8" w:rsidDel="00D51C18">
          <w:rPr>
            <w:rFonts w:ascii="Arial" w:eastAsia="Arial" w:hAnsi="Arial" w:cs="Arial"/>
            <w:sz w:val="22"/>
            <w:szCs w:val="22"/>
            <w:highlight w:val="white"/>
          </w:rPr>
          <w:fldChar w:fldCharType="begin" w:fldLock="1"/>
        </w:r>
        <w:r w:rsidR="005336A6" w:rsidDel="00D51C18">
          <w:rPr>
            <w:rFonts w:ascii="Arial" w:eastAsia="Arial" w:hAnsi="Arial" w:cs="Arial"/>
            <w:sz w:val="22"/>
            <w:szCs w:val="22"/>
            <w:highlight w:val="white"/>
          </w:rPr>
          <w:delInstrText>ADDIN CSL_CITATION {"citationItems":[{"id":"ITEM-1","itemData":{"ISBN":"8484460347","author":[{"dropping-particle":"","family":"Vázquez-Barquero","given":"José Luis (Contribuyente)","non-dropping-particle":"","parse-names":false,"suffix":""},{"dropping-particle":"","family":"Bilbao Bilbao","given":"Álvaro (Traductor)","non-dropping-particle":"","parse-names":false,"suffix":""}],"id":"ITEM-1","issued":{"date-parts":[["2001"]]},"number-of-pages":"320","publisher":"Instituto de Migraciones y Servicios Sociales","publisher-place":"Madrid","title":"Clasificación internacional del funcionamiento, de la discapacidad y de la salud CIF","type":"book"},"uris":["http://www.mendeley.com/documents/?uuid=3732b071-d830-452a-ab1b-67ea01bd704c","http://www.mendeley.com/documents/?uuid=0c2bfab2-7f2c-450d-a65a-69a7d4f6c9d2","http://www.mendeley.com/documents/?uuid=0cb30c2d-60c0-4446-a9d8-99cc179279db"]}],"mendeley":{"formattedCitation":"[1]","plainTextFormattedCitation":"[1]","previouslyFormattedCitation":"[1]"},"properties":{"noteIndex":0},"schema":"https://github.com/citation-style-language/schema/raw/master/csl-citation.json"}</w:delInstrText>
        </w:r>
        <w:r w:rsidR="00CB1A70" w:rsidRPr="003135D8" w:rsidDel="00D51C18">
          <w:rPr>
            <w:rFonts w:ascii="Arial" w:eastAsia="Arial" w:hAnsi="Arial" w:cs="Arial"/>
            <w:sz w:val="22"/>
            <w:szCs w:val="22"/>
            <w:highlight w:val="white"/>
          </w:rPr>
          <w:fldChar w:fldCharType="separate"/>
        </w:r>
        <w:r w:rsidR="00CB1A70" w:rsidRPr="003135D8" w:rsidDel="00D51C18">
          <w:rPr>
            <w:rFonts w:ascii="Arial" w:eastAsia="Arial" w:hAnsi="Arial" w:cs="Arial"/>
            <w:noProof/>
            <w:sz w:val="22"/>
            <w:szCs w:val="22"/>
            <w:highlight w:val="white"/>
          </w:rPr>
          <w:delText>[1]</w:delText>
        </w:r>
        <w:r w:rsidR="00CB1A70" w:rsidRPr="003135D8" w:rsidDel="00D51C18">
          <w:rPr>
            <w:rFonts w:ascii="Arial" w:eastAsia="Arial" w:hAnsi="Arial" w:cs="Arial"/>
            <w:sz w:val="22"/>
            <w:szCs w:val="22"/>
            <w:highlight w:val="white"/>
          </w:rPr>
          <w:fldChar w:fldCharType="end"/>
        </w:r>
        <w:r w:rsidR="0068014C" w:rsidRPr="003135D8" w:rsidDel="00D51C18">
          <w:rPr>
            <w:rFonts w:ascii="Arial" w:eastAsia="Arial" w:hAnsi="Arial" w:cs="Arial"/>
            <w:sz w:val="22"/>
            <w:szCs w:val="22"/>
            <w:highlight w:val="white"/>
          </w:rPr>
          <w:delText xml:space="preserve">, </w:delText>
        </w:r>
        <w:r w:rsidR="00E12EDA" w:rsidRPr="003135D8" w:rsidDel="00D51C18">
          <w:rPr>
            <w:rFonts w:ascii="Arial" w:eastAsia="Arial" w:hAnsi="Arial" w:cs="Arial"/>
            <w:sz w:val="22"/>
            <w:szCs w:val="22"/>
            <w:highlight w:val="white"/>
          </w:rPr>
          <w:delText xml:space="preserve"> basados en esta definición podemos decir que la discapacidad auditiva es cualquier tipo de trastorno, alteración, disminución total o parcial  de la capacidad auditiva. </w:delText>
        </w:r>
      </w:del>
    </w:p>
    <w:p w14:paraId="0BBBC211" w14:textId="77777777" w:rsidR="00933249" w:rsidRPr="003135D8" w:rsidDel="00DE5A34" w:rsidRDefault="00933249" w:rsidP="00314D7B">
      <w:pPr>
        <w:jc w:val="both"/>
        <w:rPr>
          <w:del w:id="142" w:author="AcerF5w10" w:date="2019-05-04T14:41:00Z"/>
          <w:rFonts w:ascii="Arial" w:eastAsia="Arial" w:hAnsi="Arial" w:cs="Arial"/>
          <w:sz w:val="22"/>
          <w:szCs w:val="22"/>
          <w:highlight w:val="white"/>
        </w:rPr>
      </w:pPr>
    </w:p>
    <w:p w14:paraId="02BDB446" w14:textId="7D136395" w:rsidR="00F66375" w:rsidRPr="003135D8" w:rsidDel="00413ADC" w:rsidRDefault="00E12EDA">
      <w:pPr>
        <w:jc w:val="both"/>
        <w:rPr>
          <w:del w:id="143" w:author="AcerF5w10" w:date="2019-04-11T15:29:00Z"/>
          <w:rFonts w:ascii="Arial" w:eastAsia="Arial" w:hAnsi="Arial" w:cs="Arial"/>
          <w:sz w:val="22"/>
          <w:szCs w:val="22"/>
          <w:highlight w:val="white"/>
        </w:rPr>
      </w:pPr>
      <w:del w:id="144" w:author="AcerF5w10" w:date="2019-04-11T15:29:00Z">
        <w:r w:rsidRPr="003135D8" w:rsidDel="00413ADC">
          <w:rPr>
            <w:rFonts w:ascii="Arial" w:eastAsia="Arial" w:hAnsi="Arial" w:cs="Arial"/>
            <w:sz w:val="22"/>
            <w:szCs w:val="22"/>
            <w:highlight w:val="white"/>
          </w:rPr>
          <w:delText xml:space="preserve">Hay que aclarar que una persona con disminución de la capacidad auditiva muy probablemente pueda seguir su vida con relativa normalidad, pero la persona con discapacidad auditiva total requiere un proceso especializado de rehabilitación, enfocándose en los  procesos de comunicación, aprendizaje y el proceso  psicomotriz, esto se agudiza especialmente cuando la discapacidad se presenta en </w:delText>
        </w:r>
        <w:commentRangeStart w:id="145"/>
        <w:r w:rsidRPr="003135D8" w:rsidDel="00413ADC">
          <w:rPr>
            <w:rFonts w:ascii="Arial" w:eastAsia="Arial" w:hAnsi="Arial" w:cs="Arial"/>
            <w:sz w:val="22"/>
            <w:szCs w:val="22"/>
            <w:highlight w:val="white"/>
          </w:rPr>
          <w:delText>niños</w:delText>
        </w:r>
        <w:commentRangeEnd w:id="145"/>
        <w:r w:rsidR="00E62C73" w:rsidDel="00413ADC">
          <w:rPr>
            <w:rStyle w:val="Refdecomentario"/>
          </w:rPr>
          <w:commentReference w:id="145"/>
        </w:r>
        <w:r w:rsidR="00933249" w:rsidRPr="003135D8" w:rsidDel="00413ADC">
          <w:rPr>
            <w:rFonts w:ascii="Arial" w:eastAsia="Arial" w:hAnsi="Arial" w:cs="Arial"/>
            <w:sz w:val="22"/>
            <w:szCs w:val="22"/>
            <w:highlight w:val="white"/>
          </w:rPr>
          <w:delText>.</w:delText>
        </w:r>
      </w:del>
    </w:p>
    <w:p w14:paraId="42B98552" w14:textId="77777777" w:rsidR="00F66375" w:rsidRPr="003135D8" w:rsidRDefault="00F66375">
      <w:pPr>
        <w:jc w:val="both"/>
        <w:rPr>
          <w:rFonts w:ascii="Arial" w:eastAsia="Arial" w:hAnsi="Arial" w:cs="Arial"/>
          <w:sz w:val="22"/>
          <w:szCs w:val="22"/>
          <w:highlight w:val="white"/>
        </w:rPr>
      </w:pPr>
    </w:p>
    <w:p w14:paraId="2D0735D8" w14:textId="748656CA" w:rsidR="00EB60FB" w:rsidRDefault="00EB60FB" w:rsidP="00EB60FB">
      <w:pPr>
        <w:jc w:val="both"/>
        <w:rPr>
          <w:ins w:id="146" w:author="AcerF5w10" w:date="2019-05-18T11:29:00Z"/>
          <w:rFonts w:ascii="Arial" w:eastAsia="Arial" w:hAnsi="Arial" w:cs="Arial"/>
          <w:sz w:val="22"/>
          <w:szCs w:val="22"/>
          <w:highlight w:val="white"/>
        </w:rPr>
      </w:pPr>
      <w:ins w:id="147" w:author="AcerF5w10" w:date="2019-05-06T15:10:00Z">
        <w:r w:rsidRPr="003135D8">
          <w:rPr>
            <w:rFonts w:ascii="Arial" w:eastAsia="Arial" w:hAnsi="Arial" w:cs="Arial"/>
            <w:sz w:val="22"/>
            <w:szCs w:val="22"/>
            <w:highlight w:val="white"/>
          </w:rPr>
          <w:t>La presencia de discapacidad auditiva en un niño acarrea grandes complicaciones que afectan el desarrollo</w:t>
        </w:r>
        <w:r>
          <w:rPr>
            <w:rFonts w:ascii="Arial" w:eastAsia="Arial" w:hAnsi="Arial" w:cs="Arial"/>
            <w:sz w:val="22"/>
            <w:szCs w:val="22"/>
            <w:highlight w:val="white"/>
          </w:rPr>
          <w:t xml:space="preserve"> cognitivo, afectivo, social, sensorial, motor, personal y  conductual</w:t>
        </w:r>
        <w:r w:rsidRPr="003135D8">
          <w:rPr>
            <w:rFonts w:ascii="Arial" w:eastAsia="Arial" w:hAnsi="Arial" w:cs="Arial"/>
            <w:sz w:val="22"/>
            <w:szCs w:val="22"/>
            <w:highlight w:val="white"/>
          </w:rPr>
          <w:t>, estos factores contribuyen a un desarrollo inadecuado del individuo</w:t>
        </w:r>
        <w:r>
          <w:rPr>
            <w:rFonts w:ascii="Arial" w:eastAsia="Arial" w:hAnsi="Arial" w:cs="Arial"/>
            <w:sz w:val="22"/>
            <w:szCs w:val="22"/>
            <w:highlight w:val="white"/>
          </w:rPr>
          <w:t xml:space="preserve"> con mayor preponderancia en el proceso de comunicación e interacción con el medio que lo rodea, a nivel motor se presentan dificultades en la estructuración espacio-temporal  </w:t>
        </w:r>
        <w:r w:rsidRPr="00E76756">
          <w:rPr>
            <w:rFonts w:ascii="Arial" w:eastAsia="Arial" w:hAnsi="Arial" w:cs="Arial"/>
            <w:sz w:val="22"/>
            <w:szCs w:val="22"/>
          </w:rPr>
          <w:t xml:space="preserve">y en la construcción del ritmo </w:t>
        </w:r>
      </w:ins>
      <w:ins w:id="148" w:author="AcerF5w10" w:date="2019-05-06T15:27:00Z">
        <w:r w:rsidR="00084112">
          <w:rPr>
            <w:rFonts w:ascii="Arial" w:eastAsia="Arial" w:hAnsi="Arial" w:cs="Arial"/>
            <w:sz w:val="22"/>
            <w:szCs w:val="22"/>
          </w:rPr>
          <w:fldChar w:fldCharType="begin" w:fldLock="1"/>
        </w:r>
      </w:ins>
      <w:r w:rsidR="00F23894">
        <w:rPr>
          <w:rFonts w:ascii="Arial" w:eastAsia="Arial" w:hAnsi="Arial" w:cs="Arial"/>
          <w:sz w:val="22"/>
          <w:szCs w:val="22"/>
        </w:rPr>
        <w:instrText>ADDIN CSL_CITATION {"citationItems":[{"id":"ITEM-1","itemData":{"chapter-number":"8","container-title":"Prevención en Dificultades del Desarrollo y del Aprendizaje","editor":[{"dropping-particle":"","family":"CRISTINA","given":"DÍAZ PRIETO","non-dropping-particle":"","parse-names":false,"suffix":""},{"dropping-particle":"","family":"JESÚS NICASIO","given":"GARCÍA SÁNCHEZ","non-dropping-particle":"","parse-names":false,"suffix":""},{"dropping-particle":"","family":"JUDIT","given":"GARCÍA MARTÍN","non-dropping-particle":"","parse-names":false,"suffix":""}],"id":"ITEM-1","issued":{"date-parts":[["2014"]]},"page":"129-143","publisher":"Pirámide","title":"Dificultades del desarrollo asociadas a déficit auditivo y actuaciones preventivas","type":"chapter"},"uris":["http://www.mendeley.com/documents/?uuid=29955bff-503b-4850-83d3-a43615398477","http://www.mendeley.com/documents/?uuid=5b3fb15e-9551-4497-b769-a7a0ed32b3cf"]}],"mendeley":{"formattedCitation":"[5]","plainTextFormattedCitation":"[5]","previouslyFormattedCitation":"[5]"},"properties":{"noteIndex":0},"schema":"https://github.com/citation-style-language/schema/raw/master/csl-citation.json"}</w:instrText>
      </w:r>
      <w:r w:rsidR="00084112">
        <w:rPr>
          <w:rFonts w:ascii="Arial" w:eastAsia="Arial" w:hAnsi="Arial" w:cs="Arial"/>
          <w:sz w:val="22"/>
          <w:szCs w:val="22"/>
        </w:rPr>
        <w:fldChar w:fldCharType="separate"/>
      </w:r>
      <w:r w:rsidR="00084112" w:rsidRPr="00084112">
        <w:rPr>
          <w:rFonts w:ascii="Arial" w:eastAsia="Arial" w:hAnsi="Arial" w:cs="Arial"/>
          <w:noProof/>
          <w:sz w:val="22"/>
          <w:szCs w:val="22"/>
        </w:rPr>
        <w:t>[5]</w:t>
      </w:r>
      <w:ins w:id="149" w:author="AcerF5w10" w:date="2019-05-06T15:27:00Z">
        <w:r w:rsidR="00084112">
          <w:rPr>
            <w:rFonts w:ascii="Arial" w:eastAsia="Arial" w:hAnsi="Arial" w:cs="Arial"/>
            <w:sz w:val="22"/>
            <w:szCs w:val="22"/>
          </w:rPr>
          <w:fldChar w:fldCharType="end"/>
        </w:r>
      </w:ins>
      <w:ins w:id="150" w:author="AcerF5w10" w:date="2019-05-06T15:10:00Z">
        <w:r>
          <w:rPr>
            <w:rFonts w:ascii="Arial" w:eastAsia="Arial" w:hAnsi="Arial" w:cs="Arial"/>
            <w:sz w:val="22"/>
            <w:szCs w:val="22"/>
            <w:highlight w:val="white"/>
          </w:rPr>
          <w:t>, así mismo se  afecta la función de alerta, la cual se intenta remplazar a través de la visión, pero como los estímulos visuales son más lentos que los auditivos</w:t>
        </w:r>
      </w:ins>
      <w:ins w:id="151" w:author="AcerF5w10" w:date="2019-06-01T16:19:00Z">
        <w:r w:rsidR="00F7631D">
          <w:rPr>
            <w:rFonts w:ascii="Arial" w:eastAsia="Arial" w:hAnsi="Arial" w:cs="Arial"/>
            <w:sz w:val="22"/>
            <w:szCs w:val="22"/>
            <w:highlight w:val="white"/>
          </w:rPr>
          <w:t xml:space="preserve"> </w:t>
        </w:r>
      </w:ins>
      <w:ins w:id="152" w:author="AcerF5w10" w:date="2019-05-06T15:10:00Z">
        <w:r w:rsidRPr="00FF3127">
          <w:rPr>
            <w:rFonts w:ascii="Arial" w:eastAsia="Arial" w:hAnsi="Arial" w:cs="Arial"/>
            <w:sz w:val="22"/>
            <w:szCs w:val="22"/>
            <w:highlight w:val="white"/>
          </w:rPr>
          <w:t xml:space="preserve">se ve comprometida la rapidez, también se afecta la localización de los acontecimientos, que genera en el </w:t>
        </w:r>
        <w:r w:rsidRPr="00E76756">
          <w:rPr>
            <w:rFonts w:ascii="Arial" w:eastAsia="Arial" w:hAnsi="Arial" w:cs="Arial"/>
            <w:sz w:val="22"/>
            <w:szCs w:val="22"/>
            <w:highlight w:val="white"/>
          </w:rPr>
          <w:t>niño</w:t>
        </w:r>
        <w:r w:rsidRPr="00FF3127">
          <w:rPr>
            <w:rFonts w:ascii="Arial" w:eastAsia="Arial" w:hAnsi="Arial" w:cs="Arial"/>
            <w:sz w:val="22"/>
            <w:szCs w:val="22"/>
            <w:highlight w:val="white"/>
          </w:rPr>
          <w:t xml:space="preserve"> </w:t>
        </w:r>
        <w:r>
          <w:rPr>
            <w:rFonts w:ascii="Arial" w:eastAsia="Arial" w:hAnsi="Arial" w:cs="Arial"/>
            <w:sz w:val="22"/>
            <w:szCs w:val="22"/>
            <w:highlight w:val="white"/>
          </w:rPr>
          <w:t xml:space="preserve">desorientación e inseguridad </w:t>
        </w:r>
      </w:ins>
      <w:ins w:id="153" w:author="AcerF5w10" w:date="2019-05-06T15:31:00Z">
        <w:r w:rsidR="00E5074C">
          <w:rPr>
            <w:rFonts w:ascii="Arial" w:eastAsia="Arial" w:hAnsi="Arial" w:cs="Arial"/>
            <w:sz w:val="22"/>
            <w:szCs w:val="22"/>
            <w:highlight w:val="white"/>
          </w:rPr>
          <w:fldChar w:fldCharType="begin" w:fldLock="1"/>
        </w:r>
      </w:ins>
      <w:r w:rsidR="00F23894">
        <w:rPr>
          <w:rFonts w:ascii="Arial" w:eastAsia="Arial" w:hAnsi="Arial" w:cs="Arial"/>
          <w:sz w:val="22"/>
          <w:szCs w:val="22"/>
          <w:highlight w:val="white"/>
        </w:rPr>
        <w:instrText>ADDIN CSL_CITATION {"citationItems":[{"id":"ITEM-1","itemData":{"chapter-number":"8","container-title":"Prevención en Dificultades del Desarrollo y del Aprendizaje","editor":[{"dropping-particle":"","family":"CRISTINA","given":"DÍAZ PRIETO","non-dropping-particle":"","parse-names":false,"suffix":""},{"dropping-particle":"","family":"JESÚS NICASIO","given":"GARCÍA SÁNCHEZ","non-dropping-particle":"","parse-names":false,"suffix":""},{"dropping-particle":"","family":"JUDIT","given":"GARCÍA MARTÍN","non-dropping-particle":"","parse-names":false,"suffix":""}],"id":"ITEM-1","issued":{"date-parts":[["2014"]]},"page":"129-143","publisher":"Pirámide","title":"Dificultades del desarrollo asociadas a déficit auditivo y actuaciones preventivas","type":"chapter"},"uris":["http://www.mendeley.com/documents/?uuid=5b3fb15e-9551-4497-b769-a7a0ed32b3cf","http://www.mendeley.com/documents/?uuid=29955bff-503b-4850-83d3-a43615398477"]}],"mendeley":{"formattedCitation":"[5]","plainTextFormattedCitation":"[5]","previouslyFormattedCitation":"[5]"},"properties":{"noteIndex":0},"schema":"https://github.com/citation-style-language/schema/raw/master/csl-citation.json"}</w:instrText>
      </w:r>
      <w:r w:rsidR="00E5074C">
        <w:rPr>
          <w:rFonts w:ascii="Arial" w:eastAsia="Arial" w:hAnsi="Arial" w:cs="Arial"/>
          <w:sz w:val="22"/>
          <w:szCs w:val="22"/>
          <w:highlight w:val="white"/>
        </w:rPr>
        <w:fldChar w:fldCharType="separate"/>
      </w:r>
      <w:r w:rsidR="00E5074C" w:rsidRPr="00E5074C">
        <w:rPr>
          <w:rFonts w:ascii="Arial" w:eastAsia="Arial" w:hAnsi="Arial" w:cs="Arial"/>
          <w:noProof/>
          <w:sz w:val="22"/>
          <w:szCs w:val="22"/>
          <w:highlight w:val="white"/>
        </w:rPr>
        <w:t>[5]</w:t>
      </w:r>
      <w:ins w:id="154" w:author="AcerF5w10" w:date="2019-05-06T15:31:00Z">
        <w:r w:rsidR="00E5074C">
          <w:rPr>
            <w:rFonts w:ascii="Arial" w:eastAsia="Arial" w:hAnsi="Arial" w:cs="Arial"/>
            <w:sz w:val="22"/>
            <w:szCs w:val="22"/>
            <w:highlight w:val="white"/>
          </w:rPr>
          <w:fldChar w:fldCharType="end"/>
        </w:r>
      </w:ins>
      <w:ins w:id="155" w:author="AcerF5w10" w:date="2019-05-06T15:10:00Z">
        <w:r>
          <w:rPr>
            <w:rFonts w:ascii="Arial" w:eastAsia="Arial" w:hAnsi="Arial" w:cs="Arial"/>
            <w:sz w:val="22"/>
            <w:szCs w:val="22"/>
            <w:highlight w:val="white"/>
          </w:rPr>
          <w:t xml:space="preserve">, la condición de no oyente además de lo antes mencionado </w:t>
        </w:r>
      </w:ins>
      <w:ins w:id="156" w:author="AcerF5w10" w:date="2019-05-22T20:52:00Z">
        <w:r w:rsidR="008701D8" w:rsidRPr="008D7632">
          <w:rPr>
            <w:rFonts w:ascii="Arial" w:eastAsia="Arial" w:hAnsi="Arial" w:cs="Arial"/>
            <w:sz w:val="22"/>
            <w:szCs w:val="22"/>
            <w:rPrChange w:id="157" w:author="AcerF5w10" w:date="2019-06-01T16:21:00Z">
              <w:rPr>
                <w:rFonts w:ascii="Arial" w:eastAsia="Arial" w:hAnsi="Arial" w:cs="Arial"/>
                <w:sz w:val="22"/>
                <w:szCs w:val="22"/>
                <w:highlight w:val="yellow"/>
              </w:rPr>
            </w:rPrChange>
          </w:rPr>
          <w:t>ocasiona</w:t>
        </w:r>
      </w:ins>
      <w:commentRangeStart w:id="158"/>
      <w:ins w:id="159" w:author="AcerF5w10" w:date="2019-05-06T15:10:00Z">
        <w:r w:rsidRPr="008D7632">
          <w:rPr>
            <w:rFonts w:ascii="Arial" w:eastAsia="Arial" w:hAnsi="Arial" w:cs="Arial"/>
            <w:sz w:val="22"/>
            <w:szCs w:val="22"/>
            <w:rPrChange w:id="160" w:author="AcerF5w10" w:date="2019-06-01T16:21:00Z">
              <w:rPr>
                <w:rFonts w:ascii="Arial" w:eastAsia="Arial" w:hAnsi="Arial" w:cs="Arial"/>
                <w:sz w:val="22"/>
                <w:szCs w:val="22"/>
                <w:highlight w:val="yellow"/>
              </w:rPr>
            </w:rPrChange>
          </w:rPr>
          <w:t xml:space="preserve"> </w:t>
        </w:r>
      </w:ins>
      <w:commentRangeEnd w:id="158"/>
      <w:ins w:id="161" w:author="AcerF5w10" w:date="2019-05-06T15:31:00Z">
        <w:r w:rsidR="0006710D" w:rsidRPr="00232531">
          <w:rPr>
            <w:rStyle w:val="Refdecomentario"/>
          </w:rPr>
          <w:commentReference w:id="158"/>
        </w:r>
      </w:ins>
      <w:ins w:id="162" w:author="AcerF5w10" w:date="2019-05-06T15:10:00Z">
        <w:r w:rsidRPr="00232531">
          <w:rPr>
            <w:rFonts w:ascii="Arial" w:eastAsia="Arial" w:hAnsi="Arial" w:cs="Arial"/>
            <w:sz w:val="22"/>
            <w:szCs w:val="22"/>
            <w:highlight w:val="white"/>
          </w:rPr>
          <w:t>el tardío</w:t>
        </w:r>
        <w:r w:rsidR="00911981" w:rsidRPr="00916226">
          <w:rPr>
            <w:rFonts w:ascii="Arial" w:eastAsia="Arial" w:hAnsi="Arial" w:cs="Arial"/>
            <w:sz w:val="22"/>
            <w:szCs w:val="22"/>
            <w:highlight w:val="white"/>
          </w:rPr>
          <w:t xml:space="preserve"> desarrollo del juego </w:t>
        </w:r>
      </w:ins>
      <w:ins w:id="163" w:author="AcerF5w10" w:date="2019-05-06T15:43:00Z">
        <w:r w:rsidR="00911981" w:rsidRPr="008D7632">
          <w:rPr>
            <w:rFonts w:ascii="Arial" w:eastAsia="Arial" w:hAnsi="Arial" w:cs="Arial"/>
            <w:sz w:val="22"/>
            <w:szCs w:val="22"/>
            <w:highlight w:val="white"/>
          </w:rPr>
          <w:t>simbólico</w:t>
        </w:r>
      </w:ins>
      <w:ins w:id="164" w:author="AcerF5w10" w:date="2019-05-06T15:45:00Z">
        <w:r w:rsidR="005621AD" w:rsidRPr="008D7632">
          <w:rPr>
            <w:rStyle w:val="Refdenotaalpie"/>
            <w:rFonts w:ascii="Arial" w:eastAsia="Arial" w:hAnsi="Arial" w:cs="Arial"/>
            <w:sz w:val="22"/>
            <w:szCs w:val="22"/>
            <w:highlight w:val="white"/>
          </w:rPr>
          <w:footnoteReference w:customMarkFollows="1" w:id="6"/>
          <w:t>3</w:t>
        </w:r>
      </w:ins>
      <w:ins w:id="175" w:author="AcerF5w10" w:date="2019-05-22T20:53:00Z">
        <w:r w:rsidR="0030520B" w:rsidRPr="008D7632">
          <w:rPr>
            <w:rFonts w:ascii="Arial" w:eastAsia="Arial" w:hAnsi="Arial" w:cs="Arial"/>
            <w:sz w:val="22"/>
            <w:szCs w:val="22"/>
            <w:highlight w:val="white"/>
          </w:rPr>
          <w:t>, donde el uso de objetos es de gran impor</w:t>
        </w:r>
      </w:ins>
      <w:ins w:id="176" w:author="AcerF5w10" w:date="2019-05-23T11:43:00Z">
        <w:r w:rsidR="00EA71A7" w:rsidRPr="008D7632">
          <w:rPr>
            <w:rFonts w:ascii="Arial" w:eastAsia="Arial" w:hAnsi="Arial" w:cs="Arial"/>
            <w:sz w:val="22"/>
            <w:szCs w:val="22"/>
            <w:highlight w:val="white"/>
          </w:rPr>
          <w:t>t</w:t>
        </w:r>
      </w:ins>
      <w:ins w:id="177" w:author="AcerF5w10" w:date="2019-05-22T20:53:00Z">
        <w:r w:rsidR="0030520B" w:rsidRPr="008D7632">
          <w:rPr>
            <w:rFonts w:ascii="Arial" w:eastAsia="Arial" w:hAnsi="Arial" w:cs="Arial"/>
            <w:sz w:val="22"/>
            <w:szCs w:val="22"/>
            <w:highlight w:val="white"/>
          </w:rPr>
          <w:t>ancia</w:t>
        </w:r>
        <w:r w:rsidR="0030520B">
          <w:rPr>
            <w:rFonts w:ascii="Arial" w:eastAsia="Arial" w:hAnsi="Arial" w:cs="Arial"/>
            <w:sz w:val="22"/>
            <w:szCs w:val="22"/>
            <w:highlight w:val="white"/>
          </w:rPr>
          <w:t xml:space="preserve"> </w:t>
        </w:r>
      </w:ins>
      <w:ins w:id="178" w:author="AcerF5w10" w:date="2019-05-06T15:33:00Z">
        <w:r w:rsidR="0066154D">
          <w:rPr>
            <w:rFonts w:ascii="Arial" w:eastAsia="Arial" w:hAnsi="Arial" w:cs="Arial"/>
            <w:sz w:val="22"/>
            <w:szCs w:val="22"/>
            <w:highlight w:val="white"/>
          </w:rPr>
          <w:fldChar w:fldCharType="begin" w:fldLock="1"/>
        </w:r>
      </w:ins>
      <w:r w:rsidR="000D33CA">
        <w:rPr>
          <w:rFonts w:ascii="Arial" w:eastAsia="Arial" w:hAnsi="Arial" w:cs="Arial"/>
          <w:sz w:val="22"/>
          <w:szCs w:val="22"/>
          <w:highlight w:val="white"/>
        </w:rPr>
        <w:instrText>ADDIN CSL_CITATION {"citationItems":[{"id":"ITEM-1","itemData":{"URL":"https://www.universidadviu.com/el-aprendizaje-en-los-ninos-con-discapacidad-auditiva/","accessed":{"date-parts":[["2019","5","4"]]},"author":[{"dropping-particle":"de","family":"Valencia","given":"Universidad Internacional","non-dropping-particle":"","parse-names":false,"suffix":""}],"container-title":"Universidad Internacional de Valencia","id":"ITEM-1","issued":{"date-parts":[["2018"]]},"title":"El aprendizaje en los niños con discapacidad auditiva","type":"webpage"},"uris":["http://www.mendeley.com/documents/?uuid=fef5924b-1534-4a9b-9100-cc874a7f5b73","http://www.mendeley.com/documents/?uuid=aa8bcc35-f623-4986-aac4-029d13b9ed22"]}],"mendeley":{"formattedCitation":"[4]","plainTextFormattedCitation":"[4]","previouslyFormattedCitation":"[4]"},"properties":{"noteIndex":0},"schema":"https://github.com/citation-style-language/schema/raw/master/csl-citation.json"}</w:instrText>
      </w:r>
      <w:r w:rsidR="0066154D">
        <w:rPr>
          <w:rFonts w:ascii="Arial" w:eastAsia="Arial" w:hAnsi="Arial" w:cs="Arial"/>
          <w:sz w:val="22"/>
          <w:szCs w:val="22"/>
          <w:highlight w:val="white"/>
        </w:rPr>
        <w:fldChar w:fldCharType="separate"/>
      </w:r>
      <w:r w:rsidR="0066154D" w:rsidRPr="0066154D">
        <w:rPr>
          <w:rFonts w:ascii="Arial" w:eastAsia="Arial" w:hAnsi="Arial" w:cs="Arial"/>
          <w:noProof/>
          <w:sz w:val="22"/>
          <w:szCs w:val="22"/>
          <w:highlight w:val="white"/>
        </w:rPr>
        <w:t>[4]</w:t>
      </w:r>
      <w:ins w:id="179" w:author="AcerF5w10" w:date="2019-05-06T15:33:00Z">
        <w:r w:rsidR="0066154D">
          <w:rPr>
            <w:rFonts w:ascii="Arial" w:eastAsia="Arial" w:hAnsi="Arial" w:cs="Arial"/>
            <w:sz w:val="22"/>
            <w:szCs w:val="22"/>
            <w:highlight w:val="white"/>
          </w:rPr>
          <w:fldChar w:fldCharType="end"/>
        </w:r>
      </w:ins>
      <w:ins w:id="180" w:author="AcerF5w10" w:date="2019-05-06T15:10:00Z">
        <w:r w:rsidR="0066154D">
          <w:rPr>
            <w:rFonts w:ascii="Arial" w:eastAsia="Arial" w:hAnsi="Arial" w:cs="Arial"/>
            <w:sz w:val="22"/>
            <w:szCs w:val="22"/>
            <w:highlight w:val="white"/>
          </w:rPr>
          <w:t>.</w:t>
        </w:r>
        <w:r>
          <w:rPr>
            <w:rFonts w:ascii="Arial" w:eastAsia="Arial" w:hAnsi="Arial" w:cs="Arial"/>
            <w:sz w:val="22"/>
            <w:szCs w:val="22"/>
            <w:highlight w:val="white"/>
          </w:rPr>
          <w:t xml:space="preserve"> </w:t>
        </w:r>
      </w:ins>
    </w:p>
    <w:p w14:paraId="51AD8427" w14:textId="77777777" w:rsidR="000A3B6A" w:rsidRPr="003135D8" w:rsidRDefault="000A3B6A" w:rsidP="00EB60FB">
      <w:pPr>
        <w:jc w:val="both"/>
        <w:rPr>
          <w:ins w:id="181" w:author="AcerF5w10" w:date="2019-05-06T15:10:00Z"/>
          <w:rFonts w:ascii="Arial" w:eastAsia="Arial" w:hAnsi="Arial" w:cs="Arial"/>
          <w:sz w:val="22"/>
          <w:szCs w:val="22"/>
          <w:highlight w:val="white"/>
        </w:rPr>
      </w:pPr>
    </w:p>
    <w:p w14:paraId="623C74DA" w14:textId="6E6D2DBB" w:rsidR="00F66375" w:rsidRPr="00232531" w:rsidDel="00EB60FB" w:rsidRDefault="000A3B6A">
      <w:pPr>
        <w:jc w:val="both"/>
        <w:rPr>
          <w:del w:id="182" w:author="AcerF5w10" w:date="2019-05-06T15:10:00Z"/>
          <w:rFonts w:ascii="Arial" w:eastAsia="Arial" w:hAnsi="Arial" w:cs="Arial"/>
          <w:sz w:val="22"/>
          <w:szCs w:val="22"/>
          <w:highlight w:val="white"/>
        </w:rPr>
      </w:pPr>
      <w:moveToRangeStart w:id="183" w:author="AcerF5w10" w:date="2019-05-18T11:29:00Z" w:name="move9071410"/>
      <w:moveTo w:id="184" w:author="AcerF5w10" w:date="2019-05-18T11:29:00Z">
        <w:r w:rsidRPr="00232531">
          <w:rPr>
            <w:rFonts w:ascii="Arial" w:eastAsia="Arial" w:hAnsi="Arial" w:cs="Arial"/>
            <w:color w:val="000000" w:themeColor="text1"/>
            <w:sz w:val="22"/>
            <w:szCs w:val="22"/>
            <w:highlight w:val="white"/>
          </w:rPr>
          <w:t>Desde el punto de vista teórico el juego es una condición innata de todo niño en el mundo, teniendo tal importancia que el desarrollo de la misma infancia va paralela a éste, la actividad del juego es un factor determinante del des</w:t>
        </w:r>
        <w:r w:rsidRPr="00916226">
          <w:rPr>
            <w:rFonts w:ascii="Arial" w:eastAsia="Arial" w:hAnsi="Arial" w:cs="Arial"/>
            <w:color w:val="000000" w:themeColor="text1"/>
            <w:sz w:val="22"/>
            <w:szCs w:val="22"/>
            <w:highlight w:val="white"/>
          </w:rPr>
          <w:t xml:space="preserve">arrollo de la personalidad del individuo, así como de su cuerpo de su inteligencia y </w:t>
        </w:r>
        <w:commentRangeStart w:id="185"/>
        <w:r w:rsidRPr="00916226">
          <w:rPr>
            <w:rFonts w:ascii="Arial" w:eastAsia="Arial" w:hAnsi="Arial" w:cs="Arial"/>
            <w:color w:val="000000" w:themeColor="text1"/>
            <w:sz w:val="22"/>
            <w:szCs w:val="22"/>
            <w:highlight w:val="white"/>
          </w:rPr>
          <w:t>afectividad</w:t>
        </w:r>
      </w:moveTo>
      <w:ins w:id="186" w:author="AcerF5w10" w:date="2019-05-21T19:00:00Z">
        <w:r w:rsidR="000D33CA" w:rsidRPr="00916226">
          <w:rPr>
            <w:rFonts w:ascii="Arial" w:eastAsia="Arial" w:hAnsi="Arial" w:cs="Arial"/>
            <w:color w:val="000000" w:themeColor="text1"/>
            <w:sz w:val="22"/>
            <w:szCs w:val="22"/>
            <w:highlight w:val="white"/>
          </w:rPr>
          <w:t xml:space="preserve"> </w:t>
        </w:r>
      </w:ins>
      <w:ins w:id="187" w:author="AcerF5w10" w:date="2019-05-21T19:08:00Z">
        <w:r w:rsidR="000D33CA" w:rsidRPr="00916226">
          <w:rPr>
            <w:rFonts w:ascii="Arial" w:eastAsia="Arial" w:hAnsi="Arial" w:cs="Arial"/>
            <w:color w:val="000000" w:themeColor="text1"/>
            <w:sz w:val="22"/>
            <w:szCs w:val="22"/>
            <w:highlight w:val="white"/>
          </w:rPr>
          <w:fldChar w:fldCharType="begin" w:fldLock="1"/>
        </w:r>
      </w:ins>
      <w:r w:rsidR="007B7C34" w:rsidRPr="00285D78">
        <w:rPr>
          <w:rFonts w:ascii="Arial" w:eastAsia="Arial" w:hAnsi="Arial" w:cs="Arial"/>
          <w:color w:val="000000" w:themeColor="text1"/>
          <w:sz w:val="22"/>
          <w:szCs w:val="22"/>
          <w:highlight w:val="white"/>
        </w:rPr>
        <w:instrText>ADDIN CSL_CITATION {"citationItems":[{"id":"ITEM-1","itemData":{"ISBN":"9233016587","abstract":"planteamientos teóricos y aplicaciones pedagógicas","author":[{"dropping-particle":"","family":"Organizacion Naciones Unidas","given":"Educacion Ciencia y Cultura","non-dropping-particle":"","parse-names":false,"suffix":""}],"id":"ITEM-1","issued":{"date-parts":[["1980"]]},"number-of-pages":"72","publisher":"Talleres de la Unesco","publisher-place":"Paris (Francia)","title":"El niño y el juego","type":"book","volume":"34"},"uris":["http://www.mendeley.com/documents/?uuid=acebffd6-67e5-499a-a1d9-697c773f6301"]}],"mendeley":{"formattedCitation":"[6]","plainTextFormattedCitation":"[6]","previouslyFormattedCitation":"[6]"},"properties":{"noteIndex":0},"schema":"https://github.com/citation-style-language/schema/raw/master/csl-citation.json"}</w:instrText>
      </w:r>
      <w:r w:rsidR="000D33CA" w:rsidRPr="00916226">
        <w:rPr>
          <w:rFonts w:ascii="Arial" w:eastAsia="Arial" w:hAnsi="Arial" w:cs="Arial"/>
          <w:color w:val="000000" w:themeColor="text1"/>
          <w:sz w:val="22"/>
          <w:szCs w:val="22"/>
          <w:highlight w:val="white"/>
          <w:rPrChange w:id="188" w:author="AcerF5w10" w:date="2019-06-01T19:15:00Z">
            <w:rPr>
              <w:rFonts w:ascii="Arial" w:eastAsia="Arial" w:hAnsi="Arial" w:cs="Arial"/>
              <w:color w:val="000000" w:themeColor="text1"/>
              <w:sz w:val="22"/>
              <w:szCs w:val="22"/>
              <w:highlight w:val="white"/>
            </w:rPr>
          </w:rPrChange>
        </w:rPr>
        <w:fldChar w:fldCharType="separate"/>
      </w:r>
      <w:r w:rsidR="000D33CA" w:rsidRPr="00916226">
        <w:rPr>
          <w:rFonts w:ascii="Arial" w:eastAsia="Arial" w:hAnsi="Arial" w:cs="Arial"/>
          <w:noProof/>
          <w:color w:val="000000" w:themeColor="text1"/>
          <w:sz w:val="22"/>
          <w:szCs w:val="22"/>
          <w:highlight w:val="white"/>
        </w:rPr>
        <w:t>[6]</w:t>
      </w:r>
      <w:ins w:id="189" w:author="AcerF5w10" w:date="2019-05-21T19:08:00Z">
        <w:r w:rsidR="000D33CA" w:rsidRPr="00916226">
          <w:rPr>
            <w:rFonts w:ascii="Arial" w:eastAsia="Arial" w:hAnsi="Arial" w:cs="Arial"/>
            <w:color w:val="000000" w:themeColor="text1"/>
            <w:sz w:val="22"/>
            <w:szCs w:val="22"/>
            <w:highlight w:val="white"/>
          </w:rPr>
          <w:fldChar w:fldCharType="end"/>
        </w:r>
      </w:ins>
      <w:moveTo w:id="190" w:author="AcerF5w10" w:date="2019-05-18T11:29:00Z">
        <w:del w:id="191" w:author="AcerF5w10" w:date="2019-05-21T19:13:00Z">
          <w:r w:rsidRPr="00232531" w:rsidDel="00B828EC">
            <w:rPr>
              <w:rFonts w:ascii="Arial" w:eastAsia="Arial" w:hAnsi="Arial" w:cs="Arial"/>
              <w:color w:val="000000" w:themeColor="text1"/>
              <w:sz w:val="22"/>
              <w:szCs w:val="22"/>
              <w:highlight w:val="white"/>
            </w:rPr>
            <w:delText>.</w:delText>
          </w:r>
          <w:commentRangeEnd w:id="185"/>
          <w:r w:rsidRPr="00232531" w:rsidDel="00B828EC">
            <w:rPr>
              <w:rStyle w:val="Refdecomentario"/>
            </w:rPr>
            <w:commentReference w:id="185"/>
          </w:r>
          <w:r w:rsidRPr="00232531" w:rsidDel="00B828EC">
            <w:rPr>
              <w:rFonts w:ascii="Arial" w:eastAsia="Arial" w:hAnsi="Arial" w:cs="Arial"/>
              <w:color w:val="000000" w:themeColor="text1"/>
              <w:sz w:val="22"/>
              <w:szCs w:val="22"/>
              <w:highlight w:val="white"/>
            </w:rPr>
            <w:delText xml:space="preserve"> </w:delText>
          </w:r>
        </w:del>
      </w:moveTo>
      <w:ins w:id="192" w:author="AcerF5w10" w:date="2019-05-21T19:13:00Z">
        <w:r w:rsidR="00B828EC" w:rsidRPr="00916226">
          <w:rPr>
            <w:rFonts w:ascii="Arial" w:eastAsia="Arial" w:hAnsi="Arial" w:cs="Arial"/>
            <w:color w:val="000000" w:themeColor="text1"/>
            <w:sz w:val="22"/>
            <w:szCs w:val="22"/>
            <w:highlight w:val="white"/>
          </w:rPr>
          <w:t xml:space="preserve">, </w:t>
        </w:r>
      </w:ins>
      <w:ins w:id="193" w:author="AcerF5w10" w:date="2019-05-21T19:15:00Z">
        <w:r w:rsidR="00B828EC" w:rsidRPr="00285D78">
          <w:rPr>
            <w:rFonts w:ascii="Arial" w:eastAsia="Arial" w:hAnsi="Arial" w:cs="Arial"/>
            <w:sz w:val="22"/>
            <w:szCs w:val="22"/>
            <w:rPrChange w:id="194" w:author="AcerF5w10" w:date="2019-06-01T19:15:00Z">
              <w:rPr>
                <w:rFonts w:ascii="Arial" w:eastAsia="Arial" w:hAnsi="Arial" w:cs="Arial"/>
                <w:sz w:val="22"/>
                <w:szCs w:val="22"/>
                <w:u w:val="single"/>
              </w:rPr>
            </w:rPrChange>
          </w:rPr>
          <w:t xml:space="preserve">es además un instrumento socializante que brinda una experiencia </w:t>
        </w:r>
      </w:ins>
      <w:ins w:id="195" w:author="AcerF5w10" w:date="2019-05-23T20:03:00Z">
        <w:r w:rsidR="007F4826" w:rsidRPr="00232531">
          <w:rPr>
            <w:rFonts w:ascii="Arial" w:eastAsia="Arial" w:hAnsi="Arial" w:cs="Arial"/>
            <w:sz w:val="22"/>
            <w:szCs w:val="22"/>
          </w:rPr>
          <w:t>motivador</w:t>
        </w:r>
        <w:r w:rsidR="007F4826" w:rsidRPr="00916226">
          <w:rPr>
            <w:rFonts w:ascii="Arial" w:eastAsia="Arial" w:hAnsi="Arial" w:cs="Arial"/>
            <w:sz w:val="22"/>
            <w:szCs w:val="22"/>
          </w:rPr>
          <w:t>a y envolvente</w:t>
        </w:r>
      </w:ins>
      <w:ins w:id="196" w:author="AcerF5w10" w:date="2019-05-21T19:15:00Z">
        <w:r w:rsidR="00B828EC" w:rsidRPr="00285D78">
          <w:rPr>
            <w:rFonts w:ascii="Arial" w:eastAsia="Arial" w:hAnsi="Arial" w:cs="Arial"/>
            <w:sz w:val="22"/>
            <w:szCs w:val="22"/>
            <w:rPrChange w:id="197" w:author="AcerF5w10" w:date="2019-06-01T19:15:00Z">
              <w:rPr>
                <w:rFonts w:ascii="Arial" w:eastAsia="Arial" w:hAnsi="Arial" w:cs="Arial"/>
                <w:sz w:val="22"/>
                <w:szCs w:val="22"/>
                <w:u w:val="single"/>
              </w:rPr>
            </w:rPrChange>
          </w:rPr>
          <w:t>, que es adaptable</w:t>
        </w:r>
        <w:r w:rsidR="007F4826" w:rsidRPr="00232531">
          <w:rPr>
            <w:rFonts w:ascii="Arial" w:eastAsia="Arial" w:hAnsi="Arial" w:cs="Arial"/>
            <w:sz w:val="22"/>
            <w:szCs w:val="22"/>
          </w:rPr>
          <w:t xml:space="preserve"> al contexto educativo, </w:t>
        </w:r>
      </w:ins>
      <w:ins w:id="198" w:author="AcerF5w10" w:date="2019-05-23T20:05:00Z">
        <w:r w:rsidR="007F4826" w:rsidRPr="00232531">
          <w:rPr>
            <w:rFonts w:ascii="Arial" w:eastAsia="Arial" w:hAnsi="Arial" w:cs="Arial"/>
            <w:sz w:val="22"/>
            <w:szCs w:val="22"/>
          </w:rPr>
          <w:t>salud</w:t>
        </w:r>
      </w:ins>
      <w:ins w:id="199" w:author="AcerF5w10" w:date="2019-05-21T19:15:00Z">
        <w:r w:rsidR="00B828EC" w:rsidRPr="00285D78">
          <w:rPr>
            <w:rFonts w:ascii="Arial" w:eastAsia="Arial" w:hAnsi="Arial" w:cs="Arial"/>
            <w:sz w:val="22"/>
            <w:szCs w:val="22"/>
            <w:rPrChange w:id="200" w:author="AcerF5w10" w:date="2019-06-01T19:15:00Z">
              <w:rPr>
                <w:rFonts w:ascii="Arial" w:eastAsia="Arial" w:hAnsi="Arial" w:cs="Arial"/>
                <w:sz w:val="22"/>
                <w:szCs w:val="22"/>
                <w:u w:val="single"/>
              </w:rPr>
            </w:rPrChange>
          </w:rPr>
          <w:t xml:space="preserve">, </w:t>
        </w:r>
      </w:ins>
      <w:ins w:id="201" w:author="AcerF5w10" w:date="2019-05-23T20:06:00Z">
        <w:r w:rsidR="007F4826" w:rsidRPr="00232531">
          <w:rPr>
            <w:rFonts w:ascii="Arial" w:eastAsia="Arial" w:hAnsi="Arial" w:cs="Arial"/>
            <w:sz w:val="22"/>
            <w:szCs w:val="22"/>
          </w:rPr>
          <w:t>investigación</w:t>
        </w:r>
      </w:ins>
      <w:ins w:id="202" w:author="AcerF5w10" w:date="2019-05-21T19:15:00Z">
        <w:r w:rsidR="00B828EC" w:rsidRPr="00285D78">
          <w:rPr>
            <w:rFonts w:ascii="Arial" w:eastAsia="Arial" w:hAnsi="Arial" w:cs="Arial"/>
            <w:sz w:val="22"/>
            <w:szCs w:val="22"/>
            <w:rPrChange w:id="203" w:author="AcerF5w10" w:date="2019-06-01T19:15:00Z">
              <w:rPr>
                <w:rFonts w:ascii="Arial" w:eastAsia="Arial" w:hAnsi="Arial" w:cs="Arial"/>
                <w:sz w:val="22"/>
                <w:szCs w:val="22"/>
                <w:u w:val="single"/>
              </w:rPr>
            </w:rPrChange>
          </w:rPr>
          <w:t xml:space="preserve"> entre otras tantas opciones</w:t>
        </w:r>
      </w:ins>
      <w:ins w:id="204" w:author="AcerF5w10" w:date="2019-05-23T20:07:00Z">
        <w:r w:rsidR="007F4826" w:rsidRPr="00232531">
          <w:rPr>
            <w:rFonts w:ascii="Arial" w:eastAsia="Arial" w:hAnsi="Arial" w:cs="Arial"/>
            <w:sz w:val="22"/>
            <w:szCs w:val="22"/>
          </w:rPr>
          <w:t xml:space="preserve"> </w:t>
        </w:r>
      </w:ins>
      <w:ins w:id="205" w:author="AcerF5w10" w:date="2019-05-23T20:06:00Z">
        <w:r w:rsidR="007F4826" w:rsidRPr="00916226">
          <w:rPr>
            <w:rFonts w:ascii="Arial" w:eastAsia="Arial" w:hAnsi="Arial" w:cs="Arial"/>
            <w:sz w:val="22"/>
            <w:szCs w:val="22"/>
          </w:rPr>
          <w:fldChar w:fldCharType="begin" w:fldLock="1"/>
        </w:r>
      </w:ins>
      <w:r w:rsidR="003B18CE" w:rsidRPr="00285D78">
        <w:rPr>
          <w:rFonts w:ascii="Arial" w:eastAsia="Arial" w:hAnsi="Arial" w:cs="Arial"/>
          <w:sz w:val="22"/>
          <w:szCs w:val="22"/>
        </w:rPr>
        <w:instrText>ADDIN CSL_CITATION {"citationItems":[{"id":"ITEM-1","itemData":{"author":[{"dropping-particle":"","family":"Cruz-lara","given":"Samuel","non-dropping-particle":"","parse-names":false,"suffix":""},{"dropping-particle":"","family":"Manjón","given":"Baltasar Fernández","non-dropping-particle":"","parse-names":false,"suffix":""},{"dropping-particle":"De","family":"Carvalho","given":"Carlos Vaz","non-dropping-particle":"","parse-names":false,"suffix":""}],"id":"ITEM-1","issue":"1","issued":{"date-parts":[["2013"]]},"page":"19-21","title":"Enfoques Innovadores en Juegos Serios","type":"article-journal","volume":"1"},"uris":["http://www.mendeley.com/documents/?uuid=91eb7c76-1d12-4d4f-afab-9b1d4ee840fa"]}],"mendeley":{"formattedCitation":"[7]","plainTextFormattedCitation":"[7]","previouslyFormattedCitation":"[7]"},"properties":{"noteIndex":0},"schema":"https://github.com/citation-style-language/schema/raw/master/csl-citation.json"}</w:instrText>
      </w:r>
      <w:r w:rsidR="007F4826" w:rsidRPr="00916226">
        <w:rPr>
          <w:rFonts w:ascii="Arial" w:eastAsia="Arial" w:hAnsi="Arial" w:cs="Arial"/>
          <w:sz w:val="22"/>
          <w:szCs w:val="22"/>
          <w:rPrChange w:id="206" w:author="AcerF5w10" w:date="2019-06-01T19:15:00Z">
            <w:rPr>
              <w:rFonts w:ascii="Arial" w:eastAsia="Arial" w:hAnsi="Arial" w:cs="Arial"/>
              <w:sz w:val="22"/>
              <w:szCs w:val="22"/>
            </w:rPr>
          </w:rPrChange>
        </w:rPr>
        <w:fldChar w:fldCharType="separate"/>
      </w:r>
      <w:r w:rsidR="007F4826" w:rsidRPr="00916226">
        <w:rPr>
          <w:rFonts w:ascii="Arial" w:eastAsia="Arial" w:hAnsi="Arial" w:cs="Arial"/>
          <w:noProof/>
          <w:sz w:val="22"/>
          <w:szCs w:val="22"/>
        </w:rPr>
        <w:t>[7]</w:t>
      </w:r>
      <w:ins w:id="207" w:author="AcerF5w10" w:date="2019-05-23T20:06:00Z">
        <w:r w:rsidR="007F4826" w:rsidRPr="00916226">
          <w:rPr>
            <w:rFonts w:ascii="Arial" w:eastAsia="Arial" w:hAnsi="Arial" w:cs="Arial"/>
            <w:sz w:val="22"/>
            <w:szCs w:val="22"/>
          </w:rPr>
          <w:fldChar w:fldCharType="end"/>
        </w:r>
        <w:r w:rsidR="007F4826" w:rsidRPr="00232531">
          <w:rPr>
            <w:rFonts w:ascii="Arial" w:eastAsia="Arial" w:hAnsi="Arial" w:cs="Arial"/>
            <w:sz w:val="22"/>
            <w:szCs w:val="22"/>
          </w:rPr>
          <w:t>,</w:t>
        </w:r>
      </w:ins>
      <w:ins w:id="208" w:author="AcerF5w10" w:date="2019-05-21T19:15:00Z">
        <w:r w:rsidR="00B828EC" w:rsidRPr="00285D78">
          <w:rPr>
            <w:rFonts w:ascii="Arial" w:eastAsia="Arial" w:hAnsi="Arial" w:cs="Arial"/>
            <w:sz w:val="22"/>
            <w:szCs w:val="22"/>
            <w:rPrChange w:id="209" w:author="AcerF5w10" w:date="2019-06-01T19:15:00Z">
              <w:rPr>
                <w:rFonts w:ascii="Arial" w:eastAsia="Arial" w:hAnsi="Arial" w:cs="Arial"/>
                <w:sz w:val="22"/>
                <w:szCs w:val="22"/>
                <w:u w:val="single"/>
              </w:rPr>
            </w:rPrChange>
          </w:rPr>
          <w:t xml:space="preserve"> en las cuales podemos utilizar técnicas y objetos lúdicos</w:t>
        </w:r>
      </w:ins>
      <w:ins w:id="210" w:author="AcerF5w10" w:date="2019-05-24T13:18:00Z">
        <w:r w:rsidR="00155A99" w:rsidRPr="00285D78">
          <w:rPr>
            <w:rFonts w:ascii="Arial" w:eastAsia="Arial" w:hAnsi="Arial" w:cs="Arial"/>
            <w:sz w:val="22"/>
            <w:szCs w:val="22"/>
            <w:rPrChange w:id="211" w:author="AcerF5w10" w:date="2019-06-01T19:15:00Z">
              <w:rPr>
                <w:rFonts w:ascii="Arial" w:eastAsia="Arial" w:hAnsi="Arial" w:cs="Arial"/>
                <w:color w:val="FF0000"/>
                <w:sz w:val="22"/>
                <w:szCs w:val="22"/>
              </w:rPr>
            </w:rPrChange>
          </w:rPr>
          <w:t xml:space="preserve"> </w:t>
        </w:r>
      </w:ins>
      <w:ins w:id="212" w:author="AcerF5w10" w:date="2019-05-24T15:48:00Z">
        <w:r w:rsidR="002F2831" w:rsidRPr="00285D78">
          <w:rPr>
            <w:rFonts w:ascii="Arial" w:eastAsia="Arial" w:hAnsi="Arial" w:cs="Arial"/>
            <w:sz w:val="22"/>
            <w:szCs w:val="22"/>
            <w:rPrChange w:id="213" w:author="AcerF5w10" w:date="2019-06-01T19:15:00Z">
              <w:rPr>
                <w:rFonts w:ascii="Arial" w:eastAsia="Arial" w:hAnsi="Arial" w:cs="Arial"/>
                <w:color w:val="FF0000"/>
                <w:sz w:val="22"/>
                <w:szCs w:val="22"/>
              </w:rPr>
            </w:rPrChange>
          </w:rPr>
          <w:t>como</w:t>
        </w:r>
      </w:ins>
      <w:ins w:id="214" w:author="AcerF5w10" w:date="2019-05-24T13:18:00Z">
        <w:r w:rsidR="002F2831" w:rsidRPr="00285D78">
          <w:rPr>
            <w:rFonts w:ascii="Arial" w:eastAsia="Arial" w:hAnsi="Arial" w:cs="Arial"/>
            <w:sz w:val="22"/>
            <w:szCs w:val="22"/>
            <w:rPrChange w:id="215" w:author="AcerF5w10" w:date="2019-06-01T19:15:00Z">
              <w:rPr>
                <w:rFonts w:ascii="Arial" w:eastAsia="Arial" w:hAnsi="Arial" w:cs="Arial"/>
                <w:b/>
                <w:color w:val="FF0000"/>
                <w:sz w:val="22"/>
                <w:szCs w:val="22"/>
              </w:rPr>
            </w:rPrChange>
          </w:rPr>
          <w:t xml:space="preserve"> </w:t>
        </w:r>
        <w:r w:rsidR="00155A99" w:rsidRPr="00285D78">
          <w:rPr>
            <w:rFonts w:ascii="Arial" w:eastAsia="Arial" w:hAnsi="Arial" w:cs="Arial"/>
            <w:sz w:val="22"/>
            <w:szCs w:val="22"/>
            <w:rPrChange w:id="216" w:author="AcerF5w10" w:date="2019-06-01T19:15:00Z">
              <w:rPr>
                <w:rFonts w:ascii="Arial" w:eastAsia="Arial" w:hAnsi="Arial" w:cs="Arial"/>
                <w:color w:val="FF0000"/>
                <w:sz w:val="22"/>
                <w:szCs w:val="22"/>
              </w:rPr>
            </w:rPrChange>
          </w:rPr>
          <w:t>instrumentos</w:t>
        </w:r>
      </w:ins>
      <w:ins w:id="217" w:author="AcerF5w10" w:date="2019-05-24T15:48:00Z">
        <w:r w:rsidR="002F2831" w:rsidRPr="00285D78">
          <w:rPr>
            <w:rFonts w:ascii="Arial" w:eastAsia="Arial" w:hAnsi="Arial" w:cs="Arial"/>
            <w:sz w:val="22"/>
            <w:szCs w:val="22"/>
            <w:rPrChange w:id="218" w:author="AcerF5w10" w:date="2019-06-01T19:15:00Z">
              <w:rPr>
                <w:rFonts w:ascii="Arial" w:eastAsia="Arial" w:hAnsi="Arial" w:cs="Arial"/>
                <w:b/>
                <w:color w:val="FF0000"/>
                <w:sz w:val="22"/>
                <w:szCs w:val="22"/>
              </w:rPr>
            </w:rPrChange>
          </w:rPr>
          <w:t xml:space="preserve"> </w:t>
        </w:r>
      </w:ins>
      <w:ins w:id="219" w:author="AcerF5w10" w:date="2019-05-24T15:53:00Z">
        <w:r w:rsidR="002F2831" w:rsidRPr="00285D78">
          <w:rPr>
            <w:rFonts w:ascii="Arial" w:eastAsia="Arial" w:hAnsi="Arial" w:cs="Arial"/>
            <w:sz w:val="22"/>
            <w:szCs w:val="22"/>
            <w:rPrChange w:id="220" w:author="AcerF5w10" w:date="2019-06-01T19:15:00Z">
              <w:rPr>
                <w:rFonts w:ascii="Arial" w:eastAsia="Arial" w:hAnsi="Arial" w:cs="Arial"/>
                <w:b/>
                <w:color w:val="FF0000"/>
                <w:sz w:val="22"/>
                <w:szCs w:val="22"/>
              </w:rPr>
            </w:rPrChange>
          </w:rPr>
          <w:t>que pueden ser utilizados e</w:t>
        </w:r>
      </w:ins>
      <w:ins w:id="221" w:author="AcerF5w10" w:date="2019-05-24T15:48:00Z">
        <w:r w:rsidR="002F2831" w:rsidRPr="00285D78">
          <w:rPr>
            <w:rFonts w:ascii="Arial" w:eastAsia="Arial" w:hAnsi="Arial" w:cs="Arial"/>
            <w:sz w:val="22"/>
            <w:szCs w:val="22"/>
            <w:rPrChange w:id="222" w:author="AcerF5w10" w:date="2019-06-01T19:15:00Z">
              <w:rPr>
                <w:rFonts w:ascii="Arial" w:eastAsia="Arial" w:hAnsi="Arial" w:cs="Arial"/>
                <w:b/>
                <w:color w:val="FF0000"/>
                <w:sz w:val="22"/>
                <w:szCs w:val="22"/>
              </w:rPr>
            </w:rPrChange>
          </w:rPr>
          <w:t xml:space="preserve">n </w:t>
        </w:r>
      </w:ins>
      <w:ins w:id="223" w:author="AcerF5w10" w:date="2019-05-24T15:53:00Z">
        <w:r w:rsidR="002F2831" w:rsidRPr="00285D78">
          <w:rPr>
            <w:rFonts w:ascii="Arial" w:eastAsia="Arial" w:hAnsi="Arial" w:cs="Arial"/>
            <w:sz w:val="22"/>
            <w:szCs w:val="22"/>
            <w:rPrChange w:id="224" w:author="AcerF5w10" w:date="2019-06-01T19:15:00Z">
              <w:rPr>
                <w:rFonts w:ascii="Arial" w:eastAsia="Arial" w:hAnsi="Arial" w:cs="Arial"/>
                <w:b/>
                <w:color w:val="FF0000"/>
                <w:sz w:val="22"/>
                <w:szCs w:val="22"/>
              </w:rPr>
            </w:rPrChange>
          </w:rPr>
          <w:t xml:space="preserve">el desarrollo de </w:t>
        </w:r>
      </w:ins>
      <w:ins w:id="225" w:author="AcerF5w10" w:date="2019-05-24T15:48:00Z">
        <w:r w:rsidR="002F2831" w:rsidRPr="00285D78">
          <w:rPr>
            <w:rFonts w:ascii="Arial" w:eastAsia="Arial" w:hAnsi="Arial" w:cs="Arial"/>
            <w:sz w:val="22"/>
            <w:szCs w:val="22"/>
            <w:rPrChange w:id="226" w:author="AcerF5w10" w:date="2019-06-01T19:15:00Z">
              <w:rPr>
                <w:rFonts w:ascii="Arial" w:eastAsia="Arial" w:hAnsi="Arial" w:cs="Arial"/>
                <w:b/>
                <w:color w:val="FF0000"/>
                <w:sz w:val="22"/>
                <w:szCs w:val="22"/>
              </w:rPr>
            </w:rPrChange>
          </w:rPr>
          <w:t xml:space="preserve">las </w:t>
        </w:r>
      </w:ins>
      <w:ins w:id="227" w:author="AcerF5w10" w:date="2019-05-24T15:53:00Z">
        <w:r w:rsidR="002F2831" w:rsidRPr="00285D78">
          <w:rPr>
            <w:rFonts w:ascii="Arial" w:eastAsia="Arial" w:hAnsi="Arial" w:cs="Arial"/>
            <w:sz w:val="22"/>
            <w:szCs w:val="22"/>
            <w:rPrChange w:id="228" w:author="AcerF5w10" w:date="2019-06-01T19:15:00Z">
              <w:rPr>
                <w:rFonts w:ascii="Arial" w:eastAsia="Arial" w:hAnsi="Arial" w:cs="Arial"/>
                <w:b/>
                <w:color w:val="FF0000"/>
                <w:sz w:val="22"/>
                <w:szCs w:val="22"/>
              </w:rPr>
            </w:rPrChange>
          </w:rPr>
          <w:t xml:space="preserve">actividades </w:t>
        </w:r>
      </w:ins>
      <w:ins w:id="229" w:author="AcerF5w10" w:date="2019-05-24T15:54:00Z">
        <w:r w:rsidR="002F2831" w:rsidRPr="00285D78">
          <w:rPr>
            <w:rFonts w:ascii="Arial" w:eastAsia="Arial" w:hAnsi="Arial" w:cs="Arial"/>
            <w:sz w:val="22"/>
            <w:szCs w:val="22"/>
            <w:rPrChange w:id="230" w:author="AcerF5w10" w:date="2019-06-01T19:15:00Z">
              <w:rPr>
                <w:rFonts w:ascii="Arial" w:eastAsia="Arial" w:hAnsi="Arial" w:cs="Arial"/>
                <w:b/>
                <w:color w:val="FF0000"/>
                <w:sz w:val="22"/>
                <w:szCs w:val="22"/>
              </w:rPr>
            </w:rPrChange>
          </w:rPr>
          <w:t>terapéuticas</w:t>
        </w:r>
      </w:ins>
      <w:ins w:id="231" w:author="AcerF5w10" w:date="2019-05-24T15:48:00Z">
        <w:r w:rsidR="002F2831" w:rsidRPr="00285D78">
          <w:rPr>
            <w:rFonts w:ascii="Arial" w:eastAsia="Arial" w:hAnsi="Arial" w:cs="Arial"/>
            <w:sz w:val="22"/>
            <w:szCs w:val="22"/>
            <w:rPrChange w:id="232" w:author="AcerF5w10" w:date="2019-06-01T19:15:00Z">
              <w:rPr>
                <w:rFonts w:ascii="Arial" w:eastAsia="Arial" w:hAnsi="Arial" w:cs="Arial"/>
                <w:b/>
                <w:color w:val="FF0000"/>
                <w:sz w:val="22"/>
                <w:szCs w:val="22"/>
              </w:rPr>
            </w:rPrChange>
          </w:rPr>
          <w:t xml:space="preserve"> para ayudar</w:t>
        </w:r>
      </w:ins>
      <w:ins w:id="233" w:author="AcerF5w10" w:date="2019-05-21T19:15:00Z">
        <w:r w:rsidR="00B828EC" w:rsidRPr="00285D78">
          <w:rPr>
            <w:rFonts w:ascii="Arial" w:eastAsia="Arial" w:hAnsi="Arial" w:cs="Arial"/>
            <w:sz w:val="22"/>
            <w:szCs w:val="22"/>
            <w:rPrChange w:id="234" w:author="AcerF5w10" w:date="2019-06-01T19:15:00Z">
              <w:rPr>
                <w:rFonts w:ascii="Arial" w:eastAsia="Arial" w:hAnsi="Arial" w:cs="Arial"/>
                <w:sz w:val="22"/>
                <w:szCs w:val="22"/>
                <w:u w:val="single"/>
              </w:rPr>
            </w:rPrChange>
          </w:rPr>
          <w:t xml:space="preserve"> </w:t>
        </w:r>
      </w:ins>
      <w:ins w:id="235" w:author="AcerF5w10" w:date="2019-05-24T15:51:00Z">
        <w:r w:rsidR="002F2831" w:rsidRPr="00285D78">
          <w:rPr>
            <w:rFonts w:ascii="Arial" w:eastAsia="Arial" w:hAnsi="Arial" w:cs="Arial"/>
            <w:sz w:val="22"/>
            <w:szCs w:val="22"/>
            <w:rPrChange w:id="236" w:author="AcerF5w10" w:date="2019-06-01T19:15:00Z">
              <w:rPr>
                <w:rFonts w:ascii="Arial" w:eastAsia="Arial" w:hAnsi="Arial" w:cs="Arial"/>
                <w:color w:val="FF0000"/>
                <w:sz w:val="22"/>
                <w:szCs w:val="22"/>
              </w:rPr>
            </w:rPrChange>
          </w:rPr>
          <w:t>a</w:t>
        </w:r>
      </w:ins>
      <w:ins w:id="237" w:author="AcerF5w10" w:date="2019-05-21T19:15:00Z">
        <w:r w:rsidR="00B828EC" w:rsidRPr="00285D78">
          <w:rPr>
            <w:rFonts w:ascii="Arial" w:eastAsia="Arial" w:hAnsi="Arial" w:cs="Arial"/>
            <w:sz w:val="22"/>
            <w:szCs w:val="22"/>
            <w:rPrChange w:id="238" w:author="AcerF5w10" w:date="2019-06-01T19:15:00Z">
              <w:rPr>
                <w:rFonts w:ascii="Arial" w:eastAsia="Arial" w:hAnsi="Arial" w:cs="Arial"/>
                <w:sz w:val="22"/>
                <w:szCs w:val="22"/>
                <w:u w:val="single"/>
              </w:rPr>
            </w:rPrChange>
          </w:rPr>
          <w:t xml:space="preserve">l niño </w:t>
        </w:r>
      </w:ins>
      <w:ins w:id="239" w:author="AcerF5w10" w:date="2019-05-24T15:53:00Z">
        <w:r w:rsidR="002F2831" w:rsidRPr="00285D78">
          <w:rPr>
            <w:rFonts w:ascii="Arial" w:eastAsia="Arial" w:hAnsi="Arial" w:cs="Arial"/>
            <w:sz w:val="22"/>
            <w:szCs w:val="22"/>
            <w:rPrChange w:id="240" w:author="AcerF5w10" w:date="2019-06-01T19:15:00Z">
              <w:rPr>
                <w:rFonts w:ascii="Arial" w:eastAsia="Arial" w:hAnsi="Arial" w:cs="Arial"/>
                <w:color w:val="FF0000"/>
                <w:sz w:val="22"/>
                <w:szCs w:val="22"/>
              </w:rPr>
            </w:rPrChange>
          </w:rPr>
          <w:t>en</w:t>
        </w:r>
      </w:ins>
      <w:ins w:id="241" w:author="AcerF5w10" w:date="2019-05-21T19:15:00Z">
        <w:r w:rsidR="00B828EC" w:rsidRPr="00285D78">
          <w:rPr>
            <w:rFonts w:ascii="Arial" w:eastAsia="Arial" w:hAnsi="Arial" w:cs="Arial"/>
            <w:sz w:val="22"/>
            <w:szCs w:val="22"/>
            <w:rPrChange w:id="242" w:author="AcerF5w10" w:date="2019-06-01T19:15:00Z">
              <w:rPr>
                <w:rFonts w:ascii="Arial" w:eastAsia="Arial" w:hAnsi="Arial" w:cs="Arial"/>
                <w:sz w:val="22"/>
                <w:szCs w:val="22"/>
                <w:u w:val="single"/>
              </w:rPr>
            </w:rPrChange>
          </w:rPr>
          <w:t xml:space="preserve"> los distintos procesos que debe afrontar en aspectos como el aprendizaje</w:t>
        </w:r>
      </w:ins>
      <w:ins w:id="243" w:author="AcerF5w10" w:date="2019-05-21T19:16:00Z">
        <w:r w:rsidR="00B828EC" w:rsidRPr="00285D78">
          <w:rPr>
            <w:rFonts w:ascii="Arial" w:eastAsia="Arial" w:hAnsi="Arial" w:cs="Arial"/>
            <w:sz w:val="22"/>
            <w:szCs w:val="22"/>
            <w:rPrChange w:id="244" w:author="AcerF5w10" w:date="2019-06-01T19:15:00Z">
              <w:rPr>
                <w:rFonts w:ascii="Arial" w:eastAsia="Arial" w:hAnsi="Arial" w:cs="Arial"/>
                <w:sz w:val="22"/>
                <w:szCs w:val="22"/>
                <w:u w:val="single"/>
              </w:rPr>
            </w:rPrChange>
          </w:rPr>
          <w:t xml:space="preserve"> y </w:t>
        </w:r>
      </w:ins>
      <w:ins w:id="245" w:author="AcerF5w10" w:date="2019-05-21T19:15:00Z">
        <w:r w:rsidR="00B828EC" w:rsidRPr="00285D78">
          <w:rPr>
            <w:rFonts w:ascii="Arial" w:eastAsia="Arial" w:hAnsi="Arial" w:cs="Arial"/>
            <w:sz w:val="22"/>
            <w:szCs w:val="22"/>
            <w:rPrChange w:id="246" w:author="AcerF5w10" w:date="2019-06-01T19:15:00Z">
              <w:rPr>
                <w:rFonts w:ascii="Arial" w:eastAsia="Arial" w:hAnsi="Arial" w:cs="Arial"/>
                <w:sz w:val="22"/>
                <w:szCs w:val="22"/>
                <w:u w:val="single"/>
              </w:rPr>
            </w:rPrChange>
          </w:rPr>
          <w:t>la rehabilitación</w:t>
        </w:r>
      </w:ins>
      <w:ins w:id="247" w:author="AcerF5w10" w:date="2019-05-21T19:26:00Z">
        <w:r w:rsidR="003B18CE" w:rsidRPr="00232531">
          <w:rPr>
            <w:rFonts w:ascii="Arial" w:eastAsia="Arial" w:hAnsi="Arial" w:cs="Arial"/>
            <w:sz w:val="22"/>
            <w:szCs w:val="22"/>
          </w:rPr>
          <w:t xml:space="preserve"> </w:t>
        </w:r>
      </w:ins>
      <w:ins w:id="248" w:author="AcerF5w10" w:date="2019-05-24T16:17:00Z">
        <w:r w:rsidR="003B18CE" w:rsidRPr="00916226">
          <w:rPr>
            <w:rFonts w:ascii="Arial" w:eastAsia="Arial" w:hAnsi="Arial" w:cs="Arial"/>
            <w:sz w:val="22"/>
            <w:szCs w:val="22"/>
          </w:rPr>
          <w:fldChar w:fldCharType="begin" w:fldLock="1"/>
        </w:r>
      </w:ins>
      <w:r w:rsidR="003B18CE" w:rsidRPr="00285D78">
        <w:rPr>
          <w:rFonts w:ascii="Arial" w:eastAsia="Arial" w:hAnsi="Arial" w:cs="Arial"/>
          <w:sz w:val="22"/>
          <w:szCs w:val="22"/>
        </w:rPr>
        <w:instrText>ADDIN CSL_CITATION {"citationItems":[{"id":"ITEM-1","itemData":{"DOI":"https://doi.org/10.14483/22484728.14070","abstract":"El proyecto de investigación consistió en el diseño de una tecnología lúdica utilizada como instrumento de rehabilitación en una actividad de juego, enfocada al restablecimiento de la función motriz del miembro superior, el cual está involucrado en la realización de actividades de la vida diaria (actividades como: aseo personal, sostener objetos, apoyarse, entre otras). El juego propuesto considera a la persona en su conjunto de sistemas físicos, intelectuales y psicosociales. El prototipo fue caracterizado con pruebas realizadas a 50 jóvenes de edades entre 16 y 22 años, aparentemente sanos, quienes decidieron participar de manera voluntaria de la actividad de juego. El juguete constó de: un brazalete electrónico (control remoto) y un carro de juguete que tenía la función de moverse simultáneamente con los movimientos que efectuaba el jugador con su extremidad superior. El juguete se moviliza en medio de una pista dividida por tres niveles de dificultad. Se constató que la actividad lúdica propuesta cumplió con los requerimientos de una actividad en el marco de la rehabilitación, puesto que se tiene en cuenta la estabilidad y realización de movimientos desde la articulación proximal del hombro, siguiendo por codo y muñeca, además se pueden obtener beneficios adyacentes, a nivel cognitivo, debido a que el jugador debe entender e identificar el espacio en el que se desarrolla el juego, de tal manera que el jugador plantea una estrategia de juego basado en secuencias lógicas, acciones y consecuencias, y en ciertas actitudes sociales, evidenciadas en la apreciación que genera el juego en el participante, evaluado a través de una encuesta en factores como: diversión, atención, presión, sentido de competencia y esfuerzo.","author":[{"dropping-particle":"","family":"Espinosa Medina","given":"Ricardo Alonso","non-dropping-particle":"","parse-names":false,"suffix":""},{"dropping-particle":"","family":"Rodríguez Rojas","given":"Lady Carolina","non-dropping-particle":"","parse-names":false,"suffix":""},{"dropping-particle":"","family":"Pinchao Papamija","given":"Fabián Eliécer","non-dropping-particle":"","parse-names":false,"suffix":""},{"dropping-particle":"","family":"Pimentel Gutiérrez","given":"Carolina","non-dropping-particle":"","parse-names":false,"suffix":""}],"container-title":"Visión Electrónica, 12(2)","id":"ITEM-1","issued":{"date-parts":[["2018"]]},"page":"26","title":"Tecnología lúdica para la rehabilitación de miembro superior en jóvenes","type":"article-magazine"},"uris":["http://www.mendeley.com/documents/?uuid=f443aa49-b7c7-4090-95fe-6684101432b0"]}],"mendeley":{"formattedCitation":"[8]","plainTextFormattedCitation":"[8]","previouslyFormattedCitation":"[8]"},"properties":{"noteIndex":0},"schema":"https://github.com/citation-style-language/schema/raw/master/csl-citation.json"}</w:instrText>
      </w:r>
      <w:r w:rsidR="003B18CE" w:rsidRPr="00916226">
        <w:rPr>
          <w:rFonts w:ascii="Arial" w:eastAsia="Arial" w:hAnsi="Arial" w:cs="Arial"/>
          <w:sz w:val="22"/>
          <w:szCs w:val="22"/>
          <w:rPrChange w:id="249" w:author="AcerF5w10" w:date="2019-06-01T19:15:00Z">
            <w:rPr>
              <w:rFonts w:ascii="Arial" w:eastAsia="Arial" w:hAnsi="Arial" w:cs="Arial"/>
              <w:sz w:val="22"/>
              <w:szCs w:val="22"/>
            </w:rPr>
          </w:rPrChange>
        </w:rPr>
        <w:fldChar w:fldCharType="separate"/>
      </w:r>
      <w:r w:rsidR="003B18CE" w:rsidRPr="00916226">
        <w:rPr>
          <w:rFonts w:ascii="Arial" w:eastAsia="Arial" w:hAnsi="Arial" w:cs="Arial"/>
          <w:noProof/>
          <w:sz w:val="22"/>
          <w:szCs w:val="22"/>
        </w:rPr>
        <w:t>[8]</w:t>
      </w:r>
      <w:ins w:id="250" w:author="AcerF5w10" w:date="2019-05-24T16:17:00Z">
        <w:r w:rsidR="003B18CE" w:rsidRPr="00916226">
          <w:rPr>
            <w:rFonts w:ascii="Arial" w:eastAsia="Arial" w:hAnsi="Arial" w:cs="Arial"/>
            <w:sz w:val="22"/>
            <w:szCs w:val="22"/>
          </w:rPr>
          <w:fldChar w:fldCharType="end"/>
        </w:r>
      </w:ins>
      <w:ins w:id="251" w:author="AcerF5w10" w:date="2019-06-01T16:26:00Z">
        <w:r w:rsidR="00761DD7" w:rsidRPr="00232531">
          <w:rPr>
            <w:rFonts w:ascii="Arial" w:eastAsia="Arial" w:hAnsi="Arial" w:cs="Arial"/>
            <w:sz w:val="22"/>
            <w:szCs w:val="22"/>
          </w:rPr>
          <w:t>.</w:t>
        </w:r>
      </w:ins>
      <w:ins w:id="252" w:author="AcerF5w10" w:date="2019-05-21T19:15:00Z">
        <w:r w:rsidR="00761DD7" w:rsidRPr="00916226">
          <w:rPr>
            <w:rFonts w:ascii="Arial" w:eastAsia="Arial" w:hAnsi="Arial" w:cs="Arial"/>
            <w:sz w:val="22"/>
            <w:szCs w:val="22"/>
          </w:rPr>
          <w:t xml:space="preserve"> E</w:t>
        </w:r>
        <w:r w:rsidR="00B828EC" w:rsidRPr="00285D78">
          <w:rPr>
            <w:rFonts w:ascii="Arial" w:eastAsia="Arial" w:hAnsi="Arial" w:cs="Arial"/>
            <w:sz w:val="22"/>
            <w:szCs w:val="22"/>
            <w:rPrChange w:id="253" w:author="AcerF5w10" w:date="2019-06-01T19:15:00Z">
              <w:rPr>
                <w:rFonts w:ascii="Arial" w:eastAsia="Arial" w:hAnsi="Arial" w:cs="Arial"/>
                <w:sz w:val="22"/>
                <w:szCs w:val="22"/>
                <w:u w:val="single"/>
              </w:rPr>
            </w:rPrChange>
          </w:rPr>
          <w:t>n el juego</w:t>
        </w:r>
      </w:ins>
      <w:ins w:id="254" w:author="AcerF5w10" w:date="2019-05-21T19:42:00Z">
        <w:r w:rsidR="00675140" w:rsidRPr="00285D78">
          <w:rPr>
            <w:rFonts w:ascii="Arial" w:eastAsia="Arial" w:hAnsi="Arial" w:cs="Arial"/>
            <w:sz w:val="22"/>
            <w:szCs w:val="22"/>
            <w:rPrChange w:id="255" w:author="AcerF5w10" w:date="2019-06-01T19:15:00Z">
              <w:rPr>
                <w:rFonts w:ascii="Arial" w:eastAsia="Arial" w:hAnsi="Arial" w:cs="Arial"/>
                <w:sz w:val="22"/>
                <w:szCs w:val="22"/>
                <w:u w:val="single"/>
              </w:rPr>
            </w:rPrChange>
          </w:rPr>
          <w:t xml:space="preserve"> </w:t>
        </w:r>
      </w:ins>
      <w:moveTo w:id="256" w:author="AcerF5w10" w:date="2019-05-18T11:29:00Z">
        <w:del w:id="257" w:author="AcerF5w10" w:date="2019-05-21T19:17:00Z">
          <w:r w:rsidRPr="00232531" w:rsidDel="00B828EC">
            <w:rPr>
              <w:rFonts w:ascii="Arial" w:eastAsia="Arial" w:hAnsi="Arial" w:cs="Arial"/>
              <w:sz w:val="22"/>
              <w:szCs w:val="22"/>
              <w:highlight w:val="white"/>
            </w:rPr>
            <w:delText>Las práctica</w:delText>
          </w:r>
        </w:del>
        <w:del w:id="258" w:author="AcerF5w10" w:date="2019-05-21T19:18:00Z">
          <w:r w:rsidRPr="00916226" w:rsidDel="00B828EC">
            <w:rPr>
              <w:rFonts w:ascii="Arial" w:eastAsia="Arial" w:hAnsi="Arial" w:cs="Arial"/>
              <w:sz w:val="22"/>
              <w:szCs w:val="22"/>
              <w:highlight w:val="white"/>
            </w:rPr>
            <w:delText xml:space="preserve">s y </w:delText>
          </w:r>
        </w:del>
        <w:r w:rsidRPr="00916226">
          <w:rPr>
            <w:rFonts w:ascii="Arial" w:eastAsia="Arial" w:hAnsi="Arial" w:cs="Arial"/>
            <w:sz w:val="22"/>
            <w:szCs w:val="22"/>
            <w:highlight w:val="white"/>
          </w:rPr>
          <w:t>los objetos lúdicos</w:t>
        </w:r>
      </w:moveTo>
      <w:ins w:id="259" w:author="AcerF5w10" w:date="2019-05-22T17:22:00Z">
        <w:r w:rsidR="00B56A1E" w:rsidRPr="00285D78">
          <w:rPr>
            <w:rFonts w:ascii="Arial" w:eastAsia="Arial" w:hAnsi="Arial" w:cs="Arial"/>
            <w:sz w:val="22"/>
            <w:szCs w:val="22"/>
            <w:highlight w:val="white"/>
          </w:rPr>
          <w:t xml:space="preserve"> o juguetes</w:t>
        </w:r>
      </w:ins>
      <w:moveTo w:id="260" w:author="AcerF5w10" w:date="2019-05-18T11:29:00Z">
        <w:r w:rsidRPr="00285D78">
          <w:rPr>
            <w:rFonts w:ascii="Arial" w:eastAsia="Arial" w:hAnsi="Arial" w:cs="Arial"/>
            <w:sz w:val="22"/>
            <w:szCs w:val="22"/>
            <w:highlight w:val="white"/>
          </w:rPr>
          <w:t xml:space="preserve"> son infinitamente variados y están marcados profundamente por las características étnicas y sociales específicas de cada grupo </w:t>
        </w:r>
        <w:r w:rsidRPr="00916226">
          <w:rPr>
            <w:rFonts w:ascii="Arial" w:eastAsia="Arial" w:hAnsi="Arial" w:cs="Arial"/>
            <w:sz w:val="22"/>
            <w:szCs w:val="22"/>
            <w:highlight w:val="white"/>
          </w:rPr>
          <w:fldChar w:fldCharType="begin" w:fldLock="1"/>
        </w:r>
      </w:moveTo>
      <w:r w:rsidR="007B7C34" w:rsidRPr="00285D78">
        <w:rPr>
          <w:rFonts w:ascii="Arial" w:eastAsia="Arial" w:hAnsi="Arial" w:cs="Arial"/>
          <w:sz w:val="22"/>
          <w:szCs w:val="22"/>
          <w:highlight w:val="white"/>
        </w:rPr>
        <w:instrText>ADDIN CSL_CITATION {"citationItems":[{"id":"ITEM-1","itemData":{"ISBN":"9233016587","abstract":"planteamientos teóricos y aplicaciones pedagógicas","author":[{"dropping-particle":"","family":"Organizacion Naciones Unidas","given":"Educacion Ciencia y Cultura","non-dropping-particle":"","parse-names":false,"suffix":""}],"id":"ITEM-1","issued":{"date-parts":[["1980"]]},"number-of-pages":"72","publisher":"Talleres de la Unesco","publisher-place":"Paris (Francia)","title":"El niño y el juego","type":"book","volume":"34"},"uris":["http://www.mendeley.com/documents/?uuid=f64122f0-932f-4682-a326-8a86fa2b968e","http://www.mendeley.com/documents/?uuid=fd1f2164-0df2-4cc3-a9f1-989b21f02768","http://www.mendeley.com/documents/?uuid=acebffd6-67e5-499a-a1d9-697c773f6301"]}],"mendeley":{"formattedCitation":"[6]","plainTextFormattedCitation":"[6]","previouslyFormattedCitation":"[6]"},"properties":{"noteIndex":0},"schema":"https://github.com/citation-style-language/schema/raw/master/csl-citation.json"}</w:instrText>
      </w:r>
      <w:moveTo w:id="261" w:author="AcerF5w10" w:date="2019-05-18T11:29:00Z">
        <w:r w:rsidRPr="00916226">
          <w:rPr>
            <w:rFonts w:ascii="Arial" w:eastAsia="Arial" w:hAnsi="Arial" w:cs="Arial"/>
            <w:sz w:val="22"/>
            <w:szCs w:val="22"/>
            <w:highlight w:val="white"/>
            <w:rPrChange w:id="262" w:author="AcerF5w10" w:date="2019-06-01T19:15:00Z">
              <w:rPr>
                <w:rFonts w:ascii="Arial" w:eastAsia="Arial" w:hAnsi="Arial" w:cs="Arial"/>
                <w:sz w:val="22"/>
                <w:szCs w:val="22"/>
                <w:highlight w:val="white"/>
              </w:rPr>
            </w:rPrChange>
          </w:rPr>
          <w:fldChar w:fldCharType="separate"/>
        </w:r>
      </w:moveTo>
      <w:r w:rsidR="000D33CA" w:rsidRPr="00916226">
        <w:rPr>
          <w:rFonts w:ascii="Arial" w:eastAsia="Arial" w:hAnsi="Arial" w:cs="Arial"/>
          <w:noProof/>
          <w:sz w:val="22"/>
          <w:szCs w:val="22"/>
          <w:highlight w:val="white"/>
        </w:rPr>
        <w:t>[6]</w:t>
      </w:r>
      <w:moveTo w:id="263" w:author="AcerF5w10" w:date="2019-05-18T11:29:00Z">
        <w:r w:rsidRPr="00916226">
          <w:rPr>
            <w:rFonts w:ascii="Arial" w:eastAsia="Arial" w:hAnsi="Arial" w:cs="Arial"/>
            <w:sz w:val="22"/>
            <w:szCs w:val="22"/>
            <w:highlight w:val="white"/>
          </w:rPr>
          <w:fldChar w:fldCharType="end"/>
        </w:r>
        <w:r w:rsidRPr="00232531">
          <w:rPr>
            <w:rFonts w:ascii="Arial" w:eastAsia="Arial" w:hAnsi="Arial" w:cs="Arial"/>
            <w:sz w:val="22"/>
            <w:szCs w:val="22"/>
            <w:highlight w:val="white"/>
          </w:rPr>
          <w:t>.</w:t>
        </w:r>
      </w:moveTo>
      <w:moveToRangeEnd w:id="183"/>
      <w:commentRangeStart w:id="264"/>
      <w:del w:id="265" w:author="AcerF5w10" w:date="2019-05-06T15:10:00Z">
        <w:r w:rsidR="00E12EDA" w:rsidRPr="00285D78" w:rsidDel="00EB60FB">
          <w:rPr>
            <w:rFonts w:ascii="Arial" w:eastAsia="Arial" w:hAnsi="Arial" w:cs="Arial"/>
            <w:sz w:val="22"/>
            <w:szCs w:val="22"/>
            <w:highlight w:val="yellow"/>
            <w:rPrChange w:id="266" w:author="AcerF5w10" w:date="2019-06-01T19:15:00Z">
              <w:rPr>
                <w:rFonts w:ascii="Arial" w:eastAsia="Arial" w:hAnsi="Arial" w:cs="Arial"/>
                <w:sz w:val="22"/>
                <w:szCs w:val="22"/>
                <w:highlight w:val="white"/>
              </w:rPr>
            </w:rPrChange>
          </w:rPr>
          <w:delText>La</w:delText>
        </w:r>
        <w:commentRangeEnd w:id="264"/>
        <w:r w:rsidR="00413ADC" w:rsidRPr="00285D78" w:rsidDel="00EB60FB">
          <w:rPr>
            <w:rStyle w:val="Refdecomentario"/>
            <w:highlight w:val="yellow"/>
            <w:rPrChange w:id="267" w:author="AcerF5w10" w:date="2019-06-01T19:15:00Z">
              <w:rPr>
                <w:rStyle w:val="Refdecomentario"/>
              </w:rPr>
            </w:rPrChange>
          </w:rPr>
          <w:commentReference w:id="264"/>
        </w:r>
        <w:r w:rsidR="00E12EDA" w:rsidRPr="00285D78" w:rsidDel="00EB60FB">
          <w:rPr>
            <w:rFonts w:ascii="Arial" w:eastAsia="Arial" w:hAnsi="Arial" w:cs="Arial"/>
            <w:sz w:val="22"/>
            <w:szCs w:val="22"/>
            <w:highlight w:val="yellow"/>
            <w:rPrChange w:id="268" w:author="AcerF5w10" w:date="2019-06-01T19:15:00Z">
              <w:rPr>
                <w:rFonts w:ascii="Arial" w:eastAsia="Arial" w:hAnsi="Arial" w:cs="Arial"/>
                <w:sz w:val="22"/>
                <w:szCs w:val="22"/>
                <w:highlight w:val="white"/>
              </w:rPr>
            </w:rPrChange>
          </w:rPr>
          <w:delText xml:space="preserve"> presencia de discapacidad auditiva en un niño acarrea grandes complicaciones que afectan el desarrollo físico, motr</w:delText>
        </w:r>
        <w:r w:rsidR="00CA25E7" w:rsidRPr="00285D78" w:rsidDel="00EB60FB">
          <w:rPr>
            <w:rFonts w:ascii="Arial" w:eastAsia="Arial" w:hAnsi="Arial" w:cs="Arial"/>
            <w:sz w:val="22"/>
            <w:szCs w:val="22"/>
            <w:highlight w:val="yellow"/>
            <w:rPrChange w:id="269" w:author="AcerF5w10" w:date="2019-06-01T19:15:00Z">
              <w:rPr>
                <w:rFonts w:ascii="Arial" w:eastAsia="Arial" w:hAnsi="Arial" w:cs="Arial"/>
                <w:sz w:val="22"/>
                <w:szCs w:val="22"/>
                <w:highlight w:val="white"/>
              </w:rPr>
            </w:rPrChange>
          </w:rPr>
          <w:delText>iz, cognitivo, psicológico y en general afecta la psicomotricidad,</w:delText>
        </w:r>
        <w:r w:rsidR="00E12EDA" w:rsidRPr="00285D78" w:rsidDel="00EB60FB">
          <w:rPr>
            <w:rFonts w:ascii="Arial" w:eastAsia="Arial" w:hAnsi="Arial" w:cs="Arial"/>
            <w:sz w:val="22"/>
            <w:szCs w:val="22"/>
            <w:highlight w:val="yellow"/>
            <w:rPrChange w:id="270" w:author="AcerF5w10" w:date="2019-06-01T19:15:00Z">
              <w:rPr>
                <w:rFonts w:ascii="Arial" w:eastAsia="Arial" w:hAnsi="Arial" w:cs="Arial"/>
                <w:sz w:val="22"/>
                <w:szCs w:val="22"/>
                <w:highlight w:val="white"/>
              </w:rPr>
            </w:rPrChange>
          </w:rPr>
          <w:delText xml:space="preserve"> estos factores contribuyen a un desarrollo inadecuado del </w:delText>
        </w:r>
        <w:commentRangeStart w:id="271"/>
        <w:r w:rsidR="00E12EDA" w:rsidRPr="00285D78" w:rsidDel="00EB60FB">
          <w:rPr>
            <w:rFonts w:ascii="Arial" w:eastAsia="Arial" w:hAnsi="Arial" w:cs="Arial"/>
            <w:sz w:val="22"/>
            <w:szCs w:val="22"/>
            <w:highlight w:val="yellow"/>
            <w:rPrChange w:id="272" w:author="AcerF5w10" w:date="2019-06-01T19:15:00Z">
              <w:rPr>
                <w:rFonts w:ascii="Arial" w:eastAsia="Arial" w:hAnsi="Arial" w:cs="Arial"/>
                <w:sz w:val="22"/>
                <w:szCs w:val="22"/>
                <w:highlight w:val="white"/>
              </w:rPr>
            </w:rPrChange>
          </w:rPr>
          <w:delText>individuo</w:delText>
        </w:r>
        <w:commentRangeEnd w:id="271"/>
        <w:r w:rsidR="00E62C73" w:rsidRPr="00285D78" w:rsidDel="00EB60FB">
          <w:rPr>
            <w:rStyle w:val="Refdecomentario"/>
            <w:highlight w:val="yellow"/>
            <w:rPrChange w:id="273" w:author="AcerF5w10" w:date="2019-06-01T19:15:00Z">
              <w:rPr>
                <w:rStyle w:val="Refdecomentario"/>
              </w:rPr>
            </w:rPrChange>
          </w:rPr>
          <w:commentReference w:id="271"/>
        </w:r>
        <w:r w:rsidR="00E12EDA" w:rsidRPr="00285D78" w:rsidDel="00EB60FB">
          <w:rPr>
            <w:rFonts w:ascii="Arial" w:eastAsia="Arial" w:hAnsi="Arial" w:cs="Arial"/>
            <w:sz w:val="22"/>
            <w:szCs w:val="22"/>
            <w:highlight w:val="yellow"/>
            <w:rPrChange w:id="274" w:author="AcerF5w10" w:date="2019-06-01T19:15:00Z">
              <w:rPr>
                <w:rFonts w:ascii="Arial" w:eastAsia="Arial" w:hAnsi="Arial" w:cs="Arial"/>
                <w:sz w:val="22"/>
                <w:szCs w:val="22"/>
                <w:highlight w:val="white"/>
              </w:rPr>
            </w:rPrChange>
          </w:rPr>
          <w:delText xml:space="preserve">. En particular en los primeros años de vida se les asocia problemas </w:delText>
        </w:r>
        <w:r w:rsidR="00E12EDA" w:rsidRPr="00285D78" w:rsidDel="00EB60FB">
          <w:rPr>
            <w:rFonts w:ascii="Arial" w:eastAsia="Arial" w:hAnsi="Arial" w:cs="Arial"/>
            <w:color w:val="000000" w:themeColor="text1"/>
            <w:sz w:val="22"/>
            <w:szCs w:val="22"/>
            <w:highlight w:val="yellow"/>
            <w:rPrChange w:id="275" w:author="AcerF5w10" w:date="2019-06-01T19:15:00Z">
              <w:rPr>
                <w:rFonts w:ascii="Arial" w:eastAsia="Arial" w:hAnsi="Arial" w:cs="Arial"/>
                <w:color w:val="000000" w:themeColor="text1"/>
                <w:sz w:val="22"/>
                <w:szCs w:val="22"/>
                <w:highlight w:val="white"/>
              </w:rPr>
            </w:rPrChange>
          </w:rPr>
          <w:delText>vestibulares</w:delText>
        </w:r>
      </w:del>
      <w:del w:id="276" w:author="AcerF5w10" w:date="2019-05-04T15:45:00Z">
        <w:r w:rsidR="00C05363" w:rsidRPr="00285D78" w:rsidDel="00324A0D">
          <w:rPr>
            <w:rStyle w:val="Refdenotaalpie"/>
            <w:rFonts w:ascii="Arial" w:eastAsia="Arial" w:hAnsi="Arial" w:cs="Arial"/>
            <w:sz w:val="22"/>
            <w:szCs w:val="22"/>
            <w:highlight w:val="yellow"/>
            <w:rPrChange w:id="277" w:author="AcerF5w10" w:date="2019-06-01T19:15:00Z">
              <w:rPr>
                <w:rStyle w:val="Refdenotaalpie"/>
                <w:rFonts w:ascii="Arial" w:eastAsia="Arial" w:hAnsi="Arial" w:cs="Arial"/>
                <w:sz w:val="22"/>
                <w:szCs w:val="22"/>
                <w:highlight w:val="white"/>
              </w:rPr>
            </w:rPrChange>
          </w:rPr>
          <w:footnoteReference w:id="7"/>
        </w:r>
      </w:del>
      <w:del w:id="279" w:author="AcerF5w10" w:date="2019-05-06T15:10:00Z">
        <w:r w:rsidR="00E12EDA" w:rsidRPr="00285D78" w:rsidDel="00EB60FB">
          <w:rPr>
            <w:rFonts w:ascii="Arial" w:eastAsia="Arial" w:hAnsi="Arial" w:cs="Arial"/>
            <w:sz w:val="22"/>
            <w:szCs w:val="22"/>
            <w:highlight w:val="yellow"/>
            <w:rPrChange w:id="280" w:author="AcerF5w10" w:date="2019-06-01T19:15:00Z">
              <w:rPr>
                <w:rFonts w:ascii="Arial" w:eastAsia="Arial" w:hAnsi="Arial" w:cs="Arial"/>
                <w:sz w:val="22"/>
                <w:szCs w:val="22"/>
                <w:highlight w:val="white"/>
              </w:rPr>
            </w:rPrChange>
          </w:rPr>
          <w:delText xml:space="preserve"> que dan lugar a retraso de la marcha</w:delText>
        </w:r>
        <w:r w:rsidR="00CA25E7" w:rsidRPr="00285D78" w:rsidDel="00EB60FB">
          <w:rPr>
            <w:rFonts w:ascii="Arial" w:eastAsia="Arial" w:hAnsi="Arial" w:cs="Arial"/>
            <w:sz w:val="22"/>
            <w:szCs w:val="22"/>
            <w:highlight w:val="yellow"/>
            <w:rPrChange w:id="281" w:author="AcerF5w10" w:date="2019-06-01T19:15:00Z">
              <w:rPr>
                <w:rFonts w:ascii="Arial" w:eastAsia="Arial" w:hAnsi="Arial" w:cs="Arial"/>
                <w:sz w:val="22"/>
                <w:szCs w:val="22"/>
                <w:highlight w:val="white"/>
              </w:rPr>
            </w:rPrChange>
          </w:rPr>
          <w:delText>,</w:delText>
        </w:r>
        <w:r w:rsidR="00E12EDA" w:rsidRPr="00285D78" w:rsidDel="00EB60FB">
          <w:rPr>
            <w:rFonts w:ascii="Arial" w:eastAsia="Arial" w:hAnsi="Arial" w:cs="Arial"/>
            <w:sz w:val="22"/>
            <w:szCs w:val="22"/>
            <w:highlight w:val="yellow"/>
            <w:rPrChange w:id="282" w:author="AcerF5w10" w:date="2019-06-01T19:15:00Z">
              <w:rPr>
                <w:rFonts w:ascii="Arial" w:eastAsia="Arial" w:hAnsi="Arial" w:cs="Arial"/>
                <w:sz w:val="22"/>
                <w:szCs w:val="22"/>
                <w:highlight w:val="white"/>
              </w:rPr>
            </w:rPrChange>
          </w:rPr>
          <w:delText xml:space="preserve"> </w:delText>
        </w:r>
        <w:r w:rsidR="00CA25E7" w:rsidRPr="00285D78" w:rsidDel="00EB60FB">
          <w:rPr>
            <w:rFonts w:ascii="Arial" w:eastAsia="Arial" w:hAnsi="Arial" w:cs="Arial"/>
            <w:sz w:val="22"/>
            <w:szCs w:val="22"/>
            <w:highlight w:val="yellow"/>
            <w:rPrChange w:id="283" w:author="AcerF5w10" w:date="2019-06-01T19:15:00Z">
              <w:rPr>
                <w:rFonts w:ascii="Arial" w:eastAsia="Arial" w:hAnsi="Arial" w:cs="Arial"/>
                <w:sz w:val="22"/>
                <w:szCs w:val="22"/>
                <w:highlight w:val="white"/>
              </w:rPr>
            </w:rPrChange>
          </w:rPr>
          <w:delText>comúnmente en</w:delText>
        </w:r>
        <w:r w:rsidR="00E12EDA" w:rsidRPr="00285D78" w:rsidDel="00EB60FB">
          <w:rPr>
            <w:rFonts w:ascii="Arial" w:eastAsia="Arial" w:hAnsi="Arial" w:cs="Arial"/>
            <w:sz w:val="22"/>
            <w:szCs w:val="22"/>
            <w:highlight w:val="yellow"/>
            <w:rPrChange w:id="284" w:author="AcerF5w10" w:date="2019-06-01T19:15:00Z">
              <w:rPr>
                <w:rFonts w:ascii="Arial" w:eastAsia="Arial" w:hAnsi="Arial" w:cs="Arial"/>
                <w:sz w:val="22"/>
                <w:szCs w:val="22"/>
                <w:highlight w:val="white"/>
              </w:rPr>
            </w:rPrChange>
          </w:rPr>
          <w:delText xml:space="preserve"> la motricidad gruesa y fina. Las dificultades motrices que presentan los niños no oyentes puede deberse según </w:delText>
        </w:r>
        <w:commentRangeStart w:id="285"/>
        <w:r w:rsidR="00E12EDA" w:rsidRPr="00285D78" w:rsidDel="00EB60FB">
          <w:rPr>
            <w:rFonts w:ascii="Arial" w:eastAsia="Arial" w:hAnsi="Arial" w:cs="Arial"/>
            <w:sz w:val="22"/>
            <w:szCs w:val="22"/>
            <w:highlight w:val="yellow"/>
            <w:rPrChange w:id="286" w:author="AcerF5w10" w:date="2019-06-01T19:15:00Z">
              <w:rPr>
                <w:rFonts w:ascii="Arial" w:eastAsia="Arial" w:hAnsi="Arial" w:cs="Arial"/>
                <w:sz w:val="22"/>
                <w:szCs w:val="22"/>
                <w:highlight w:val="white"/>
              </w:rPr>
            </w:rPrChange>
          </w:rPr>
          <w:delText xml:space="preserve">algunos autores </w:delText>
        </w:r>
        <w:commentRangeEnd w:id="285"/>
        <w:r w:rsidR="00E62C73" w:rsidRPr="00285D78" w:rsidDel="00EB60FB">
          <w:rPr>
            <w:rStyle w:val="Refdecomentario"/>
            <w:highlight w:val="yellow"/>
            <w:rPrChange w:id="287" w:author="AcerF5w10" w:date="2019-06-01T19:15:00Z">
              <w:rPr>
                <w:rStyle w:val="Refdecomentario"/>
              </w:rPr>
            </w:rPrChange>
          </w:rPr>
          <w:commentReference w:id="285"/>
        </w:r>
        <w:r w:rsidR="00E12EDA" w:rsidRPr="00285D78" w:rsidDel="00EB60FB">
          <w:rPr>
            <w:rFonts w:ascii="Arial" w:eastAsia="Arial" w:hAnsi="Arial" w:cs="Arial"/>
            <w:sz w:val="22"/>
            <w:szCs w:val="22"/>
            <w:highlight w:val="yellow"/>
            <w:rPrChange w:id="288" w:author="AcerF5w10" w:date="2019-06-01T19:15:00Z">
              <w:rPr>
                <w:rFonts w:ascii="Arial" w:eastAsia="Arial" w:hAnsi="Arial" w:cs="Arial"/>
                <w:sz w:val="22"/>
                <w:szCs w:val="22"/>
                <w:highlight w:val="white"/>
              </w:rPr>
            </w:rPrChange>
          </w:rPr>
          <w:delText>a la sordera misma y a la incapacidad del niño para recibir instrucciones sobre cómo realizar una actividad determinada y la incapacidad de seguir actividades secuenciales, además de la afectación base correspondiente a la disminuc</w:delText>
        </w:r>
        <w:r w:rsidR="00932A40" w:rsidRPr="00285D78" w:rsidDel="00EB60FB">
          <w:rPr>
            <w:rFonts w:ascii="Arial" w:eastAsia="Arial" w:hAnsi="Arial" w:cs="Arial"/>
            <w:sz w:val="22"/>
            <w:szCs w:val="22"/>
            <w:highlight w:val="yellow"/>
            <w:rPrChange w:id="289" w:author="AcerF5w10" w:date="2019-06-01T19:15:00Z">
              <w:rPr>
                <w:rFonts w:ascii="Arial" w:eastAsia="Arial" w:hAnsi="Arial" w:cs="Arial"/>
                <w:sz w:val="22"/>
                <w:szCs w:val="22"/>
                <w:highlight w:val="white"/>
              </w:rPr>
            </w:rPrChange>
          </w:rPr>
          <w:delText>ión auditiva parcial o total</w:delText>
        </w:r>
        <w:r w:rsidR="007E199E" w:rsidRPr="00285D78" w:rsidDel="00EB60FB">
          <w:rPr>
            <w:rFonts w:ascii="Arial" w:eastAsia="Arial" w:hAnsi="Arial" w:cs="Arial"/>
            <w:sz w:val="22"/>
            <w:szCs w:val="22"/>
            <w:highlight w:val="yellow"/>
            <w:rPrChange w:id="290" w:author="AcerF5w10" w:date="2019-06-01T19:15:00Z">
              <w:rPr>
                <w:rFonts w:ascii="Arial" w:eastAsia="Arial" w:hAnsi="Arial" w:cs="Arial"/>
                <w:sz w:val="22"/>
                <w:szCs w:val="22"/>
                <w:highlight w:val="white"/>
              </w:rPr>
            </w:rPrChange>
          </w:rPr>
          <w:delText xml:space="preserve"> </w:delText>
        </w:r>
        <w:commentRangeStart w:id="291"/>
        <w:r w:rsidR="00932A40" w:rsidRPr="00285D78" w:rsidDel="00EB60FB">
          <w:rPr>
            <w:rFonts w:ascii="Arial" w:eastAsia="Arial" w:hAnsi="Arial" w:cs="Arial"/>
            <w:sz w:val="22"/>
            <w:szCs w:val="22"/>
            <w:highlight w:val="yellow"/>
            <w:rPrChange w:id="292" w:author="AcerF5w10" w:date="2019-06-01T19:15:00Z">
              <w:rPr>
                <w:rFonts w:ascii="Arial" w:eastAsia="Arial" w:hAnsi="Arial" w:cs="Arial"/>
                <w:sz w:val="22"/>
                <w:szCs w:val="22"/>
                <w:highlight w:val="white"/>
              </w:rPr>
            </w:rPrChange>
          </w:rPr>
          <w:fldChar w:fldCharType="begin" w:fldLock="1"/>
        </w:r>
        <w:r w:rsidR="00701C5F" w:rsidRPr="00285D78" w:rsidDel="00EB60FB">
          <w:rPr>
            <w:rFonts w:ascii="Arial" w:eastAsia="Arial" w:hAnsi="Arial" w:cs="Arial"/>
            <w:sz w:val="22"/>
            <w:szCs w:val="22"/>
            <w:highlight w:val="yellow"/>
          </w:rPr>
          <w:del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481e231b-8761-44aa-96f0-e30741a7b5cb","http://www.mendeley.com/documents/?uuid=086a0eb1-1e23-4abc-a07e-06061254ea23"]}],"mendeley":{"formattedCitation":"[5]","plainTextFormattedCitation":"[5]","previouslyFormattedCitation":"[5]"},"properties":{"noteIndex":0},"schema":"https://github.com/citation-style-language/schema/raw/master/csl-citation.json"}</w:delInstrText>
        </w:r>
        <w:r w:rsidR="00932A40" w:rsidRPr="00285D78" w:rsidDel="00EB60FB">
          <w:rPr>
            <w:rFonts w:ascii="Arial" w:eastAsia="Arial" w:hAnsi="Arial" w:cs="Arial"/>
            <w:sz w:val="22"/>
            <w:szCs w:val="22"/>
            <w:highlight w:val="yellow"/>
            <w:rPrChange w:id="293" w:author="AcerF5w10" w:date="2019-06-01T19:15:00Z">
              <w:rPr>
                <w:rFonts w:ascii="Arial" w:eastAsia="Arial" w:hAnsi="Arial" w:cs="Arial"/>
                <w:sz w:val="22"/>
                <w:szCs w:val="22"/>
                <w:highlight w:val="white"/>
              </w:rPr>
            </w:rPrChange>
          </w:rPr>
          <w:fldChar w:fldCharType="separate"/>
        </w:r>
        <w:r w:rsidR="00701C5F" w:rsidRPr="00285D78" w:rsidDel="00EB60FB">
          <w:rPr>
            <w:rFonts w:ascii="Arial" w:eastAsia="Arial" w:hAnsi="Arial" w:cs="Arial"/>
            <w:noProof/>
            <w:sz w:val="22"/>
            <w:szCs w:val="22"/>
            <w:highlight w:val="yellow"/>
          </w:rPr>
          <w:delText>[5]</w:delText>
        </w:r>
        <w:r w:rsidR="00932A40" w:rsidRPr="00285D78" w:rsidDel="00EB60FB">
          <w:rPr>
            <w:rFonts w:ascii="Arial" w:eastAsia="Arial" w:hAnsi="Arial" w:cs="Arial"/>
            <w:sz w:val="22"/>
            <w:szCs w:val="22"/>
            <w:highlight w:val="yellow"/>
            <w:rPrChange w:id="294" w:author="AcerF5w10" w:date="2019-06-01T19:15:00Z">
              <w:rPr>
                <w:rFonts w:ascii="Arial" w:eastAsia="Arial" w:hAnsi="Arial" w:cs="Arial"/>
                <w:sz w:val="22"/>
                <w:szCs w:val="22"/>
                <w:highlight w:val="white"/>
              </w:rPr>
            </w:rPrChange>
          </w:rPr>
          <w:fldChar w:fldCharType="end"/>
        </w:r>
        <w:commentRangeEnd w:id="291"/>
        <w:r w:rsidR="0022771D" w:rsidRPr="00285D78" w:rsidDel="00EB60FB">
          <w:rPr>
            <w:rStyle w:val="Refdecomentario"/>
            <w:highlight w:val="yellow"/>
            <w:rPrChange w:id="295" w:author="AcerF5w10" w:date="2019-06-01T19:15:00Z">
              <w:rPr>
                <w:rStyle w:val="Refdecomentario"/>
              </w:rPr>
            </w:rPrChange>
          </w:rPr>
          <w:commentReference w:id="291"/>
        </w:r>
        <w:r w:rsidR="00E12EDA" w:rsidRPr="00285D78" w:rsidDel="00EB60FB">
          <w:rPr>
            <w:rFonts w:ascii="Arial" w:eastAsia="Arial" w:hAnsi="Arial" w:cs="Arial"/>
            <w:sz w:val="22"/>
            <w:szCs w:val="22"/>
            <w:highlight w:val="yellow"/>
            <w:rPrChange w:id="296" w:author="AcerF5w10" w:date="2019-06-01T19:15:00Z">
              <w:rPr>
                <w:rFonts w:ascii="Arial" w:eastAsia="Arial" w:hAnsi="Arial" w:cs="Arial"/>
                <w:sz w:val="22"/>
                <w:szCs w:val="22"/>
                <w:highlight w:val="white"/>
              </w:rPr>
            </w:rPrChange>
          </w:rPr>
          <w:delText>.</w:delText>
        </w:r>
      </w:del>
    </w:p>
    <w:p w14:paraId="445BCCC6" w14:textId="77777777" w:rsidR="00F66375" w:rsidRPr="00916226" w:rsidDel="00EB60FB" w:rsidRDefault="00F66375">
      <w:pPr>
        <w:jc w:val="both"/>
        <w:rPr>
          <w:del w:id="297" w:author="AcerF5w10" w:date="2019-05-06T15:03:00Z"/>
          <w:rFonts w:ascii="Arial" w:eastAsia="Arial" w:hAnsi="Arial" w:cs="Arial"/>
          <w:sz w:val="22"/>
          <w:szCs w:val="22"/>
          <w:highlight w:val="white"/>
        </w:rPr>
      </w:pPr>
    </w:p>
    <w:p w14:paraId="10CBB242" w14:textId="211894AA" w:rsidR="00F66375" w:rsidRPr="00232531" w:rsidDel="00F25F7D" w:rsidRDefault="00E12EDA">
      <w:pPr>
        <w:jc w:val="both"/>
        <w:rPr>
          <w:del w:id="298" w:author="AcerF5w10" w:date="2019-05-21T18:57:00Z"/>
          <w:rFonts w:ascii="Arial" w:eastAsia="Arial" w:hAnsi="Arial" w:cs="Arial"/>
          <w:sz w:val="22"/>
          <w:szCs w:val="22"/>
        </w:rPr>
      </w:pPr>
      <w:commentRangeStart w:id="299"/>
      <w:commentRangeStart w:id="300"/>
      <w:del w:id="301" w:author="AcerF5w10" w:date="2019-04-25T16:00:00Z">
        <w:r w:rsidRPr="00285D78" w:rsidDel="0010487C">
          <w:rPr>
            <w:rFonts w:ascii="Arial" w:eastAsia="Arial" w:hAnsi="Arial" w:cs="Arial"/>
            <w:sz w:val="22"/>
            <w:szCs w:val="22"/>
            <w:highlight w:val="lightGray"/>
            <w:rPrChange w:id="302" w:author="AcerF5w10" w:date="2019-06-01T19:15:00Z">
              <w:rPr>
                <w:rFonts w:ascii="Arial" w:eastAsia="Arial" w:hAnsi="Arial" w:cs="Arial"/>
                <w:sz w:val="22"/>
                <w:szCs w:val="22"/>
              </w:rPr>
            </w:rPrChange>
          </w:rPr>
          <w:delText>Desde</w:delText>
        </w:r>
        <w:commentRangeEnd w:id="299"/>
        <w:r w:rsidR="0022771D" w:rsidRPr="00285D78" w:rsidDel="0010487C">
          <w:rPr>
            <w:rStyle w:val="Refdecomentario"/>
            <w:highlight w:val="lightGray"/>
            <w:rPrChange w:id="303" w:author="AcerF5w10" w:date="2019-06-01T19:15:00Z">
              <w:rPr>
                <w:rStyle w:val="Refdecomentario"/>
              </w:rPr>
            </w:rPrChange>
          </w:rPr>
          <w:commentReference w:id="299"/>
        </w:r>
        <w:r w:rsidRPr="00285D78" w:rsidDel="0010487C">
          <w:rPr>
            <w:rFonts w:ascii="Arial" w:eastAsia="Arial" w:hAnsi="Arial" w:cs="Arial"/>
            <w:sz w:val="22"/>
            <w:szCs w:val="22"/>
            <w:highlight w:val="lightGray"/>
            <w:rPrChange w:id="304" w:author="AcerF5w10" w:date="2019-06-01T19:15:00Z">
              <w:rPr>
                <w:rFonts w:ascii="Arial" w:eastAsia="Arial" w:hAnsi="Arial" w:cs="Arial"/>
                <w:sz w:val="22"/>
                <w:szCs w:val="22"/>
              </w:rPr>
            </w:rPrChange>
          </w:rPr>
          <w:delText xml:space="preserve"> inicios de los tiempos el juego hace parte fundamental para el desarrollo humano, donde el juego se usa comúnmente para divertirse para </w:delText>
        </w:r>
        <w:r w:rsidRPr="00285D78" w:rsidDel="0010487C">
          <w:rPr>
            <w:rFonts w:ascii="Arial" w:eastAsia="Arial" w:hAnsi="Arial" w:cs="Arial"/>
            <w:color w:val="000000" w:themeColor="text1"/>
            <w:sz w:val="22"/>
            <w:szCs w:val="22"/>
            <w:highlight w:val="lightGray"/>
            <w:rPrChange w:id="305" w:author="AcerF5w10" w:date="2019-06-01T19:15:00Z">
              <w:rPr>
                <w:rFonts w:ascii="Arial" w:eastAsia="Arial" w:hAnsi="Arial" w:cs="Arial"/>
                <w:color w:val="000000" w:themeColor="text1"/>
                <w:sz w:val="22"/>
                <w:szCs w:val="22"/>
              </w:rPr>
            </w:rPrChange>
          </w:rPr>
          <w:delText>ent</w:delText>
        </w:r>
        <w:r w:rsidR="00A608E1" w:rsidRPr="00285D78" w:rsidDel="0010487C">
          <w:rPr>
            <w:rFonts w:ascii="Arial" w:eastAsia="Arial" w:hAnsi="Arial" w:cs="Arial"/>
            <w:color w:val="000000" w:themeColor="text1"/>
            <w:sz w:val="22"/>
            <w:szCs w:val="22"/>
            <w:highlight w:val="lightGray"/>
            <w:rPrChange w:id="306" w:author="AcerF5w10" w:date="2019-06-01T19:15:00Z">
              <w:rPr>
                <w:rFonts w:ascii="Arial" w:eastAsia="Arial" w:hAnsi="Arial" w:cs="Arial"/>
                <w:color w:val="000000" w:themeColor="text1"/>
                <w:sz w:val="22"/>
                <w:szCs w:val="22"/>
              </w:rPr>
            </w:rPrChange>
          </w:rPr>
          <w:delText>retener</w:delText>
        </w:r>
        <w:r w:rsidR="00037024" w:rsidRPr="00285D78" w:rsidDel="0010487C">
          <w:rPr>
            <w:rFonts w:ascii="Arial" w:eastAsia="Arial" w:hAnsi="Arial" w:cs="Arial"/>
            <w:color w:val="000000" w:themeColor="text1"/>
            <w:sz w:val="22"/>
            <w:szCs w:val="22"/>
            <w:highlight w:val="lightGray"/>
            <w:rPrChange w:id="307" w:author="AcerF5w10" w:date="2019-06-01T19:15:00Z">
              <w:rPr>
                <w:rFonts w:ascii="Arial" w:eastAsia="Arial" w:hAnsi="Arial" w:cs="Arial"/>
                <w:color w:val="000000" w:themeColor="text1"/>
                <w:sz w:val="22"/>
                <w:szCs w:val="22"/>
              </w:rPr>
            </w:rPrChange>
          </w:rPr>
          <w:delText>se</w:delText>
        </w:r>
        <w:r w:rsidR="007E199E" w:rsidRPr="00285D78" w:rsidDel="0010487C">
          <w:rPr>
            <w:rFonts w:ascii="Arial" w:eastAsia="Arial" w:hAnsi="Arial" w:cs="Arial"/>
            <w:color w:val="000000" w:themeColor="text1"/>
            <w:sz w:val="22"/>
            <w:szCs w:val="22"/>
            <w:highlight w:val="lightGray"/>
            <w:rPrChange w:id="308" w:author="AcerF5w10" w:date="2019-06-01T19:15:00Z">
              <w:rPr>
                <w:rFonts w:ascii="Arial" w:eastAsia="Arial" w:hAnsi="Arial" w:cs="Arial"/>
                <w:color w:val="000000" w:themeColor="text1"/>
                <w:sz w:val="22"/>
                <w:szCs w:val="22"/>
              </w:rPr>
            </w:rPrChange>
          </w:rPr>
          <w:delText xml:space="preserve"> </w:delText>
        </w:r>
        <w:r w:rsidR="00E26B62" w:rsidRPr="00285D78" w:rsidDel="0010487C">
          <w:rPr>
            <w:rFonts w:ascii="Arial" w:eastAsia="Arial" w:hAnsi="Arial" w:cs="Arial"/>
            <w:color w:val="000000" w:themeColor="text1"/>
            <w:sz w:val="22"/>
            <w:szCs w:val="22"/>
            <w:highlight w:val="lightGray"/>
            <w:rPrChange w:id="309" w:author="AcerF5w10" w:date="2019-06-01T19:15:00Z">
              <w:rPr>
                <w:rFonts w:ascii="Arial" w:eastAsia="Arial" w:hAnsi="Arial" w:cs="Arial"/>
                <w:color w:val="000000" w:themeColor="text1"/>
                <w:sz w:val="22"/>
                <w:szCs w:val="22"/>
              </w:rPr>
            </w:rPrChange>
          </w:rPr>
          <w:fldChar w:fldCharType="begin" w:fldLock="1"/>
        </w:r>
        <w:r w:rsidR="00A7336F" w:rsidRPr="00285D78" w:rsidDel="0010487C">
          <w:rPr>
            <w:rFonts w:ascii="Arial" w:eastAsia="Arial" w:hAnsi="Arial" w:cs="Arial"/>
            <w:color w:val="000000" w:themeColor="text1"/>
            <w:sz w:val="22"/>
            <w:szCs w:val="22"/>
            <w:highlight w:val="lightGray"/>
            <w:rPrChange w:id="310" w:author="AcerF5w10" w:date="2019-06-01T19:15:00Z">
              <w:rPr>
                <w:rFonts w:ascii="Arial" w:eastAsia="Arial" w:hAnsi="Arial" w:cs="Arial"/>
                <w:color w:val="000000" w:themeColor="text1"/>
                <w:sz w:val="22"/>
                <w:szCs w:val="22"/>
              </w:rPr>
            </w:rPrChange>
          </w:rPr>
          <w:delInstrText>ADDIN CSL_CITATION {"citationItems":[{"id":"ITEM-1","itemData":{"author":[{"dropping-particle":"","family":"Marcano","given":"Beatriz","non-dropping-particle":"","parse-names":false,"suffix":""}],"id":"ITEM-1","issued":{"date-parts":[["2008"]]},"title":"Juegos serios y entrenamiento en la sociedad digital","type":"article"},"uris":["http://www.mendeley.com/documents/?uuid=3201d552-c29a-46ee-abc1-bb879e558668"]}],"mendeley":{"formattedCitation":"[4]","plainTextFormattedCitation":"[4]","previouslyFormattedCitation":"[4]"},"properties":{"noteIndex":0},"schema":"https://github.com/citation-style-language/schema/raw/master/csl-citation.json"}</w:delInstrText>
        </w:r>
        <w:r w:rsidR="00E26B62" w:rsidRPr="00285D78" w:rsidDel="0010487C">
          <w:rPr>
            <w:rFonts w:ascii="Arial" w:eastAsia="Arial" w:hAnsi="Arial" w:cs="Arial"/>
            <w:color w:val="000000" w:themeColor="text1"/>
            <w:sz w:val="22"/>
            <w:szCs w:val="22"/>
            <w:highlight w:val="lightGray"/>
            <w:rPrChange w:id="311" w:author="AcerF5w10" w:date="2019-06-01T19:15:00Z">
              <w:rPr>
                <w:rFonts w:ascii="Arial" w:eastAsia="Arial" w:hAnsi="Arial" w:cs="Arial"/>
                <w:color w:val="000000" w:themeColor="text1"/>
                <w:sz w:val="22"/>
                <w:szCs w:val="22"/>
              </w:rPr>
            </w:rPrChange>
          </w:rPr>
          <w:fldChar w:fldCharType="separate"/>
        </w:r>
        <w:r w:rsidR="00A7336F" w:rsidRPr="00285D78" w:rsidDel="0010487C">
          <w:rPr>
            <w:rFonts w:ascii="Arial" w:eastAsia="Arial" w:hAnsi="Arial" w:cs="Arial"/>
            <w:noProof/>
            <w:color w:val="000000" w:themeColor="text1"/>
            <w:sz w:val="22"/>
            <w:szCs w:val="22"/>
            <w:highlight w:val="lightGray"/>
            <w:rPrChange w:id="312" w:author="AcerF5w10" w:date="2019-06-01T19:15:00Z">
              <w:rPr>
                <w:rFonts w:ascii="Arial" w:eastAsia="Arial" w:hAnsi="Arial" w:cs="Arial"/>
                <w:noProof/>
                <w:color w:val="000000" w:themeColor="text1"/>
                <w:sz w:val="22"/>
                <w:szCs w:val="22"/>
              </w:rPr>
            </w:rPrChange>
          </w:rPr>
          <w:delText>[4]</w:delText>
        </w:r>
        <w:r w:rsidR="00E26B62" w:rsidRPr="00285D78" w:rsidDel="0010487C">
          <w:rPr>
            <w:rFonts w:ascii="Arial" w:eastAsia="Arial" w:hAnsi="Arial" w:cs="Arial"/>
            <w:color w:val="000000" w:themeColor="text1"/>
            <w:sz w:val="22"/>
            <w:szCs w:val="22"/>
            <w:highlight w:val="lightGray"/>
            <w:rPrChange w:id="313" w:author="AcerF5w10" w:date="2019-06-01T19:15:00Z">
              <w:rPr>
                <w:rFonts w:ascii="Arial" w:eastAsia="Arial" w:hAnsi="Arial" w:cs="Arial"/>
                <w:color w:val="000000" w:themeColor="text1"/>
                <w:sz w:val="22"/>
                <w:szCs w:val="22"/>
              </w:rPr>
            </w:rPrChange>
          </w:rPr>
          <w:fldChar w:fldCharType="end"/>
        </w:r>
        <w:r w:rsidRPr="00285D78" w:rsidDel="0010487C">
          <w:rPr>
            <w:rFonts w:ascii="Arial" w:eastAsia="Arial" w:hAnsi="Arial" w:cs="Arial"/>
            <w:sz w:val="22"/>
            <w:szCs w:val="22"/>
            <w:highlight w:val="lightGray"/>
            <w:rPrChange w:id="314" w:author="AcerF5w10" w:date="2019-06-01T19:15:00Z">
              <w:rPr>
                <w:rFonts w:ascii="Arial" w:eastAsia="Arial" w:hAnsi="Arial" w:cs="Arial"/>
                <w:sz w:val="22"/>
                <w:szCs w:val="22"/>
              </w:rPr>
            </w:rPrChange>
          </w:rPr>
          <w:delText>.</w:delText>
        </w:r>
        <w:r w:rsidRPr="00285D78" w:rsidDel="0010487C">
          <w:rPr>
            <w:rFonts w:ascii="Arial" w:eastAsia="Arial" w:hAnsi="Arial" w:cs="Arial"/>
            <w:color w:val="FF0000"/>
            <w:sz w:val="22"/>
            <w:szCs w:val="22"/>
            <w:highlight w:val="lightGray"/>
            <w:rPrChange w:id="315" w:author="AcerF5w10" w:date="2019-06-01T19:15:00Z">
              <w:rPr>
                <w:rFonts w:ascii="Arial" w:eastAsia="Arial" w:hAnsi="Arial" w:cs="Arial"/>
                <w:color w:val="FF0000"/>
                <w:sz w:val="22"/>
                <w:szCs w:val="22"/>
              </w:rPr>
            </w:rPrChange>
          </w:rPr>
          <w:delText xml:space="preserve"> </w:delText>
        </w:r>
      </w:del>
      <w:del w:id="316" w:author="AcerF5w10" w:date="2019-05-21T18:57:00Z">
        <w:r w:rsidRPr="00285D78" w:rsidDel="00F25F7D">
          <w:rPr>
            <w:rFonts w:ascii="Arial" w:eastAsia="Arial" w:hAnsi="Arial" w:cs="Arial"/>
            <w:sz w:val="22"/>
            <w:szCs w:val="22"/>
            <w:highlight w:val="lightGray"/>
            <w:rPrChange w:id="317" w:author="AcerF5w10" w:date="2019-06-01T19:15:00Z">
              <w:rPr>
                <w:rFonts w:ascii="Arial" w:eastAsia="Arial" w:hAnsi="Arial" w:cs="Arial"/>
                <w:sz w:val="22"/>
                <w:szCs w:val="22"/>
              </w:rPr>
            </w:rPrChange>
          </w:rPr>
          <w:delText>El autor Johan Huizinga</w:delText>
        </w:r>
        <w:r w:rsidR="00B715E6" w:rsidRPr="00285D78" w:rsidDel="00F25F7D">
          <w:rPr>
            <w:rFonts w:ascii="Arial" w:eastAsia="Arial" w:hAnsi="Arial" w:cs="Arial"/>
            <w:sz w:val="22"/>
            <w:szCs w:val="22"/>
            <w:highlight w:val="lightGray"/>
            <w:rPrChange w:id="318" w:author="AcerF5w10" w:date="2019-06-01T19:15:00Z">
              <w:rPr>
                <w:rFonts w:ascii="Arial" w:eastAsia="Arial" w:hAnsi="Arial" w:cs="Arial"/>
                <w:sz w:val="22"/>
                <w:szCs w:val="22"/>
              </w:rPr>
            </w:rPrChange>
          </w:rPr>
          <w:delText xml:space="preserve"> </w:delText>
        </w:r>
        <w:commentRangeEnd w:id="300"/>
        <w:r w:rsidR="0010487C" w:rsidRPr="00285D78" w:rsidDel="00F25F7D">
          <w:rPr>
            <w:rStyle w:val="Refdecomentario"/>
            <w:highlight w:val="lightGray"/>
            <w:rPrChange w:id="319" w:author="AcerF5w10" w:date="2019-06-01T19:15:00Z">
              <w:rPr>
                <w:rStyle w:val="Refdecomentario"/>
              </w:rPr>
            </w:rPrChange>
          </w:rPr>
          <w:commentReference w:id="300"/>
        </w:r>
        <w:r w:rsidR="00B715E6" w:rsidRPr="00285D78" w:rsidDel="00F25F7D">
          <w:rPr>
            <w:rFonts w:ascii="Arial" w:eastAsia="Arial" w:hAnsi="Arial" w:cs="Arial"/>
            <w:sz w:val="22"/>
            <w:szCs w:val="22"/>
            <w:highlight w:val="lightGray"/>
            <w:rPrChange w:id="320" w:author="AcerF5w10" w:date="2019-06-01T19:15:00Z">
              <w:rPr>
                <w:rFonts w:ascii="Arial" w:eastAsia="Arial" w:hAnsi="Arial" w:cs="Arial"/>
                <w:sz w:val="22"/>
                <w:szCs w:val="22"/>
              </w:rPr>
            </w:rPrChange>
          </w:rPr>
          <w:fldChar w:fldCharType="begin" w:fldLock="1"/>
        </w:r>
        <w:r w:rsidR="00084112" w:rsidRPr="00285D78" w:rsidDel="00F25F7D">
          <w:rPr>
            <w:rFonts w:ascii="Arial" w:eastAsia="Arial" w:hAnsi="Arial" w:cs="Arial"/>
            <w:sz w:val="22"/>
            <w:szCs w:val="22"/>
            <w:highlight w:val="lightGray"/>
            <w:rPrChange w:id="321" w:author="AcerF5w10" w:date="2019-06-01T19:15:00Z">
              <w:rPr>
                <w:rFonts w:ascii="Arial" w:eastAsia="Arial" w:hAnsi="Arial" w:cs="Arial"/>
                <w:sz w:val="22"/>
                <w:szCs w:val="22"/>
              </w:rPr>
            </w:rPrChange>
          </w:rPr>
          <w:delInstrText>ADDIN CSL_CITATION {"citationItems":[{"id":"ITEM-1","itemData":{"ISBN":"0710005784","author":[{"dropping-particle":"","family":"Huizinga","given":"H. Johan","non-dropping-particle":"","parse-names":false,"suffix":""}],"id":"ITEM-1","issued":{"date-parts":[["2002"]]},"title":"Homo ludens","type":"article-journal"},"uris":["http://www.mendeley.com/documents/?uuid=e938375b-dde6-42f0-9773-d9e6e1f932d5","http://www.mendeley.com/documents/?uuid=b9685db7-62c4-445f-aa7b-122cdb1ba9af","http://www.mendeley.com/documents/?uuid=fdd44ddd-7706-443d-8c7a-a933845b2efa"]}],"mendeley":{"formattedCitation":"[6]","plainTextFormattedCitation":"[6]","previouslyFormattedCitation":"[6]"},"properties":{"noteIndex":0},"schema":"https://github.com/citation-style-language/schema/raw/master/csl-citation.json"}</w:delInstrText>
        </w:r>
        <w:r w:rsidR="00B715E6" w:rsidRPr="00285D78" w:rsidDel="00F25F7D">
          <w:rPr>
            <w:rFonts w:ascii="Arial" w:eastAsia="Arial" w:hAnsi="Arial" w:cs="Arial"/>
            <w:sz w:val="22"/>
            <w:szCs w:val="22"/>
            <w:highlight w:val="lightGray"/>
            <w:rPrChange w:id="322" w:author="AcerF5w10" w:date="2019-06-01T19:15:00Z">
              <w:rPr>
                <w:rFonts w:ascii="Arial" w:eastAsia="Arial" w:hAnsi="Arial" w:cs="Arial"/>
                <w:sz w:val="22"/>
                <w:szCs w:val="22"/>
              </w:rPr>
            </w:rPrChange>
          </w:rPr>
          <w:fldChar w:fldCharType="separate"/>
        </w:r>
        <w:r w:rsidR="00084112" w:rsidRPr="00285D78" w:rsidDel="00F25F7D">
          <w:rPr>
            <w:rFonts w:ascii="Arial" w:eastAsia="Arial" w:hAnsi="Arial" w:cs="Arial"/>
            <w:noProof/>
            <w:sz w:val="22"/>
            <w:szCs w:val="22"/>
            <w:highlight w:val="lightGray"/>
            <w:rPrChange w:id="323" w:author="AcerF5w10" w:date="2019-06-01T19:15:00Z">
              <w:rPr>
                <w:rFonts w:ascii="Arial" w:eastAsia="Arial" w:hAnsi="Arial" w:cs="Arial"/>
                <w:noProof/>
                <w:sz w:val="22"/>
                <w:szCs w:val="22"/>
              </w:rPr>
            </w:rPrChange>
          </w:rPr>
          <w:delText>[6]</w:delText>
        </w:r>
        <w:r w:rsidR="00B715E6" w:rsidRPr="00285D78" w:rsidDel="00F25F7D">
          <w:rPr>
            <w:rFonts w:ascii="Arial" w:eastAsia="Arial" w:hAnsi="Arial" w:cs="Arial"/>
            <w:sz w:val="22"/>
            <w:szCs w:val="22"/>
            <w:highlight w:val="lightGray"/>
            <w:rPrChange w:id="324" w:author="AcerF5w10" w:date="2019-06-01T19:15:00Z">
              <w:rPr>
                <w:rFonts w:ascii="Arial" w:eastAsia="Arial" w:hAnsi="Arial" w:cs="Arial"/>
                <w:sz w:val="22"/>
                <w:szCs w:val="22"/>
              </w:rPr>
            </w:rPrChange>
          </w:rPr>
          <w:fldChar w:fldCharType="end"/>
        </w:r>
        <w:r w:rsidRPr="00285D78" w:rsidDel="00F25F7D">
          <w:rPr>
            <w:rFonts w:ascii="Arial" w:eastAsia="Arial" w:hAnsi="Arial" w:cs="Arial"/>
            <w:sz w:val="22"/>
            <w:szCs w:val="22"/>
            <w:highlight w:val="lightGray"/>
            <w:rPrChange w:id="325" w:author="AcerF5w10" w:date="2019-06-01T19:15:00Z">
              <w:rPr>
                <w:rFonts w:ascii="Arial" w:eastAsia="Arial" w:hAnsi="Arial" w:cs="Arial"/>
                <w:sz w:val="22"/>
                <w:szCs w:val="22"/>
              </w:rPr>
            </w:rPrChange>
          </w:rPr>
          <w:delText xml:space="preserve"> define que,  el juego, en su aspecto formal, es una acción libre ejecutada voluntariamente y sentida como situada fuera de la vida corri</w:delText>
        </w:r>
        <w:r w:rsidR="00CA25E7" w:rsidRPr="00285D78" w:rsidDel="00F25F7D">
          <w:rPr>
            <w:rFonts w:ascii="Arial" w:eastAsia="Arial" w:hAnsi="Arial" w:cs="Arial"/>
            <w:sz w:val="22"/>
            <w:szCs w:val="22"/>
            <w:highlight w:val="lightGray"/>
            <w:rPrChange w:id="326" w:author="AcerF5w10" w:date="2019-06-01T19:15:00Z">
              <w:rPr>
                <w:rFonts w:ascii="Arial" w:eastAsia="Arial" w:hAnsi="Arial" w:cs="Arial"/>
                <w:sz w:val="22"/>
                <w:szCs w:val="22"/>
              </w:rPr>
            </w:rPrChange>
          </w:rPr>
          <w:delText>ente, pero que, a pesar de todo</w:delText>
        </w:r>
        <w:r w:rsidRPr="00285D78" w:rsidDel="00F25F7D">
          <w:rPr>
            <w:rFonts w:ascii="Arial" w:eastAsia="Arial" w:hAnsi="Arial" w:cs="Arial"/>
            <w:sz w:val="22"/>
            <w:szCs w:val="22"/>
            <w:highlight w:val="lightGray"/>
            <w:rPrChange w:id="327" w:author="AcerF5w10" w:date="2019-06-01T19:15:00Z">
              <w:rPr>
                <w:rFonts w:ascii="Arial" w:eastAsia="Arial" w:hAnsi="Arial" w:cs="Arial"/>
                <w:sz w:val="22"/>
                <w:szCs w:val="22"/>
              </w:rPr>
            </w:rPrChange>
          </w:rPr>
          <w:delText xml:space="preserve"> puede absorber por completo al jugador, sin que haya en ella ningún interés material ni se obtenga en ella provecho alguno, que se ejecuta dentro de un determinado tiempo y un determinado espacio, que se desarrolla en un orden sometido a reglas y que da origen a asociaciones que propenden a rodearse de misterio o a disfrazarse para destacarse del mundo habitual</w:delText>
        </w:r>
        <w:r w:rsidR="007E199E" w:rsidRPr="00285D78" w:rsidDel="00F25F7D">
          <w:rPr>
            <w:rFonts w:ascii="Arial" w:eastAsia="Arial" w:hAnsi="Arial" w:cs="Arial"/>
            <w:sz w:val="22"/>
            <w:szCs w:val="22"/>
            <w:highlight w:val="lightGray"/>
            <w:rPrChange w:id="328" w:author="AcerF5w10" w:date="2019-06-01T19:15:00Z">
              <w:rPr>
                <w:rFonts w:ascii="Arial" w:eastAsia="Arial" w:hAnsi="Arial" w:cs="Arial"/>
                <w:sz w:val="22"/>
                <w:szCs w:val="22"/>
              </w:rPr>
            </w:rPrChange>
          </w:rPr>
          <w:delText xml:space="preserve"> </w:delText>
        </w:r>
        <w:commentRangeStart w:id="329"/>
        <w:r w:rsidR="00910C04" w:rsidRPr="00285D78" w:rsidDel="00F25F7D">
          <w:rPr>
            <w:rFonts w:ascii="Arial" w:eastAsia="Arial" w:hAnsi="Arial" w:cs="Arial"/>
            <w:sz w:val="22"/>
            <w:szCs w:val="22"/>
            <w:highlight w:val="lightGray"/>
            <w:rPrChange w:id="330" w:author="AcerF5w10" w:date="2019-06-01T19:15:00Z">
              <w:rPr>
                <w:rFonts w:ascii="Arial" w:eastAsia="Arial" w:hAnsi="Arial" w:cs="Arial"/>
                <w:sz w:val="22"/>
                <w:szCs w:val="22"/>
              </w:rPr>
            </w:rPrChange>
          </w:rPr>
          <w:fldChar w:fldCharType="begin" w:fldLock="1"/>
        </w:r>
        <w:r w:rsidR="00084112" w:rsidRPr="00285D78" w:rsidDel="00F25F7D">
          <w:rPr>
            <w:rFonts w:ascii="Arial" w:eastAsia="Arial" w:hAnsi="Arial" w:cs="Arial"/>
            <w:sz w:val="22"/>
            <w:szCs w:val="22"/>
            <w:highlight w:val="lightGray"/>
            <w:rPrChange w:id="331" w:author="AcerF5w10" w:date="2019-06-01T19:15:00Z">
              <w:rPr>
                <w:rFonts w:ascii="Arial" w:eastAsia="Arial" w:hAnsi="Arial" w:cs="Arial"/>
                <w:sz w:val="22"/>
                <w:szCs w:val="22"/>
              </w:rPr>
            </w:rPrChange>
          </w:rPr>
          <w:delInstrText>ADDIN CSL_CITATION {"citationItems":[{"id":"ITEM-1","itemData":{"ISBN":"0710005784","author":[{"dropping-particle":"","family":"Huizinga","given":"H. Johan","non-dropping-particle":"","parse-names":false,"suffix":""}],"id":"ITEM-1","issued":{"date-parts":[["2002"]]},"title":"Homo ludens","type":"article-journal"},"uris":["http://www.mendeley.com/documents/?uuid=fdd44ddd-7706-443d-8c7a-a933845b2efa","http://www.mendeley.com/documents/?uuid=b9685db7-62c4-445f-aa7b-122cdb1ba9af","http://www.mendeley.com/documents/?uuid=e938375b-dde6-42f0-9773-d9e6e1f932d5"]}],"mendeley":{"formattedCitation":"[6]","plainTextFormattedCitation":"[6]","previouslyFormattedCitation":"[6]"},"properties":{"noteIndex":0},"schema":"https://github.com/citation-style-language/schema/raw/master/csl-citation.json"}</w:delInstrText>
        </w:r>
        <w:r w:rsidR="00910C04" w:rsidRPr="00285D78" w:rsidDel="00F25F7D">
          <w:rPr>
            <w:rFonts w:ascii="Arial" w:eastAsia="Arial" w:hAnsi="Arial" w:cs="Arial"/>
            <w:sz w:val="22"/>
            <w:szCs w:val="22"/>
            <w:highlight w:val="lightGray"/>
            <w:rPrChange w:id="332" w:author="AcerF5w10" w:date="2019-06-01T19:15:00Z">
              <w:rPr>
                <w:rFonts w:ascii="Arial" w:eastAsia="Arial" w:hAnsi="Arial" w:cs="Arial"/>
                <w:sz w:val="22"/>
                <w:szCs w:val="22"/>
              </w:rPr>
            </w:rPrChange>
          </w:rPr>
          <w:fldChar w:fldCharType="separate"/>
        </w:r>
        <w:r w:rsidR="00084112" w:rsidRPr="00285D78" w:rsidDel="00F25F7D">
          <w:rPr>
            <w:rFonts w:ascii="Arial" w:eastAsia="Arial" w:hAnsi="Arial" w:cs="Arial"/>
            <w:noProof/>
            <w:sz w:val="22"/>
            <w:szCs w:val="22"/>
            <w:highlight w:val="lightGray"/>
            <w:rPrChange w:id="333" w:author="AcerF5w10" w:date="2019-06-01T19:15:00Z">
              <w:rPr>
                <w:rFonts w:ascii="Arial" w:eastAsia="Arial" w:hAnsi="Arial" w:cs="Arial"/>
                <w:noProof/>
                <w:sz w:val="22"/>
                <w:szCs w:val="22"/>
              </w:rPr>
            </w:rPrChange>
          </w:rPr>
          <w:delText>[6]</w:delText>
        </w:r>
        <w:r w:rsidR="00910C04" w:rsidRPr="00285D78" w:rsidDel="00F25F7D">
          <w:rPr>
            <w:rFonts w:ascii="Arial" w:eastAsia="Arial" w:hAnsi="Arial" w:cs="Arial"/>
            <w:sz w:val="22"/>
            <w:szCs w:val="22"/>
            <w:highlight w:val="lightGray"/>
            <w:rPrChange w:id="334" w:author="AcerF5w10" w:date="2019-06-01T19:15:00Z">
              <w:rPr>
                <w:rFonts w:ascii="Arial" w:eastAsia="Arial" w:hAnsi="Arial" w:cs="Arial"/>
                <w:sz w:val="22"/>
                <w:szCs w:val="22"/>
              </w:rPr>
            </w:rPrChange>
          </w:rPr>
          <w:fldChar w:fldCharType="end"/>
        </w:r>
        <w:r w:rsidRPr="00285D78" w:rsidDel="00F25F7D">
          <w:rPr>
            <w:rFonts w:ascii="Arial" w:eastAsia="Arial" w:hAnsi="Arial" w:cs="Arial"/>
            <w:color w:val="474747"/>
            <w:sz w:val="22"/>
            <w:szCs w:val="22"/>
            <w:highlight w:val="lightGray"/>
            <w:rPrChange w:id="335" w:author="AcerF5w10" w:date="2019-06-01T19:15:00Z">
              <w:rPr>
                <w:rFonts w:ascii="Arial" w:eastAsia="Arial" w:hAnsi="Arial" w:cs="Arial"/>
                <w:color w:val="474747"/>
                <w:sz w:val="22"/>
                <w:szCs w:val="22"/>
                <w:highlight w:val="white"/>
              </w:rPr>
            </w:rPrChange>
          </w:rPr>
          <w:delText>.</w:delText>
        </w:r>
        <w:commentRangeEnd w:id="329"/>
        <w:r w:rsidR="001176DD" w:rsidRPr="00285D78" w:rsidDel="00F25F7D">
          <w:rPr>
            <w:rStyle w:val="Refdecomentario"/>
            <w:highlight w:val="lightGray"/>
            <w:rPrChange w:id="336" w:author="AcerF5w10" w:date="2019-06-01T19:15:00Z">
              <w:rPr>
                <w:rStyle w:val="Refdecomentario"/>
              </w:rPr>
            </w:rPrChange>
          </w:rPr>
          <w:commentReference w:id="329"/>
        </w:r>
      </w:del>
    </w:p>
    <w:p w14:paraId="718237C9" w14:textId="546C0476" w:rsidR="00F66375" w:rsidRPr="00285D78" w:rsidDel="00675140" w:rsidRDefault="00675140">
      <w:pPr>
        <w:jc w:val="both"/>
        <w:rPr>
          <w:del w:id="337" w:author="AcerF5w10" w:date="2019-05-21T19:44:00Z"/>
          <w:rFonts w:ascii="Arial" w:eastAsia="Arial" w:hAnsi="Arial" w:cs="Arial"/>
          <w:sz w:val="22"/>
          <w:szCs w:val="22"/>
          <w:rPrChange w:id="338" w:author="AcerF5w10" w:date="2019-06-01T19:15:00Z">
            <w:rPr>
              <w:del w:id="339" w:author="AcerF5w10" w:date="2019-05-21T19:44:00Z"/>
              <w:rFonts w:ascii="Arial" w:eastAsia="Arial" w:hAnsi="Arial" w:cs="Arial"/>
              <w:sz w:val="22"/>
              <w:szCs w:val="22"/>
              <w:highlight w:val="white"/>
            </w:rPr>
          </w:rPrChange>
        </w:rPr>
      </w:pPr>
      <w:ins w:id="340" w:author="AcerF5w10" w:date="2019-05-21T19:44:00Z">
        <w:r w:rsidRPr="00916226">
          <w:rPr>
            <w:rFonts w:ascii="Arial" w:eastAsia="Arial" w:hAnsi="Arial" w:cs="Arial"/>
            <w:color w:val="000000" w:themeColor="text1"/>
            <w:sz w:val="22"/>
            <w:szCs w:val="22"/>
            <w:highlight w:val="white"/>
          </w:rPr>
          <w:t xml:space="preserve"> </w:t>
        </w:r>
      </w:ins>
    </w:p>
    <w:p w14:paraId="2BA3017F" w14:textId="4C79E7CC" w:rsidR="00F66375" w:rsidRPr="00916226" w:rsidDel="00F25F7D" w:rsidRDefault="00E12EDA">
      <w:pPr>
        <w:jc w:val="both"/>
        <w:rPr>
          <w:del w:id="341" w:author="AcerF5w10" w:date="2019-05-21T18:58:00Z"/>
          <w:rFonts w:ascii="Arial" w:eastAsia="Arial" w:hAnsi="Arial" w:cs="Arial"/>
          <w:sz w:val="22"/>
          <w:szCs w:val="22"/>
        </w:rPr>
      </w:pPr>
      <w:moveFromRangeStart w:id="342" w:author="AcerF5w10" w:date="2019-05-18T11:29:00Z" w:name="move9071410"/>
      <w:moveFrom w:id="343" w:author="AcerF5w10" w:date="2019-05-18T11:29:00Z">
        <w:del w:id="344" w:author="AcerF5w10" w:date="2019-05-21T18:58:00Z">
          <w:r w:rsidRPr="00285D78" w:rsidDel="00F25F7D">
            <w:rPr>
              <w:rFonts w:ascii="Arial" w:eastAsia="Arial" w:hAnsi="Arial" w:cs="Arial"/>
              <w:color w:val="000000" w:themeColor="text1"/>
              <w:sz w:val="22"/>
              <w:szCs w:val="22"/>
              <w:rPrChange w:id="345" w:author="AcerF5w10" w:date="2019-06-01T19:15:00Z">
                <w:rPr>
                  <w:rFonts w:ascii="Arial" w:eastAsia="Arial" w:hAnsi="Arial" w:cs="Arial"/>
                  <w:color w:val="000000" w:themeColor="text1"/>
                  <w:sz w:val="22"/>
                  <w:szCs w:val="22"/>
                  <w:highlight w:val="white"/>
                </w:rPr>
              </w:rPrChange>
            </w:rPr>
            <w:delText xml:space="preserve">Desde el punto de vista teórico el juego es una condición innata de todo niño en el mundo, teniendo tal importancia que el desarrollo de la misma infancia va paralela a éste, la actividad del juego es un factor determinante del desarrollo de la personalidad del individuo, así como de su cuerpo de su inteligencia y </w:delText>
          </w:r>
          <w:commentRangeStart w:id="346"/>
          <w:r w:rsidRPr="00285D78" w:rsidDel="00F25F7D">
            <w:rPr>
              <w:rFonts w:ascii="Arial" w:eastAsia="Arial" w:hAnsi="Arial" w:cs="Arial"/>
              <w:color w:val="000000" w:themeColor="text1"/>
              <w:sz w:val="22"/>
              <w:szCs w:val="22"/>
              <w:rPrChange w:id="347" w:author="AcerF5w10" w:date="2019-06-01T19:15:00Z">
                <w:rPr>
                  <w:rFonts w:ascii="Arial" w:eastAsia="Arial" w:hAnsi="Arial" w:cs="Arial"/>
                  <w:color w:val="000000" w:themeColor="text1"/>
                  <w:sz w:val="22"/>
                  <w:szCs w:val="22"/>
                  <w:highlight w:val="white"/>
                </w:rPr>
              </w:rPrChange>
            </w:rPr>
            <w:delText>afectividad.</w:delText>
          </w:r>
          <w:commentRangeEnd w:id="346"/>
          <w:r w:rsidR="001176DD" w:rsidRPr="00232531" w:rsidDel="00F25F7D">
            <w:rPr>
              <w:rStyle w:val="Refdecomentario"/>
            </w:rPr>
            <w:commentReference w:id="346"/>
          </w:r>
          <w:r w:rsidRPr="00285D78" w:rsidDel="00F25F7D">
            <w:rPr>
              <w:rFonts w:ascii="Arial" w:eastAsia="Arial" w:hAnsi="Arial" w:cs="Arial"/>
              <w:color w:val="000000" w:themeColor="text1"/>
              <w:sz w:val="22"/>
              <w:szCs w:val="22"/>
              <w:rPrChange w:id="348" w:author="AcerF5w10" w:date="2019-06-01T19:15:00Z">
                <w:rPr>
                  <w:rFonts w:ascii="Arial" w:eastAsia="Arial" w:hAnsi="Arial" w:cs="Arial"/>
                  <w:color w:val="000000" w:themeColor="text1"/>
                  <w:sz w:val="22"/>
                  <w:szCs w:val="22"/>
                  <w:highlight w:val="white"/>
                </w:rPr>
              </w:rPrChange>
            </w:rPr>
            <w:delText xml:space="preserve"> </w:delText>
          </w:r>
          <w:r w:rsidRPr="00285D78" w:rsidDel="00F25F7D">
            <w:rPr>
              <w:rFonts w:ascii="Arial" w:eastAsia="Arial" w:hAnsi="Arial" w:cs="Arial"/>
              <w:sz w:val="22"/>
              <w:szCs w:val="22"/>
              <w:rPrChange w:id="349" w:author="AcerF5w10" w:date="2019-06-01T19:15:00Z">
                <w:rPr>
                  <w:rFonts w:ascii="Arial" w:eastAsia="Arial" w:hAnsi="Arial" w:cs="Arial"/>
                  <w:sz w:val="22"/>
                  <w:szCs w:val="22"/>
                  <w:highlight w:val="white"/>
                </w:rPr>
              </w:rPrChange>
            </w:rPr>
            <w:delText>Las prácticas y los objetos lúdicos son infinitamente variados y están marcados profundamente por las características étnicas y sociales e</w:delText>
          </w:r>
          <w:r w:rsidR="007E199E" w:rsidRPr="00285D78" w:rsidDel="00F25F7D">
            <w:rPr>
              <w:rFonts w:ascii="Arial" w:eastAsia="Arial" w:hAnsi="Arial" w:cs="Arial"/>
              <w:sz w:val="22"/>
              <w:szCs w:val="22"/>
              <w:rPrChange w:id="350" w:author="AcerF5w10" w:date="2019-06-01T19:15:00Z">
                <w:rPr>
                  <w:rFonts w:ascii="Arial" w:eastAsia="Arial" w:hAnsi="Arial" w:cs="Arial"/>
                  <w:sz w:val="22"/>
                  <w:szCs w:val="22"/>
                  <w:highlight w:val="white"/>
                </w:rPr>
              </w:rPrChange>
            </w:rPr>
            <w:delText xml:space="preserve">specíficas de cada grupo </w:delText>
          </w:r>
          <w:r w:rsidR="00706F1B" w:rsidRPr="00285D78" w:rsidDel="00F25F7D">
            <w:rPr>
              <w:rFonts w:ascii="Arial" w:eastAsia="Arial" w:hAnsi="Arial" w:cs="Arial"/>
              <w:sz w:val="22"/>
              <w:szCs w:val="22"/>
              <w:rPrChange w:id="351" w:author="AcerF5w10" w:date="2019-06-01T19:15:00Z">
                <w:rPr>
                  <w:rFonts w:ascii="Arial" w:eastAsia="Arial" w:hAnsi="Arial" w:cs="Arial"/>
                  <w:sz w:val="22"/>
                  <w:szCs w:val="22"/>
                  <w:highlight w:val="white"/>
                </w:rPr>
              </w:rPrChange>
            </w:rPr>
            <w:fldChar w:fldCharType="begin" w:fldLock="1"/>
          </w:r>
          <w:r w:rsidR="00084112" w:rsidRPr="00285D78" w:rsidDel="00F25F7D">
            <w:rPr>
              <w:rFonts w:ascii="Arial" w:eastAsia="Arial" w:hAnsi="Arial" w:cs="Arial"/>
              <w:sz w:val="22"/>
              <w:szCs w:val="22"/>
              <w:rPrChange w:id="352" w:author="AcerF5w10" w:date="2019-06-01T19:15:00Z">
                <w:rPr>
                  <w:rFonts w:ascii="Arial" w:eastAsia="Arial" w:hAnsi="Arial" w:cs="Arial"/>
                  <w:sz w:val="22"/>
                  <w:szCs w:val="22"/>
                  <w:highlight w:val="white"/>
                </w:rPr>
              </w:rPrChange>
            </w:rPr>
            <w:delInstrText>ADDIN CSL_CITATION {"citationItems":[{"id":"ITEM-1","itemData":{"ISBN":"9233016587","author":[{"dropping-particle":"","family":"UNESCO","given":"","non-dropping-particle":"","parse-names":false,"suffix":""}],"id":"ITEM-1","issued":{"date-parts":[["1980"]]},"number-of-pages":"71","title":"El niño y e l juego","type":"book"},"uris":["http://www.mendeley.com/documents/?uuid=f64122f0-932f-4682-a326-8a86fa2b968e","http://www.mendeley.com/documents/?uuid=fd1f2164-0df2-4cc3-a9f1-989b21f02768","http://www.mendeley.com/documents/?uuid=acebffd6-67e5-499a-a1d9-697c773f6301"]}],"mendeley":{"formattedCitation":"[7]","plainTextFormattedCitation":"[7]","previouslyFormattedCitation":"[7]"},"properties":{"noteIndex":0},"schema":"https://github.com/citation-style-language/schema/raw/master/csl-citation.json"}</w:delInstrText>
          </w:r>
          <w:r w:rsidR="00706F1B" w:rsidRPr="00285D78" w:rsidDel="00F25F7D">
            <w:rPr>
              <w:rFonts w:ascii="Arial" w:eastAsia="Arial" w:hAnsi="Arial" w:cs="Arial"/>
              <w:sz w:val="22"/>
              <w:szCs w:val="22"/>
              <w:rPrChange w:id="353" w:author="AcerF5w10" w:date="2019-06-01T19:15:00Z">
                <w:rPr>
                  <w:rFonts w:ascii="Arial" w:eastAsia="Arial" w:hAnsi="Arial" w:cs="Arial"/>
                  <w:sz w:val="22"/>
                  <w:szCs w:val="22"/>
                  <w:highlight w:val="white"/>
                </w:rPr>
              </w:rPrChange>
            </w:rPr>
            <w:fldChar w:fldCharType="separate"/>
          </w:r>
          <w:r w:rsidR="00084112" w:rsidRPr="00285D78" w:rsidDel="00F25F7D">
            <w:rPr>
              <w:rFonts w:ascii="Arial" w:eastAsia="Arial" w:hAnsi="Arial" w:cs="Arial"/>
              <w:noProof/>
              <w:sz w:val="22"/>
              <w:szCs w:val="22"/>
              <w:rPrChange w:id="354" w:author="AcerF5w10" w:date="2019-06-01T19:15:00Z">
                <w:rPr>
                  <w:rFonts w:ascii="Arial" w:eastAsia="Arial" w:hAnsi="Arial" w:cs="Arial"/>
                  <w:noProof/>
                  <w:sz w:val="22"/>
                  <w:szCs w:val="22"/>
                  <w:highlight w:val="white"/>
                </w:rPr>
              </w:rPrChange>
            </w:rPr>
            <w:delText>[7]</w:delText>
          </w:r>
          <w:r w:rsidR="00706F1B" w:rsidRPr="00285D78" w:rsidDel="00F25F7D">
            <w:rPr>
              <w:rFonts w:ascii="Arial" w:eastAsia="Arial" w:hAnsi="Arial" w:cs="Arial"/>
              <w:sz w:val="22"/>
              <w:szCs w:val="22"/>
              <w:rPrChange w:id="355" w:author="AcerF5w10" w:date="2019-06-01T19:15:00Z">
                <w:rPr>
                  <w:rFonts w:ascii="Arial" w:eastAsia="Arial" w:hAnsi="Arial" w:cs="Arial"/>
                  <w:sz w:val="22"/>
                  <w:szCs w:val="22"/>
                  <w:highlight w:val="white"/>
                </w:rPr>
              </w:rPrChange>
            </w:rPr>
            <w:fldChar w:fldCharType="end"/>
          </w:r>
          <w:r w:rsidRPr="00285D78" w:rsidDel="00F25F7D">
            <w:rPr>
              <w:rFonts w:ascii="Arial" w:eastAsia="Arial" w:hAnsi="Arial" w:cs="Arial"/>
              <w:sz w:val="22"/>
              <w:szCs w:val="22"/>
              <w:rPrChange w:id="356" w:author="AcerF5w10" w:date="2019-06-01T19:15:00Z">
                <w:rPr>
                  <w:rFonts w:ascii="Arial" w:eastAsia="Arial" w:hAnsi="Arial" w:cs="Arial"/>
                  <w:sz w:val="22"/>
                  <w:szCs w:val="22"/>
                  <w:highlight w:val="white"/>
                </w:rPr>
              </w:rPrChange>
            </w:rPr>
            <w:delText xml:space="preserve">. </w:delText>
          </w:r>
        </w:del>
      </w:moveFrom>
      <w:moveFromRangeEnd w:id="342"/>
      <w:del w:id="357" w:author="AcerF5w10" w:date="2019-05-21T18:58:00Z">
        <w:r w:rsidRPr="00232531" w:rsidDel="00F25F7D">
          <w:rPr>
            <w:rFonts w:ascii="Arial" w:eastAsia="Arial" w:hAnsi="Arial" w:cs="Arial"/>
            <w:sz w:val="22"/>
            <w:szCs w:val="22"/>
          </w:rPr>
          <w:delText xml:space="preserve">Las teorías pedagógicas clásicas plantean la relevancia del juego como una actividad lúdica muy potente teniendo como herramienta principal los juguetes, que son motivadores de la lúdica, y su uso permite al niño abstraer elementos </w:delText>
        </w:r>
        <w:r w:rsidRPr="00916226" w:rsidDel="00F25F7D">
          <w:rPr>
            <w:rFonts w:ascii="Arial" w:eastAsia="Arial" w:hAnsi="Arial" w:cs="Arial"/>
            <w:sz w:val="22"/>
            <w:szCs w:val="22"/>
          </w:rPr>
          <w:delText>del mundo real y representarlos en el objeto de juego, a través del uso de objetos (juguetes) el niño representa o imita las acciones de los adultos y en general del mundo que lo rodea usando estos como mediadores entre los dos mundos lo que ayuda en su de</w:delText>
        </w:r>
        <w:r w:rsidRPr="00285D78" w:rsidDel="00F25F7D">
          <w:rPr>
            <w:rFonts w:ascii="Arial" w:eastAsia="Arial" w:hAnsi="Arial" w:cs="Arial"/>
            <w:sz w:val="22"/>
            <w:szCs w:val="22"/>
          </w:rPr>
          <w:delText>sarrollo mental y creativo sirviendo esto como elementos fundamentale</w:delText>
        </w:r>
        <w:r w:rsidR="001F7E2D" w:rsidRPr="00285D78" w:rsidDel="00F25F7D">
          <w:rPr>
            <w:rFonts w:ascii="Arial" w:eastAsia="Arial" w:hAnsi="Arial" w:cs="Arial"/>
            <w:sz w:val="22"/>
            <w:szCs w:val="22"/>
          </w:rPr>
          <w:delText xml:space="preserve">s en su desarrollo psicomotriz </w:delText>
        </w:r>
        <w:r w:rsidR="001F7E2D" w:rsidRPr="00916226" w:rsidDel="00F25F7D">
          <w:rPr>
            <w:rFonts w:ascii="Arial" w:eastAsia="Arial" w:hAnsi="Arial" w:cs="Arial"/>
            <w:sz w:val="22"/>
            <w:szCs w:val="22"/>
          </w:rPr>
          <w:fldChar w:fldCharType="begin" w:fldLock="1"/>
        </w:r>
        <w:r w:rsidR="00084112" w:rsidRPr="00285D78" w:rsidDel="00F25F7D">
          <w:rPr>
            <w:rFonts w:ascii="Arial" w:eastAsia="Arial" w:hAnsi="Arial" w:cs="Arial"/>
            <w:sz w:val="22"/>
            <w:szCs w:val="22"/>
          </w:rPr>
          <w:delInstrText>ADDIN CSL_CITATION {"citationItems":[{"id":"ITEM-1","itemData":{"ISBN":"9788499801391","abstract":"Experiencia vital de la infancia que posibilita transformar, crear otros mundos, vivir otras vidas., y así aprender a saber que existen formas de pensar y sentir diferentes a la propia. Básico para la planificación educativa de la etapa 0-6 años.","author":[{"dropping-particle":"","family":"Sancho","given":"V A","non-dropping-particle":"","parse-names":false,"suffix":""},{"dropping-particle":"","family":"Gauna","given":"C E I","non-dropping-particle":"de","parse-names":false,"suffix":""},{"dropping-particle":"","family":"Molina","given":"J A","non-dropping-particle":"","parse-names":false,"suffix":""},{"dropping-particle":"","family":"Velasco Galvez","given":"A R","non-dropping-particle":"de","parse-names":false,"suffix":""}],"collection-title":"BIBLIOTECA DE INFANTIL","id":"ITEM-1","issued":{"date-parts":[["2011"]]},"number-of-pages":"231","publisher":"EDITORIAL GRAO","title":"El juego simbólico","type":"book"},"uris":["http://www.mendeley.com/documents/?uuid=86379855-5e4f-4c58-948d-1d7f05cf2b7d","http://www.mendeley.com/documents/?uuid=3b9920b8-bdb3-40dc-a773-419193e8a765","http://www.mendeley.com/documents/?uuid=af6e659a-0556-4bb2-ae1a-3abe349d27e5"]}],"mendeley":{"formattedCitation":"[8]","plainTextFormattedCitation":"[8]","previouslyFormattedCitation":"[8]"},"properties":{"noteIndex":0},"schema":"https://github.com/citation-style-language/schema/raw/master/csl-citation.json"}</w:delInstrText>
        </w:r>
        <w:r w:rsidR="001F7E2D" w:rsidRPr="00916226" w:rsidDel="00F25F7D">
          <w:rPr>
            <w:rFonts w:ascii="Arial" w:eastAsia="Arial" w:hAnsi="Arial" w:cs="Arial"/>
            <w:sz w:val="22"/>
            <w:szCs w:val="22"/>
            <w:rPrChange w:id="358" w:author="AcerF5w10" w:date="2019-06-01T19:15:00Z">
              <w:rPr>
                <w:rFonts w:ascii="Arial" w:eastAsia="Arial" w:hAnsi="Arial" w:cs="Arial"/>
                <w:sz w:val="22"/>
                <w:szCs w:val="22"/>
              </w:rPr>
            </w:rPrChange>
          </w:rPr>
          <w:fldChar w:fldCharType="separate"/>
        </w:r>
        <w:r w:rsidR="00084112" w:rsidRPr="00916226" w:rsidDel="00F25F7D">
          <w:rPr>
            <w:rFonts w:ascii="Arial" w:eastAsia="Arial" w:hAnsi="Arial" w:cs="Arial"/>
            <w:noProof/>
            <w:sz w:val="22"/>
            <w:szCs w:val="22"/>
          </w:rPr>
          <w:delText>[8]</w:delText>
        </w:r>
        <w:r w:rsidR="001F7E2D" w:rsidRPr="00916226" w:rsidDel="00F25F7D">
          <w:rPr>
            <w:rFonts w:ascii="Arial" w:eastAsia="Arial" w:hAnsi="Arial" w:cs="Arial"/>
            <w:sz w:val="22"/>
            <w:szCs w:val="22"/>
          </w:rPr>
          <w:fldChar w:fldCharType="end"/>
        </w:r>
        <w:r w:rsidRPr="00232531" w:rsidDel="00F25F7D">
          <w:rPr>
            <w:rFonts w:ascii="Arial" w:eastAsia="Arial" w:hAnsi="Arial" w:cs="Arial"/>
            <w:sz w:val="22"/>
            <w:szCs w:val="22"/>
          </w:rPr>
          <w:delText>.</w:delText>
        </w:r>
      </w:del>
    </w:p>
    <w:p w14:paraId="277D3922" w14:textId="77777777" w:rsidR="00F66375" w:rsidRPr="00916226" w:rsidDel="00675140" w:rsidRDefault="00F66375">
      <w:pPr>
        <w:jc w:val="both"/>
        <w:rPr>
          <w:del w:id="359" w:author="AcerF5w10" w:date="2019-05-21T19:43:00Z"/>
          <w:rFonts w:ascii="Arial" w:eastAsia="Arial" w:hAnsi="Arial" w:cs="Arial"/>
          <w:sz w:val="22"/>
          <w:szCs w:val="22"/>
        </w:rPr>
      </w:pPr>
    </w:p>
    <w:p w14:paraId="13A056AC" w14:textId="4D94EDAF" w:rsidR="00F66375" w:rsidRPr="00916226" w:rsidDel="00675140" w:rsidRDefault="00E12EDA">
      <w:pPr>
        <w:jc w:val="both"/>
        <w:rPr>
          <w:del w:id="360" w:author="AcerF5w10" w:date="2019-05-21T19:43:00Z"/>
          <w:rFonts w:ascii="Arial" w:eastAsia="Arial" w:hAnsi="Arial" w:cs="Arial"/>
          <w:sz w:val="22"/>
          <w:szCs w:val="22"/>
        </w:rPr>
      </w:pPr>
      <w:commentRangeStart w:id="361"/>
      <w:del w:id="362" w:author="AcerF5w10" w:date="2019-05-21T19:20:00Z">
        <w:r w:rsidRPr="00285D78" w:rsidDel="008472A1">
          <w:rPr>
            <w:rFonts w:ascii="Arial" w:eastAsia="Arial" w:hAnsi="Arial" w:cs="Arial"/>
            <w:sz w:val="22"/>
            <w:szCs w:val="22"/>
          </w:rPr>
          <w:delText xml:space="preserve">Los juguetes permiten al niño realizar o complementar movimientos con su cuerpo como gatear, caminar, correr, saltar, coger otros objetos, </w:delText>
        </w:r>
        <w:commentRangeStart w:id="363"/>
        <w:r w:rsidRPr="00285D78" w:rsidDel="008472A1">
          <w:rPr>
            <w:rFonts w:ascii="Arial" w:eastAsia="Arial" w:hAnsi="Arial" w:cs="Arial"/>
            <w:sz w:val="22"/>
            <w:szCs w:val="22"/>
          </w:rPr>
          <w:delText>etc.</w:delText>
        </w:r>
        <w:commentRangeEnd w:id="363"/>
        <w:r w:rsidR="00AA5C87" w:rsidRPr="00232531" w:rsidDel="008472A1">
          <w:rPr>
            <w:rStyle w:val="Refdecomentario"/>
          </w:rPr>
          <w:commentReference w:id="363"/>
        </w:r>
        <w:r w:rsidRPr="00232531" w:rsidDel="008472A1">
          <w:rPr>
            <w:rFonts w:ascii="Arial" w:eastAsia="Arial" w:hAnsi="Arial" w:cs="Arial"/>
            <w:sz w:val="22"/>
            <w:szCs w:val="22"/>
          </w:rPr>
          <w:delText xml:space="preserve"> Así también le permiten llevar a cab</w:delText>
        </w:r>
        <w:r w:rsidRPr="00916226" w:rsidDel="008472A1">
          <w:rPr>
            <w:rFonts w:ascii="Arial" w:eastAsia="Arial" w:hAnsi="Arial" w:cs="Arial"/>
            <w:sz w:val="22"/>
            <w:szCs w:val="22"/>
          </w:rPr>
          <w:delText>o funciones psíquicas y cognitivas que van íntimamente relacionadas con la motricidad, como son la atención selectiva, el proceso de pensamiento, la memoria y el lenguaje, por nombrar algunas de ellas, estas dos funciones están íntimamente relacionadas, pues el niño en el momento en que a través de su cuerpo, los juguetes y su movimiento, explora el entorno, lo conoce y descubre la percepción y  manipulación de objetos, los movimientos que es capaz de realizar, irán desarrollando su capacidad cognitiva y to</w:delText>
        </w:r>
        <w:r w:rsidRPr="00285D78" w:rsidDel="008472A1">
          <w:rPr>
            <w:rFonts w:ascii="Arial" w:eastAsia="Arial" w:hAnsi="Arial" w:cs="Arial"/>
            <w:sz w:val="22"/>
            <w:szCs w:val="22"/>
          </w:rPr>
          <w:delText xml:space="preserve">das estas experiencias le servirán para el desarrollo mental. Son los juguetes facilitadores naturales de estas tareas teniendo en cuenta una elección correcta de éstos de acuerdo a los factores particulares de cada niño. </w:delText>
        </w:r>
      </w:del>
      <w:del w:id="364" w:author="AcerF5w10" w:date="2019-05-21T19:24:00Z">
        <w:r w:rsidRPr="00285D78" w:rsidDel="00D63CF0">
          <w:rPr>
            <w:rFonts w:ascii="Arial" w:eastAsia="Arial" w:hAnsi="Arial" w:cs="Arial"/>
            <w:sz w:val="22"/>
            <w:szCs w:val="22"/>
          </w:rPr>
          <w:delText>Los juguetes que motivan el movimiento en el niño favorecen la psicomotricidad y la coordinación, el equilibrio y la orientación en el espacio y tiempo, puntos clave para el perfecto desarrollo de los niños. Juguetes y actividades como triciclos, patines, bicicletas, saltos, juego con pelotas, aros, bolos y otros son objetos que facilitan el d</w:delText>
        </w:r>
        <w:r w:rsidR="00AB743B" w:rsidRPr="00285D78" w:rsidDel="00D63CF0">
          <w:rPr>
            <w:rFonts w:ascii="Arial" w:eastAsia="Arial" w:hAnsi="Arial" w:cs="Arial"/>
            <w:sz w:val="22"/>
            <w:szCs w:val="22"/>
          </w:rPr>
          <w:delText xml:space="preserve">esarrollo de la psicomotricidad </w:delText>
        </w:r>
        <w:r w:rsidR="00AB743B" w:rsidRPr="00916226" w:rsidDel="00D63CF0">
          <w:rPr>
            <w:rFonts w:ascii="Arial" w:eastAsia="Arial" w:hAnsi="Arial" w:cs="Arial"/>
            <w:sz w:val="22"/>
            <w:szCs w:val="22"/>
          </w:rPr>
          <w:fldChar w:fldCharType="begin" w:fldLock="1"/>
        </w:r>
        <w:r w:rsidR="007B7C34" w:rsidRPr="00285D78" w:rsidDel="00D63CF0">
          <w:rPr>
            <w:rFonts w:ascii="Arial" w:eastAsia="Arial" w:hAnsi="Arial" w:cs="Arial"/>
            <w:sz w:val="22"/>
            <w:szCs w:val="22"/>
            <w:rPrChange w:id="365" w:author="AcerF5w10" w:date="2019-06-01T19:15:00Z">
              <w:rPr>
                <w:rFonts w:ascii="Arial" w:eastAsia="Arial" w:hAnsi="Arial" w:cs="Arial"/>
                <w:sz w:val="22"/>
                <w:szCs w:val="22"/>
                <w:u w:val="single"/>
              </w:rPr>
            </w:rPrChange>
          </w:rPr>
          <w:delInstrText>ADDIN CSL_CITATION {"citationItems":[{"id":"ITEM-1","itemData":{"abstract":"“El movimiento influye en el desarrollo del niño, en su personalidad y en sus comportamientos. Puesto que la actividad física y la mente tienen su conexión mediante el movimiento (…) Los padres, educadores, o cuidadores del niño, deben proponer el mayor número de actividades. Estas les deben permitan vivenciar por ellos mismos proporcionándoles las herramientas para ello y acompañándoles en todo momento SIN INTERFERENCIAS. Unas reseñas que nunca están de más, serían, motivar actividades de movimiento y equilibrio corporal. La orientación espacial, hacerles conocer las partes de su cuerpo, que se interelacionen con otros niños y con su entorno. Además de proporcionar juegos y materiales adecuados para el desarrollo. Y concienciarnos de que toda actividad y juego ha de estar envuelto en un ambiente de cariño. Confianza y alegría, pues esto les dará seguridad y autoestima” Ecotendencia","id":"ITEM-1","issued":{"date-parts":[["0"]]},"title":"El desarrollo psicomotriz, juguetes y juegos - El Blog Alternativo","type":"webpage"},"uris":["http://www.mendeley.com/documents/?uuid=53973804-77ed-3a4d-a8f0-44b637b1f3d1","http://www.mendeley.com/documents/?uuid=d0cc50ff-4504-47fd-98a4-eb7bdc994db2","http://www.mendeley.com/documents/?uuid=2267ae83-19ea-41f7-abc8-d9acdee1a53a"]}],"mendeley":{"formattedCitation":"[7]","plainTextFormattedCitation":"[7]","previouslyFormattedCitation":"[7]"},"properties":{"noteIndex":0},"schema":"https://github.com/citation-style-language/schema/raw/master/csl-citation.json"}</w:delInstrText>
        </w:r>
        <w:r w:rsidR="00AB743B" w:rsidRPr="00916226" w:rsidDel="00D63CF0">
          <w:rPr>
            <w:rFonts w:ascii="Arial" w:eastAsia="Arial" w:hAnsi="Arial" w:cs="Arial"/>
            <w:sz w:val="22"/>
            <w:szCs w:val="22"/>
            <w:rPrChange w:id="366" w:author="AcerF5w10" w:date="2019-06-01T19:15:00Z">
              <w:rPr>
                <w:rFonts w:ascii="Arial" w:eastAsia="Arial" w:hAnsi="Arial" w:cs="Arial"/>
                <w:sz w:val="22"/>
                <w:szCs w:val="22"/>
              </w:rPr>
            </w:rPrChange>
          </w:rPr>
          <w:fldChar w:fldCharType="separate"/>
        </w:r>
        <w:r w:rsidR="000D33CA" w:rsidRPr="00916226" w:rsidDel="00D63CF0">
          <w:rPr>
            <w:rFonts w:ascii="Arial" w:eastAsia="Arial" w:hAnsi="Arial" w:cs="Arial"/>
            <w:noProof/>
            <w:sz w:val="22"/>
            <w:szCs w:val="22"/>
          </w:rPr>
          <w:delText>[7]</w:delText>
        </w:r>
        <w:r w:rsidR="00AB743B" w:rsidRPr="00916226" w:rsidDel="00D63CF0">
          <w:rPr>
            <w:rFonts w:ascii="Arial" w:eastAsia="Arial" w:hAnsi="Arial" w:cs="Arial"/>
            <w:sz w:val="22"/>
            <w:szCs w:val="22"/>
          </w:rPr>
          <w:fldChar w:fldCharType="end"/>
        </w:r>
        <w:r w:rsidR="00526764" w:rsidRPr="00232531" w:rsidDel="00D63CF0">
          <w:rPr>
            <w:rFonts w:ascii="Arial" w:eastAsia="Arial" w:hAnsi="Arial" w:cs="Arial"/>
            <w:sz w:val="22"/>
            <w:szCs w:val="22"/>
          </w:rPr>
          <w:delText xml:space="preserve">. </w:delText>
        </w:r>
        <w:r w:rsidRPr="00916226" w:rsidDel="00D63CF0">
          <w:rPr>
            <w:rFonts w:ascii="Arial" w:eastAsia="Arial" w:hAnsi="Arial" w:cs="Arial"/>
            <w:sz w:val="22"/>
            <w:szCs w:val="22"/>
          </w:rPr>
          <w:delText xml:space="preserve">El juego </w:delText>
        </w:r>
      </w:del>
      <w:del w:id="367" w:author="AcerF5w10" w:date="2019-05-21T19:15:00Z">
        <w:r w:rsidRPr="00916226" w:rsidDel="00B828EC">
          <w:rPr>
            <w:rFonts w:ascii="Arial" w:eastAsia="Arial" w:hAnsi="Arial" w:cs="Arial"/>
            <w:sz w:val="22"/>
            <w:szCs w:val="22"/>
          </w:rPr>
          <w:delText>es además un instrumento socializante que brinda una experiencia altamente placentera que es adap</w:delText>
        </w:r>
        <w:r w:rsidRPr="00285D78" w:rsidDel="00B828EC">
          <w:rPr>
            <w:rFonts w:ascii="Arial" w:eastAsia="Arial" w:hAnsi="Arial" w:cs="Arial"/>
            <w:sz w:val="22"/>
            <w:szCs w:val="22"/>
          </w:rPr>
          <w:delText xml:space="preserve">table al contexto educativo, social, médico, psicológico entre otras tantas opciones en las cuales podemos utilizar técnicas y objetos lúdicos como agente mediador entre el niño y los distintos procesos que debe afrontar en aspectos como el aprendizaje, la parte médica (rehabilitación) </w:delText>
        </w:r>
      </w:del>
      <w:del w:id="368" w:author="AcerF5w10" w:date="2019-05-21T19:24:00Z">
        <w:r w:rsidRPr="00285D78" w:rsidDel="00D63CF0">
          <w:rPr>
            <w:rFonts w:ascii="Arial" w:eastAsia="Arial" w:hAnsi="Arial" w:cs="Arial"/>
            <w:sz w:val="22"/>
            <w:szCs w:val="22"/>
          </w:rPr>
          <w:delText>y otros aspectos que conlleva la infancia.</w:delText>
        </w:r>
        <w:r w:rsidR="00CA7120" w:rsidRPr="00285D78" w:rsidDel="00D63CF0">
          <w:rPr>
            <w:rFonts w:ascii="Arial" w:eastAsia="Arial" w:hAnsi="Arial" w:cs="Arial"/>
            <w:sz w:val="22"/>
            <w:szCs w:val="22"/>
          </w:rPr>
          <w:delText xml:space="preserve"> </w:delText>
        </w:r>
      </w:del>
      <w:del w:id="369" w:author="AcerF5w10" w:date="2019-05-21T19:43:00Z">
        <w:r w:rsidR="00CA7120" w:rsidRPr="00285D78" w:rsidDel="00675140">
          <w:rPr>
            <w:rFonts w:ascii="Arial" w:eastAsia="Arial" w:hAnsi="Arial" w:cs="Arial"/>
            <w:sz w:val="22"/>
            <w:szCs w:val="22"/>
          </w:rPr>
          <w:delText xml:space="preserve">Según </w:delText>
        </w:r>
        <w:r w:rsidR="00A500C2" w:rsidRPr="00916226" w:rsidDel="00675140">
          <w:rPr>
            <w:rFonts w:ascii="Arial" w:eastAsia="Arial" w:hAnsi="Arial" w:cs="Arial"/>
            <w:sz w:val="22"/>
            <w:szCs w:val="22"/>
          </w:rPr>
          <w:fldChar w:fldCharType="begin" w:fldLock="1"/>
        </w:r>
        <w:r w:rsidR="007B7C34" w:rsidRPr="00285D78" w:rsidDel="00675140">
          <w:rPr>
            <w:rFonts w:ascii="Arial" w:eastAsia="Arial" w:hAnsi="Arial" w:cs="Arial"/>
            <w:sz w:val="22"/>
            <w:szCs w:val="22"/>
          </w:rPr>
          <w:delInstrText>ADDIN CSL_CITATION {"citationItems":[{"id":"ITEM-1","itemData":{"author":[{"dropping-particle":"","family":"Beltrán","given":"Victor Manuel Peñeñory","non-dropping-particle":"","parse-names":false,"suffix":""}],"id":"ITEM-1","issued":{"date-parts":[["2016"]]},"title":"Metodología para el diseño de juegos serios que usen objetos tangibles para la rehabilitación psicomotriz de niños con discapacidad auditiva","type":"thesis"},"uris":["http://www.mendeley.com/documents/?uuid=9dbb875e-7b56-4e55-98af-864b1aca4e15","http://www.mendeley.com/documents/?uuid=23214b07-deb9-402a-aca6-2cbe084cc6c1"]}],"mendeley":{"formattedCitation":"[8]","plainTextFormattedCitation":"[8]","previouslyFormattedCitation":"[8]"},"properties":{"noteIndex":0},"schema":"https://github.com/citation-style-language/schema/raw/master/csl-citation.json"}</w:delInstrText>
        </w:r>
        <w:r w:rsidR="00A500C2" w:rsidRPr="00916226" w:rsidDel="00675140">
          <w:rPr>
            <w:rFonts w:ascii="Arial" w:eastAsia="Arial" w:hAnsi="Arial" w:cs="Arial"/>
            <w:sz w:val="22"/>
            <w:szCs w:val="22"/>
            <w:rPrChange w:id="370" w:author="AcerF5w10" w:date="2019-06-01T19:15:00Z">
              <w:rPr>
                <w:rFonts w:ascii="Arial" w:eastAsia="Arial" w:hAnsi="Arial" w:cs="Arial"/>
                <w:sz w:val="22"/>
                <w:szCs w:val="22"/>
              </w:rPr>
            </w:rPrChange>
          </w:rPr>
          <w:fldChar w:fldCharType="separate"/>
        </w:r>
        <w:r w:rsidR="000D33CA" w:rsidRPr="00916226" w:rsidDel="00675140">
          <w:rPr>
            <w:rFonts w:ascii="Arial" w:eastAsia="Arial" w:hAnsi="Arial" w:cs="Arial"/>
            <w:noProof/>
            <w:sz w:val="22"/>
            <w:szCs w:val="22"/>
          </w:rPr>
          <w:delText>[8]</w:delText>
        </w:r>
        <w:r w:rsidR="00A500C2" w:rsidRPr="00916226" w:rsidDel="00675140">
          <w:rPr>
            <w:rFonts w:ascii="Arial" w:eastAsia="Arial" w:hAnsi="Arial" w:cs="Arial"/>
            <w:sz w:val="22"/>
            <w:szCs w:val="22"/>
          </w:rPr>
          <w:fldChar w:fldCharType="end"/>
        </w:r>
        <w:r w:rsidR="00CA7120" w:rsidRPr="00232531" w:rsidDel="00675140">
          <w:rPr>
            <w:rFonts w:ascii="Arial" w:eastAsia="Arial" w:hAnsi="Arial" w:cs="Arial"/>
            <w:sz w:val="22"/>
            <w:szCs w:val="22"/>
          </w:rPr>
          <w:delText xml:space="preserve">, el juego aparte de ser una actividad de entretenimiento, también le ofrece a las personas un medio para poder </w:delText>
        </w:r>
        <w:r w:rsidR="00CA7120" w:rsidRPr="00916226" w:rsidDel="00675140">
          <w:rPr>
            <w:rFonts w:ascii="Arial" w:eastAsia="Arial" w:hAnsi="Arial" w:cs="Arial"/>
            <w:sz w:val="22"/>
            <w:szCs w:val="22"/>
          </w:rPr>
          <w:delText>socializarse, comunicarse, aprender valores y autocontrol, elementos importantes para una estabilidad emocional y mental de las personas</w:delText>
        </w:r>
        <w:r w:rsidR="0058570C" w:rsidRPr="00285D78" w:rsidDel="00675140">
          <w:rPr>
            <w:rFonts w:ascii="Arial" w:eastAsia="Arial" w:hAnsi="Arial" w:cs="Arial"/>
            <w:sz w:val="22"/>
            <w:szCs w:val="22"/>
          </w:rPr>
          <w:delText>. A</w:delText>
        </w:r>
        <w:r w:rsidR="00CA7120" w:rsidRPr="00285D78" w:rsidDel="00675140">
          <w:rPr>
            <w:rFonts w:ascii="Arial" w:eastAsia="Arial" w:hAnsi="Arial" w:cs="Arial"/>
            <w:sz w:val="22"/>
            <w:szCs w:val="22"/>
          </w:rPr>
          <w:delText xml:space="preserve">sí también el juego fomenta el seguimiento de instrucciones y realizar acciones </w:delText>
        </w:r>
        <w:commentRangeEnd w:id="361"/>
        <w:r w:rsidR="00AA5C87" w:rsidRPr="00232531" w:rsidDel="00675140">
          <w:rPr>
            <w:rStyle w:val="Refdecomentario"/>
          </w:rPr>
          <w:commentReference w:id="361"/>
        </w:r>
        <w:r w:rsidR="00CA7120" w:rsidRPr="00232531" w:rsidDel="00675140">
          <w:rPr>
            <w:rFonts w:ascii="Arial" w:eastAsia="Arial" w:hAnsi="Arial" w:cs="Arial"/>
            <w:sz w:val="22"/>
            <w:szCs w:val="22"/>
          </w:rPr>
          <w:delText>a través de la definición de reglas.</w:delText>
        </w:r>
        <w:r w:rsidRPr="00916226" w:rsidDel="00675140">
          <w:rPr>
            <w:rFonts w:ascii="Arial" w:eastAsia="Arial" w:hAnsi="Arial" w:cs="Arial"/>
            <w:sz w:val="22"/>
            <w:szCs w:val="22"/>
          </w:rPr>
          <w:delText xml:space="preserve"> </w:delText>
        </w:r>
      </w:del>
    </w:p>
    <w:p w14:paraId="0929B005" w14:textId="2631611C" w:rsidR="00F66375" w:rsidRPr="00285D78" w:rsidDel="00675140" w:rsidRDefault="00F66375">
      <w:pPr>
        <w:jc w:val="both"/>
        <w:rPr>
          <w:del w:id="371" w:author="AcerF5w10" w:date="2019-05-21T19:44:00Z"/>
          <w:rFonts w:ascii="Arial" w:eastAsia="Arial" w:hAnsi="Arial" w:cs="Arial"/>
          <w:sz w:val="22"/>
          <w:szCs w:val="22"/>
        </w:rPr>
      </w:pPr>
    </w:p>
    <w:p w14:paraId="70E8FA9B" w14:textId="4C194530" w:rsidR="006B7D9D" w:rsidRPr="00EA71A7" w:rsidRDefault="00675140">
      <w:pPr>
        <w:pBdr>
          <w:top w:val="none" w:sz="0" w:space="0" w:color="000000"/>
          <w:left w:val="none" w:sz="0" w:space="0" w:color="000000"/>
          <w:bottom w:val="none" w:sz="0" w:space="0" w:color="000000"/>
          <w:right w:val="none" w:sz="0" w:space="0" w:color="000000"/>
          <w:between w:val="none" w:sz="0" w:space="0" w:color="000000"/>
        </w:pBdr>
        <w:jc w:val="both"/>
        <w:rPr>
          <w:ins w:id="372" w:author="AcerF5w10" w:date="2019-05-22T10:32:00Z"/>
          <w:rFonts w:ascii="Arial" w:eastAsia="Arial" w:hAnsi="Arial" w:cs="Arial"/>
          <w:color w:val="000000"/>
          <w:sz w:val="22"/>
          <w:szCs w:val="22"/>
          <w:rPrChange w:id="373" w:author="AcerF5w10" w:date="2019-05-23T11:44:00Z">
            <w:rPr>
              <w:ins w:id="374" w:author="AcerF5w10" w:date="2019-05-22T10:32:00Z"/>
              <w:rFonts w:ascii="Arial" w:eastAsia="Arial" w:hAnsi="Arial" w:cs="Arial"/>
              <w:color w:val="000000"/>
              <w:sz w:val="22"/>
              <w:szCs w:val="22"/>
              <w:highlight w:val="lightGray"/>
            </w:rPr>
          </w:rPrChange>
        </w:rPr>
      </w:pPr>
      <w:ins w:id="375" w:author="AcerF5w10" w:date="2019-05-21T19:44:00Z">
        <w:r w:rsidRPr="00285D78">
          <w:rPr>
            <w:rFonts w:ascii="Arial" w:eastAsia="Arial" w:hAnsi="Arial" w:cs="Arial"/>
            <w:color w:val="000000"/>
            <w:sz w:val="22"/>
            <w:szCs w:val="22"/>
            <w:rPrChange w:id="376" w:author="AcerF5w10" w:date="2019-06-01T19:15:00Z">
              <w:rPr>
                <w:rFonts w:ascii="Arial" w:eastAsia="Arial" w:hAnsi="Arial" w:cs="Arial"/>
                <w:color w:val="000000"/>
                <w:sz w:val="22"/>
                <w:szCs w:val="22"/>
                <w:highlight w:val="lightGray"/>
              </w:rPr>
            </w:rPrChange>
          </w:rPr>
          <w:t>Por tal motivo toma gran importancia el concepto de “juego serio” que se ha</w:t>
        </w:r>
        <w:r w:rsidRPr="00285D78" w:rsidDel="00675140">
          <w:rPr>
            <w:rFonts w:ascii="Arial" w:eastAsia="Arial" w:hAnsi="Arial" w:cs="Arial"/>
            <w:color w:val="000000"/>
            <w:sz w:val="22"/>
            <w:szCs w:val="22"/>
            <w:rPrChange w:id="377" w:author="AcerF5w10" w:date="2019-06-01T19:15:00Z">
              <w:rPr>
                <w:rFonts w:ascii="Arial" w:eastAsia="Arial" w:hAnsi="Arial" w:cs="Arial"/>
                <w:color w:val="000000"/>
                <w:sz w:val="22"/>
                <w:szCs w:val="22"/>
                <w:highlight w:val="lightGray"/>
                <w:u w:val="single"/>
              </w:rPr>
            </w:rPrChange>
          </w:rPr>
          <w:t xml:space="preserve"> </w:t>
        </w:r>
      </w:ins>
      <w:del w:id="378" w:author="AcerF5w10" w:date="2019-05-21T19:44:00Z">
        <w:r w:rsidR="00E12EDA" w:rsidRPr="00232531" w:rsidDel="00675140">
          <w:rPr>
            <w:rFonts w:ascii="Arial" w:eastAsia="Arial" w:hAnsi="Arial" w:cs="Arial"/>
            <w:color w:val="000000"/>
            <w:sz w:val="22"/>
            <w:szCs w:val="22"/>
          </w:rPr>
          <w:delText xml:space="preserve">Los </w:delText>
        </w:r>
        <w:commentRangeStart w:id="379"/>
        <w:r w:rsidR="00933249" w:rsidRPr="00916226" w:rsidDel="00675140">
          <w:rPr>
            <w:rFonts w:ascii="Arial" w:eastAsia="Arial" w:hAnsi="Arial" w:cs="Arial"/>
            <w:color w:val="000000"/>
            <w:sz w:val="22"/>
            <w:szCs w:val="22"/>
          </w:rPr>
          <w:delText>juegos serios</w:delText>
        </w:r>
        <w:commentRangeEnd w:id="379"/>
        <w:r w:rsidR="00AA5C87" w:rsidRPr="00232531" w:rsidDel="00675140">
          <w:rPr>
            <w:rStyle w:val="Refdecomentario"/>
          </w:rPr>
          <w:commentReference w:id="379"/>
        </w:r>
        <w:r w:rsidR="00933249" w:rsidRPr="00232531" w:rsidDel="00675140">
          <w:rPr>
            <w:rFonts w:ascii="Arial" w:eastAsia="Arial" w:hAnsi="Arial" w:cs="Arial"/>
            <w:color w:val="000000"/>
            <w:sz w:val="22"/>
            <w:szCs w:val="22"/>
          </w:rPr>
          <w:delText xml:space="preserve"> </w:delText>
        </w:r>
        <w:r w:rsidR="00E12EDA" w:rsidRPr="00916226" w:rsidDel="00675140">
          <w:rPr>
            <w:rFonts w:ascii="Arial" w:eastAsia="Arial" w:hAnsi="Arial" w:cs="Arial"/>
            <w:color w:val="000000"/>
            <w:sz w:val="22"/>
            <w:szCs w:val="22"/>
          </w:rPr>
          <w:delText xml:space="preserve">se han </w:delText>
        </w:r>
      </w:del>
      <w:r w:rsidR="00E12EDA" w:rsidRPr="00916226">
        <w:rPr>
          <w:rFonts w:ascii="Arial" w:eastAsia="Arial" w:hAnsi="Arial" w:cs="Arial"/>
          <w:color w:val="000000"/>
          <w:sz w:val="22"/>
          <w:szCs w:val="22"/>
        </w:rPr>
        <w:t xml:space="preserve">convertido actualmente en una herramienta que apoya los procesos terapéuticos y </w:t>
      </w:r>
      <w:ins w:id="380" w:author="AcerF5w10" w:date="2019-05-23T11:54:00Z">
        <w:r w:rsidR="00613DC2" w:rsidRPr="00285D78">
          <w:rPr>
            <w:rFonts w:ascii="Arial" w:eastAsia="Arial" w:hAnsi="Arial" w:cs="Arial"/>
            <w:color w:val="000000"/>
            <w:sz w:val="22"/>
            <w:szCs w:val="22"/>
          </w:rPr>
          <w:t xml:space="preserve">de </w:t>
        </w:r>
      </w:ins>
      <w:r w:rsidR="00E12EDA" w:rsidRPr="00285D78">
        <w:rPr>
          <w:rFonts w:ascii="Arial" w:eastAsia="Arial" w:hAnsi="Arial" w:cs="Arial"/>
          <w:color w:val="000000"/>
          <w:sz w:val="22"/>
          <w:szCs w:val="22"/>
        </w:rPr>
        <w:t>rehabilitación para niños y adultos con diferentes tipos de discapacidad</w:t>
      </w:r>
      <w:ins w:id="381" w:author="AcerF5w10" w:date="2019-05-23T11:58:00Z">
        <w:r w:rsidR="00613DC2" w:rsidRPr="00285D78">
          <w:rPr>
            <w:rFonts w:ascii="Arial" w:eastAsia="Arial" w:hAnsi="Arial" w:cs="Arial"/>
            <w:color w:val="000000"/>
            <w:sz w:val="22"/>
            <w:szCs w:val="22"/>
          </w:rPr>
          <w:t xml:space="preserve"> ya que aumenta la </w:t>
        </w:r>
      </w:ins>
      <w:ins w:id="382" w:author="AcerF5w10" w:date="2019-05-23T11:59:00Z">
        <w:r w:rsidR="00613DC2" w:rsidRPr="00285D78">
          <w:rPr>
            <w:rFonts w:ascii="Arial" w:eastAsia="Arial" w:hAnsi="Arial" w:cs="Arial"/>
            <w:color w:val="000000"/>
            <w:sz w:val="22"/>
            <w:szCs w:val="22"/>
          </w:rPr>
          <w:t>motivación</w:t>
        </w:r>
      </w:ins>
      <w:ins w:id="383" w:author="AcerF5w10" w:date="2019-05-23T11:58:00Z">
        <w:r w:rsidR="00613DC2" w:rsidRPr="00285D78">
          <w:rPr>
            <w:rFonts w:ascii="Arial" w:eastAsia="Arial" w:hAnsi="Arial" w:cs="Arial"/>
            <w:color w:val="000000"/>
            <w:sz w:val="22"/>
            <w:szCs w:val="22"/>
          </w:rPr>
          <w:t xml:space="preserve"> </w:t>
        </w:r>
      </w:ins>
      <w:ins w:id="384" w:author="AcerF5w10" w:date="2019-05-23T11:59:00Z">
        <w:r w:rsidR="00613DC2" w:rsidRPr="00285D78">
          <w:rPr>
            <w:rFonts w:ascii="Arial" w:eastAsia="Arial" w:hAnsi="Arial" w:cs="Arial"/>
            <w:color w:val="000000"/>
            <w:sz w:val="22"/>
            <w:szCs w:val="22"/>
          </w:rPr>
          <w:t>en los pacientes</w:t>
        </w:r>
      </w:ins>
      <w:ins w:id="385" w:author="AcerF5w10" w:date="2019-05-23T12:00:00Z">
        <w:r w:rsidR="00613DC2" w:rsidRPr="00285D78">
          <w:rPr>
            <w:rFonts w:ascii="Arial" w:eastAsia="Arial" w:hAnsi="Arial" w:cs="Arial"/>
            <w:color w:val="000000"/>
            <w:sz w:val="22"/>
            <w:szCs w:val="22"/>
          </w:rPr>
          <w:t>,</w:t>
        </w:r>
      </w:ins>
      <w:ins w:id="386" w:author="AcerF5w10" w:date="2019-05-23T11:59:00Z">
        <w:r w:rsidR="00613DC2" w:rsidRPr="00285D78">
          <w:rPr>
            <w:rFonts w:ascii="Arial" w:eastAsia="Arial" w:hAnsi="Arial" w:cs="Arial"/>
            <w:color w:val="000000"/>
            <w:sz w:val="22"/>
            <w:szCs w:val="22"/>
          </w:rPr>
          <w:t xml:space="preserve"> uno de los principales problemas en las </w:t>
        </w:r>
      </w:ins>
      <w:ins w:id="387" w:author="AcerF5w10" w:date="2019-05-23T12:00:00Z">
        <w:r w:rsidR="00613DC2" w:rsidRPr="00285D78">
          <w:rPr>
            <w:rFonts w:ascii="Arial" w:eastAsia="Arial" w:hAnsi="Arial" w:cs="Arial"/>
            <w:color w:val="000000"/>
            <w:sz w:val="22"/>
            <w:szCs w:val="22"/>
          </w:rPr>
          <w:t>sesiones</w:t>
        </w:r>
      </w:ins>
      <w:ins w:id="388" w:author="AcerF5w10" w:date="2019-05-23T11:59:00Z">
        <w:r w:rsidR="00613DC2" w:rsidRPr="00285D78">
          <w:rPr>
            <w:rFonts w:ascii="Arial" w:eastAsia="Arial" w:hAnsi="Arial" w:cs="Arial"/>
            <w:color w:val="000000"/>
            <w:sz w:val="22"/>
            <w:szCs w:val="22"/>
          </w:rPr>
          <w:t xml:space="preserve"> de terapia tradicional</w:t>
        </w:r>
      </w:ins>
      <w:ins w:id="389" w:author="AcerF5w10" w:date="2019-05-23T12:02:00Z">
        <w:r w:rsidR="00613DC2" w:rsidRPr="00285D78">
          <w:rPr>
            <w:rFonts w:ascii="Arial" w:eastAsia="Arial" w:hAnsi="Arial" w:cs="Arial"/>
            <w:color w:val="000000"/>
            <w:sz w:val="22"/>
            <w:szCs w:val="22"/>
          </w:rPr>
          <w:t>,</w:t>
        </w:r>
      </w:ins>
      <w:ins w:id="390" w:author="AcerF5w10" w:date="2019-05-23T12:00:00Z">
        <w:r w:rsidR="00613DC2" w:rsidRPr="00285D78">
          <w:rPr>
            <w:rFonts w:ascii="Arial" w:eastAsia="Arial" w:hAnsi="Arial" w:cs="Arial"/>
            <w:color w:val="000000"/>
            <w:sz w:val="22"/>
            <w:szCs w:val="22"/>
          </w:rPr>
          <w:t xml:space="preserve"> causado por la naturaleza repetitiva de los ejercicios</w:t>
        </w:r>
      </w:ins>
      <w:r w:rsidR="00E12EDA" w:rsidRPr="00285D78">
        <w:rPr>
          <w:rFonts w:ascii="Arial" w:eastAsia="Arial" w:hAnsi="Arial" w:cs="Arial"/>
          <w:color w:val="000000"/>
          <w:sz w:val="22"/>
          <w:szCs w:val="22"/>
        </w:rPr>
        <w:t xml:space="preserve">, este tipo particular </w:t>
      </w:r>
      <w:r w:rsidR="00526764" w:rsidRPr="00285D78">
        <w:rPr>
          <w:rFonts w:ascii="Arial" w:eastAsia="Arial" w:hAnsi="Arial" w:cs="Arial"/>
          <w:color w:val="000000"/>
          <w:sz w:val="22"/>
          <w:szCs w:val="22"/>
        </w:rPr>
        <w:t>de juego</w:t>
      </w:r>
      <w:r w:rsidR="00E12EDA" w:rsidRPr="00285D78">
        <w:rPr>
          <w:rFonts w:ascii="Arial" w:eastAsia="Arial" w:hAnsi="Arial" w:cs="Arial"/>
          <w:color w:val="000000"/>
          <w:sz w:val="22"/>
          <w:szCs w:val="22"/>
        </w:rPr>
        <w:t xml:space="preserve"> que tiene </w:t>
      </w:r>
      <w:r w:rsidR="00526764" w:rsidRPr="00285D78">
        <w:rPr>
          <w:rFonts w:ascii="Arial" w:eastAsia="Arial" w:hAnsi="Arial" w:cs="Arial"/>
          <w:color w:val="000000"/>
          <w:sz w:val="22"/>
          <w:szCs w:val="22"/>
        </w:rPr>
        <w:t>como</w:t>
      </w:r>
      <w:r w:rsidR="00E12EDA" w:rsidRPr="00285D78">
        <w:rPr>
          <w:rFonts w:ascii="Arial" w:eastAsia="Arial" w:hAnsi="Arial" w:cs="Arial"/>
          <w:color w:val="000000"/>
          <w:sz w:val="22"/>
          <w:szCs w:val="22"/>
        </w:rPr>
        <w:t xml:space="preserve"> objetivo no solamente el entretenimiento y el ocio</w:t>
      </w:r>
      <w:ins w:id="391" w:author="AcerF5w10" w:date="2019-05-23T11:55:00Z">
        <w:r w:rsidR="00613DC2" w:rsidRPr="00285D78">
          <w:rPr>
            <w:rFonts w:ascii="Arial" w:eastAsia="Arial" w:hAnsi="Arial" w:cs="Arial"/>
            <w:color w:val="000000"/>
            <w:sz w:val="22"/>
            <w:szCs w:val="22"/>
          </w:rPr>
          <w:t xml:space="preserve"> sino otro propósito </w:t>
        </w:r>
      </w:ins>
      <w:ins w:id="392" w:author="AcerF5w10" w:date="2019-05-23T11:56:00Z">
        <w:r w:rsidR="00613DC2" w:rsidRPr="00285D78">
          <w:rPr>
            <w:rFonts w:ascii="Arial" w:eastAsia="Arial" w:hAnsi="Arial" w:cs="Arial"/>
            <w:color w:val="000000"/>
            <w:sz w:val="22"/>
            <w:szCs w:val="22"/>
          </w:rPr>
          <w:t>(más</w:t>
        </w:r>
      </w:ins>
      <w:ins w:id="393" w:author="AcerF5w10" w:date="2019-05-23T11:55:00Z">
        <w:r w:rsidR="00613DC2" w:rsidRPr="00285D78">
          <w:rPr>
            <w:rFonts w:ascii="Arial" w:eastAsia="Arial" w:hAnsi="Arial" w:cs="Arial"/>
            <w:color w:val="000000"/>
            <w:sz w:val="22"/>
            <w:szCs w:val="22"/>
          </w:rPr>
          <w:t xml:space="preserve"> serio</w:t>
        </w:r>
      </w:ins>
      <w:ins w:id="394" w:author="AcerF5w10" w:date="2019-05-23T11:56:00Z">
        <w:r w:rsidR="00613DC2" w:rsidRPr="00285D78">
          <w:rPr>
            <w:rFonts w:ascii="Arial" w:eastAsia="Arial" w:hAnsi="Arial" w:cs="Arial"/>
            <w:color w:val="000000"/>
            <w:sz w:val="22"/>
            <w:szCs w:val="22"/>
          </w:rPr>
          <w:t>)</w:t>
        </w:r>
      </w:ins>
      <w:r w:rsidR="00E12EDA" w:rsidRPr="00285D78">
        <w:rPr>
          <w:rFonts w:ascii="Arial" w:eastAsia="Arial" w:hAnsi="Arial" w:cs="Arial"/>
          <w:color w:val="000000"/>
          <w:sz w:val="22"/>
          <w:szCs w:val="22"/>
        </w:rPr>
        <w:t xml:space="preserve">, originan </w:t>
      </w:r>
      <w:r w:rsidR="00526764" w:rsidRPr="00285D78">
        <w:rPr>
          <w:rFonts w:ascii="Arial" w:eastAsia="Arial" w:hAnsi="Arial" w:cs="Arial"/>
          <w:color w:val="000000"/>
          <w:sz w:val="22"/>
          <w:szCs w:val="22"/>
        </w:rPr>
        <w:t>un nuevo</w:t>
      </w:r>
      <w:r w:rsidR="00BE21CA" w:rsidRPr="00285D78">
        <w:rPr>
          <w:rFonts w:ascii="Arial" w:eastAsia="Arial" w:hAnsi="Arial" w:cs="Arial"/>
          <w:color w:val="000000"/>
          <w:sz w:val="22"/>
          <w:szCs w:val="22"/>
        </w:rPr>
        <w:t xml:space="preserve"> concepto, el de </w:t>
      </w:r>
      <w:ins w:id="395" w:author="AcerF5w10" w:date="2019-06-01T16:27:00Z">
        <w:r w:rsidR="00761DD7" w:rsidRPr="00285D78">
          <w:rPr>
            <w:rFonts w:ascii="Arial" w:eastAsia="Arial" w:hAnsi="Arial" w:cs="Arial"/>
            <w:color w:val="000000"/>
            <w:sz w:val="22"/>
            <w:szCs w:val="22"/>
          </w:rPr>
          <w:t>“</w:t>
        </w:r>
      </w:ins>
      <w:r w:rsidR="00BE21CA" w:rsidRPr="00285D78">
        <w:rPr>
          <w:rFonts w:ascii="Arial" w:eastAsia="Arial" w:hAnsi="Arial" w:cs="Arial"/>
          <w:color w:val="000000"/>
          <w:sz w:val="22"/>
          <w:szCs w:val="22"/>
        </w:rPr>
        <w:t>juegos serios</w:t>
      </w:r>
      <w:ins w:id="396" w:author="AcerF5w10" w:date="2019-06-01T16:27:00Z">
        <w:r w:rsidR="00761DD7" w:rsidRPr="00285D78">
          <w:rPr>
            <w:rFonts w:ascii="Arial" w:eastAsia="Arial" w:hAnsi="Arial" w:cs="Arial"/>
            <w:color w:val="000000"/>
            <w:sz w:val="22"/>
            <w:szCs w:val="22"/>
          </w:rPr>
          <w:t>”</w:t>
        </w:r>
      </w:ins>
      <w:del w:id="397" w:author="AcerF5w10" w:date="2019-05-23T11:44:00Z">
        <w:r w:rsidR="00BE21CA" w:rsidRPr="00285D78" w:rsidDel="00EA71A7">
          <w:rPr>
            <w:rFonts w:ascii="Arial" w:eastAsia="Arial" w:hAnsi="Arial" w:cs="Arial"/>
            <w:color w:val="000000"/>
            <w:sz w:val="22"/>
            <w:szCs w:val="22"/>
          </w:rPr>
          <w:delText xml:space="preserve"> </w:delText>
        </w:r>
      </w:del>
      <w:ins w:id="398" w:author="AcerF5w10" w:date="2019-05-23T11:44:00Z">
        <w:r w:rsidR="00EA71A7" w:rsidRPr="00285D78">
          <w:rPr>
            <w:rFonts w:ascii="Arial" w:eastAsia="Arial" w:hAnsi="Arial" w:cs="Arial"/>
            <w:color w:val="000000"/>
            <w:sz w:val="22"/>
            <w:szCs w:val="22"/>
            <w:rPrChange w:id="399" w:author="AcerF5w10" w:date="2019-06-01T19:15:00Z">
              <w:rPr>
                <w:rFonts w:ascii="Arial" w:eastAsia="Arial" w:hAnsi="Arial" w:cs="Arial"/>
                <w:color w:val="000000"/>
                <w:sz w:val="22"/>
                <w:szCs w:val="22"/>
                <w:highlight w:val="lightGray"/>
              </w:rPr>
            </w:rPrChange>
          </w:rPr>
          <w:t xml:space="preserve"> </w:t>
        </w:r>
        <w:r w:rsidR="00EA71A7" w:rsidRPr="00285D78">
          <w:rPr>
            <w:rFonts w:ascii="Arial" w:eastAsia="Arial" w:hAnsi="Arial" w:cs="Arial"/>
            <w:color w:val="000000"/>
            <w:sz w:val="22"/>
            <w:szCs w:val="22"/>
            <w:rPrChange w:id="400" w:author="AcerF5w10" w:date="2019-06-01T19:15:00Z">
              <w:rPr>
                <w:rFonts w:ascii="Arial" w:eastAsia="Arial" w:hAnsi="Arial" w:cs="Arial"/>
                <w:color w:val="000000"/>
                <w:sz w:val="22"/>
                <w:szCs w:val="22"/>
                <w:highlight w:val="lightGray"/>
              </w:rPr>
            </w:rPrChange>
          </w:rPr>
          <w:fldChar w:fldCharType="begin" w:fldLock="1"/>
        </w:r>
      </w:ins>
      <w:r w:rsidR="003B18CE" w:rsidRPr="00285D78">
        <w:rPr>
          <w:rFonts w:ascii="Arial" w:eastAsia="Arial" w:hAnsi="Arial" w:cs="Arial"/>
          <w:color w:val="000000"/>
          <w:sz w:val="22"/>
          <w:szCs w:val="22"/>
        </w:rPr>
        <w:instrText>ADDIN CSL_CITATION {"citationItems":[{"id":"ITEM-1","itemData":{"ISBN":"978-3-319-05948-8","abstract":"Serious Games is a field of research that has been growing substantially with valuable contributions to many application areas. Traditional rehabilitation approaches are often considered repetitive and boring by the patients, resulting in difficulties to maintain their interest and to assure the completion of the treatment program. This paper describes a framework for the development of Serious Games that integrates a rich set of features including natural and multimodal interaction, social skills (collaboration and competitiveness) and progress monitoring which can be used to improve the designed games with direct benefits to the rehabilitation process. This improvement in the games’ rehabilitation efficacy mainly arises from an increase in the patient’s motivation when exercising the rehabilitation tasks due to the rich set of features provide by the framework.","author":[{"dropping-particle":"","family":"Rego","given":"Paula Alexandra","non-dropping-particle":"","parse-names":false,"suffix":""},{"dropping-particle":"","family":"Moreira","given":"Pedro Miguel","non-dropping-particle":"","parse-names":false,"suffix":""},{"dropping-particle":"","family":"Reis","given":"Luís Paulo","non-dropping-particle":"","parse-names":false,"suffix":""}],"container-title":"New Perspectives in Information Systems and Technologies","editor":[{"dropping-particle":"","family":"Rocha","given":"Álvaro","non-dropping-particle":"","parse-names":false,"suffix":""},{"dropping-particle":"","family":"Correia","given":"Ana Maria","non-dropping-particle":"","parse-names":false,"suffix":""},{"dropping-particle":"","family":"Tan","given":"Felix B","non-dropping-particle":"","parse-names":false,"suffix":""},{"dropping-particle":"","family":"Stroetmann","given":"Karl A","non-dropping-particle":"","parse-names":false,"suffix":""}],"id":"ITEM-1","issued":{"date-parts":[["2014"]]},"page":"307-317","publisher":"Springer International Publishing","publisher-place":"Cham","title":"Architecture for Serious Games in Health Rehabilitation","type":"chapter"},"uris":["http://www.mendeley.com/documents/?uuid=6093b1ba-6884-4f63-99dd-00032bc83317"]}],"mendeley":{"formattedCitation":"[9]","plainTextFormattedCitation":"[9]","previouslyFormattedCitation":"[9]"},"properties":{"noteIndex":0},"schema":"https://github.com/citation-style-language/schema/raw/master/csl-citation.json"}</w:instrText>
      </w:r>
      <w:r w:rsidR="00EA71A7" w:rsidRPr="00285D78">
        <w:rPr>
          <w:rFonts w:ascii="Arial" w:eastAsia="Arial" w:hAnsi="Arial" w:cs="Arial"/>
          <w:color w:val="000000"/>
          <w:sz w:val="22"/>
          <w:szCs w:val="22"/>
          <w:rPrChange w:id="401" w:author="AcerF5w10" w:date="2019-06-01T19:15:00Z">
            <w:rPr>
              <w:rFonts w:ascii="Arial" w:eastAsia="Arial" w:hAnsi="Arial" w:cs="Arial"/>
              <w:color w:val="000000"/>
              <w:sz w:val="22"/>
              <w:szCs w:val="22"/>
              <w:highlight w:val="lightGray"/>
            </w:rPr>
          </w:rPrChange>
        </w:rPr>
        <w:fldChar w:fldCharType="separate"/>
      </w:r>
      <w:r w:rsidR="003B18CE" w:rsidRPr="00285D78">
        <w:rPr>
          <w:rFonts w:ascii="Arial" w:eastAsia="Arial" w:hAnsi="Arial" w:cs="Arial"/>
          <w:noProof/>
          <w:color w:val="000000"/>
          <w:sz w:val="22"/>
          <w:szCs w:val="22"/>
        </w:rPr>
        <w:t>[9]</w:t>
      </w:r>
      <w:ins w:id="402" w:author="AcerF5w10" w:date="2019-05-23T11:44:00Z">
        <w:r w:rsidR="00EA71A7" w:rsidRPr="00285D78">
          <w:rPr>
            <w:rFonts w:ascii="Arial" w:eastAsia="Arial" w:hAnsi="Arial" w:cs="Arial"/>
            <w:color w:val="000000"/>
            <w:sz w:val="22"/>
            <w:szCs w:val="22"/>
            <w:rPrChange w:id="403" w:author="AcerF5w10" w:date="2019-06-01T19:15:00Z">
              <w:rPr>
                <w:rFonts w:ascii="Arial" w:eastAsia="Arial" w:hAnsi="Arial" w:cs="Arial"/>
                <w:color w:val="000000"/>
                <w:sz w:val="22"/>
                <w:szCs w:val="22"/>
                <w:highlight w:val="lightGray"/>
              </w:rPr>
            </w:rPrChange>
          </w:rPr>
          <w:fldChar w:fldCharType="end"/>
        </w:r>
      </w:ins>
      <w:commentRangeStart w:id="404"/>
      <w:del w:id="405" w:author="AcerF5w10" w:date="2019-05-23T11:44:00Z">
        <w:r w:rsidR="00BE21CA" w:rsidRPr="00916226" w:rsidDel="00EA71A7">
          <w:rPr>
            <w:rFonts w:ascii="Arial" w:eastAsia="Arial" w:hAnsi="Arial" w:cs="Arial"/>
            <w:color w:val="000000"/>
            <w:sz w:val="22"/>
            <w:szCs w:val="22"/>
          </w:rPr>
          <w:fldChar w:fldCharType="begin" w:fldLock="1"/>
        </w:r>
        <w:r w:rsidR="00D711F4" w:rsidRPr="00285D78" w:rsidDel="00EA71A7">
          <w:rPr>
            <w:rFonts w:ascii="Arial" w:eastAsia="Arial" w:hAnsi="Arial" w:cs="Arial"/>
            <w:color w:val="000000"/>
            <w:sz w:val="22"/>
            <w:szCs w:val="22"/>
            <w:rPrChange w:id="406" w:author="AcerF5w10" w:date="2019-06-01T19:15:00Z">
              <w:rPr>
                <w:rFonts w:ascii="Arial" w:eastAsia="Arial" w:hAnsi="Arial" w:cs="Arial"/>
                <w:color w:val="000000"/>
                <w:sz w:val="22"/>
                <w:szCs w:val="22"/>
                <w:highlight w:val="lightGray"/>
              </w:rPr>
            </w:rPrChange>
          </w:rPr>
          <w:delInstrText>ADDIN CSL_CITATION {"citationItems":[{"id":"ITEM-1","itemData":{"author":[{"dropping-particle":"","family":"Sawyer","given":"B","non-dropping-particle":"","parse-names":false,"suffix":""}],"id":"ITEM-1","issued":{"date-parts":[["2002","1"]]},"title":"Serious games: Improving public policy through game-based learning and simulation","type":"book"},"uris":["http://www.mendeley.com/documents/?uuid=9cc14d15-cf85-4d97-bba1-32fb0edd852f","http://www.mendeley.com/documents/?uuid=0636d91e-3818-4be8-94d8-ddca7446f64c","http://www.mendeley.com/documents/?uuid=11610956-28d9-44de-a2a8-2e97a2731a1f"]}],"mendeley":{"formattedCitation":"[7]","plainTextFormattedCitation":"[7]","previouslyFormattedCitation":"[9]"},"properties":{"noteIndex":0},"schema":"https://github.com/citation-style-language/schema/raw/master/csl-citation.json"}</w:delInstrText>
        </w:r>
        <w:r w:rsidR="00BE21CA" w:rsidRPr="00916226" w:rsidDel="00EA71A7">
          <w:rPr>
            <w:rFonts w:ascii="Arial" w:eastAsia="Arial" w:hAnsi="Arial" w:cs="Arial"/>
            <w:color w:val="000000"/>
            <w:sz w:val="22"/>
            <w:szCs w:val="22"/>
            <w:rPrChange w:id="407" w:author="AcerF5w10" w:date="2019-06-01T19:15:00Z">
              <w:rPr>
                <w:rFonts w:ascii="Arial" w:eastAsia="Arial" w:hAnsi="Arial" w:cs="Arial"/>
                <w:color w:val="000000"/>
                <w:sz w:val="22"/>
                <w:szCs w:val="22"/>
              </w:rPr>
            </w:rPrChange>
          </w:rPr>
          <w:fldChar w:fldCharType="separate"/>
        </w:r>
        <w:r w:rsidR="00D711F4" w:rsidRPr="00285D78" w:rsidDel="00EA71A7">
          <w:rPr>
            <w:rFonts w:ascii="Arial" w:eastAsia="Arial" w:hAnsi="Arial" w:cs="Arial"/>
            <w:noProof/>
            <w:color w:val="000000"/>
            <w:sz w:val="22"/>
            <w:szCs w:val="22"/>
            <w:rPrChange w:id="408" w:author="AcerF5w10" w:date="2019-06-01T19:15:00Z">
              <w:rPr>
                <w:rFonts w:ascii="Arial" w:eastAsia="Arial" w:hAnsi="Arial" w:cs="Arial"/>
                <w:noProof/>
                <w:color w:val="000000"/>
                <w:sz w:val="22"/>
                <w:szCs w:val="22"/>
                <w:highlight w:val="lightGray"/>
              </w:rPr>
            </w:rPrChange>
          </w:rPr>
          <w:delText>[7]</w:delText>
        </w:r>
        <w:r w:rsidR="00BE21CA" w:rsidRPr="00916226" w:rsidDel="00EA71A7">
          <w:rPr>
            <w:rFonts w:ascii="Arial" w:eastAsia="Arial" w:hAnsi="Arial" w:cs="Arial"/>
            <w:color w:val="000000"/>
            <w:sz w:val="22"/>
            <w:szCs w:val="22"/>
          </w:rPr>
          <w:fldChar w:fldCharType="end"/>
        </w:r>
        <w:r w:rsidR="00A948DB" w:rsidRPr="00232531" w:rsidDel="00EA71A7">
          <w:rPr>
            <w:rFonts w:ascii="Arial" w:eastAsia="Arial" w:hAnsi="Arial" w:cs="Arial"/>
            <w:color w:val="000000"/>
            <w:sz w:val="22"/>
            <w:szCs w:val="22"/>
          </w:rPr>
          <w:delText>,</w:delText>
        </w:r>
        <w:r w:rsidR="00BE21CA" w:rsidRPr="00916226" w:rsidDel="00EA71A7">
          <w:rPr>
            <w:rFonts w:ascii="Arial" w:eastAsia="Arial" w:hAnsi="Arial" w:cs="Arial"/>
            <w:color w:val="000000"/>
            <w:sz w:val="22"/>
            <w:szCs w:val="22"/>
          </w:rPr>
          <w:fldChar w:fldCharType="begin" w:fldLock="1"/>
        </w:r>
        <w:r w:rsidR="00D711F4" w:rsidRPr="00285D78" w:rsidDel="00EA71A7">
          <w:rPr>
            <w:rFonts w:ascii="Arial" w:eastAsia="Arial" w:hAnsi="Arial" w:cs="Arial"/>
            <w:color w:val="000000"/>
            <w:sz w:val="22"/>
            <w:szCs w:val="22"/>
            <w:rPrChange w:id="409" w:author="AcerF5w10" w:date="2019-06-01T19:15:00Z">
              <w:rPr>
                <w:rFonts w:ascii="Arial" w:eastAsia="Arial" w:hAnsi="Arial" w:cs="Arial"/>
                <w:color w:val="000000"/>
                <w:sz w:val="22"/>
                <w:szCs w:val="22"/>
                <w:highlight w:val="lightGray"/>
              </w:rPr>
            </w:rPrChange>
          </w:rPr>
          <w:delInstrText>ADDIN CSL_CITATION {"citationItems":[{"id":"ITEM-1","itemData":{"DOI":"10.1021/la104669k","ISBN":"1592006221","ISSN":"0192-415X","PMID":"19606518","abstract":"Provides information on how to take entertainment game development skills and adapt them to the design of serious games for education, training, and healing.","author":[{"dropping-particle":"","family":"Michael","given":"D R","non-dropping-particle":"","parse-names":false,"suffix":""},{"dropping-particle":"","family":"Chen","given":"S L","non-dropping-particle":"","parse-names":false,"suffix":""}],"container-title":"Education","id":"ITEM-1","issued":{"date-parts":[["2005"]]},"page":"1-95","title":"Serious Games: Games That Educate, Train, and Inform","type":"article","volume":"October 31"},"uris":["http://www.mendeley.com/documents/?uuid=68e4a01c-394d-46fb-bf6e-fa0ddfb4423d","http://www.mendeley.com/documents/?uuid=50ecb166-783e-49a5-a1bd-36328b8949ca"]}],"mendeley":{"formattedCitation":"[8]","plainTextFormattedCitation":"[8]","previouslyFormattedCitation":"[10]"},"properties":{"noteIndex":0},"schema":"https://github.com/citation-style-language/schema/raw/master/csl-citation.json"}</w:delInstrText>
        </w:r>
        <w:r w:rsidR="00BE21CA" w:rsidRPr="00916226" w:rsidDel="00EA71A7">
          <w:rPr>
            <w:rFonts w:ascii="Arial" w:eastAsia="Arial" w:hAnsi="Arial" w:cs="Arial"/>
            <w:color w:val="000000"/>
            <w:sz w:val="22"/>
            <w:szCs w:val="22"/>
            <w:rPrChange w:id="410" w:author="AcerF5w10" w:date="2019-06-01T19:15:00Z">
              <w:rPr>
                <w:rFonts w:ascii="Arial" w:eastAsia="Arial" w:hAnsi="Arial" w:cs="Arial"/>
                <w:color w:val="000000"/>
                <w:sz w:val="22"/>
                <w:szCs w:val="22"/>
              </w:rPr>
            </w:rPrChange>
          </w:rPr>
          <w:fldChar w:fldCharType="separate"/>
        </w:r>
        <w:r w:rsidR="00D711F4" w:rsidRPr="00285D78" w:rsidDel="00EA71A7">
          <w:rPr>
            <w:rFonts w:ascii="Arial" w:eastAsia="Arial" w:hAnsi="Arial" w:cs="Arial"/>
            <w:noProof/>
            <w:color w:val="000000"/>
            <w:sz w:val="22"/>
            <w:szCs w:val="22"/>
            <w:rPrChange w:id="411" w:author="AcerF5w10" w:date="2019-06-01T19:15:00Z">
              <w:rPr>
                <w:rFonts w:ascii="Arial" w:eastAsia="Arial" w:hAnsi="Arial" w:cs="Arial"/>
                <w:noProof/>
                <w:color w:val="000000"/>
                <w:sz w:val="22"/>
                <w:szCs w:val="22"/>
                <w:highlight w:val="lightGray"/>
              </w:rPr>
            </w:rPrChange>
          </w:rPr>
          <w:delText>[8]</w:delText>
        </w:r>
        <w:r w:rsidR="00BE21CA" w:rsidRPr="00916226" w:rsidDel="00EA71A7">
          <w:rPr>
            <w:rFonts w:ascii="Arial" w:eastAsia="Arial" w:hAnsi="Arial" w:cs="Arial"/>
            <w:color w:val="000000"/>
            <w:sz w:val="22"/>
            <w:szCs w:val="22"/>
          </w:rPr>
          <w:fldChar w:fldCharType="end"/>
        </w:r>
      </w:del>
      <w:r w:rsidR="00E12EDA" w:rsidRPr="00232531">
        <w:rPr>
          <w:rFonts w:ascii="Arial" w:eastAsia="Arial" w:hAnsi="Arial" w:cs="Arial"/>
          <w:color w:val="000000"/>
          <w:sz w:val="22"/>
          <w:szCs w:val="22"/>
        </w:rPr>
        <w:t xml:space="preserve">. </w:t>
      </w:r>
      <w:commentRangeEnd w:id="404"/>
      <w:r w:rsidR="00AA5C87" w:rsidRPr="00232531">
        <w:rPr>
          <w:rStyle w:val="Refdecomentario"/>
        </w:rPr>
        <w:commentReference w:id="404"/>
      </w:r>
    </w:p>
    <w:p w14:paraId="3750E65E" w14:textId="77777777" w:rsidR="006B7D9D" w:rsidRDefault="006B7D9D">
      <w:pPr>
        <w:pBdr>
          <w:top w:val="none" w:sz="0" w:space="0" w:color="000000"/>
          <w:left w:val="none" w:sz="0" w:space="0" w:color="000000"/>
          <w:bottom w:val="none" w:sz="0" w:space="0" w:color="000000"/>
          <w:right w:val="none" w:sz="0" w:space="0" w:color="000000"/>
          <w:between w:val="none" w:sz="0" w:space="0" w:color="000000"/>
        </w:pBdr>
        <w:jc w:val="both"/>
        <w:rPr>
          <w:ins w:id="412" w:author="AcerF5w10" w:date="2019-05-22T10:32:00Z"/>
          <w:rFonts w:ascii="Arial" w:eastAsia="Arial" w:hAnsi="Arial" w:cs="Arial"/>
          <w:color w:val="000000"/>
          <w:sz w:val="22"/>
          <w:szCs w:val="22"/>
          <w:highlight w:val="lightGray"/>
        </w:rPr>
      </w:pPr>
    </w:p>
    <w:p w14:paraId="56D522BE" w14:textId="040EF1A1" w:rsidR="00BC2F14" w:rsidRPr="006B62C3" w:rsidRDefault="00BC2F14">
      <w:pPr>
        <w:jc w:val="both"/>
        <w:rPr>
          <w:ins w:id="413" w:author="AcerF5w10" w:date="2019-05-31T18:22:00Z"/>
          <w:rFonts w:ascii="Arial" w:eastAsia="Arial" w:hAnsi="Arial" w:cs="Arial"/>
          <w:color w:val="000000"/>
          <w:sz w:val="22"/>
          <w:szCs w:val="22"/>
          <w:rPrChange w:id="414" w:author="AcerF5w10" w:date="2019-06-01T19:15:00Z">
            <w:rPr>
              <w:ins w:id="415" w:author="AcerF5w10" w:date="2019-05-31T18:22:00Z"/>
              <w:rFonts w:ascii="Arial" w:eastAsia="Arial" w:hAnsi="Arial" w:cs="Arial"/>
              <w:color w:val="000000"/>
              <w:lang w:eastAsia="en-US"/>
            </w:rPr>
          </w:rPrChange>
        </w:rPr>
        <w:pPrChange w:id="416" w:author="AcerF5w10" w:date="2019-05-31T18:23:00Z">
          <w:pPr/>
        </w:pPrChange>
      </w:pPr>
      <w:ins w:id="417" w:author="AcerF5w10" w:date="2019-05-31T18:22:00Z">
        <w:r w:rsidRPr="006B62C3">
          <w:rPr>
            <w:rFonts w:ascii="Arial" w:eastAsia="Arial" w:hAnsi="Arial" w:cs="Arial"/>
            <w:color w:val="000000"/>
            <w:sz w:val="22"/>
            <w:szCs w:val="22"/>
            <w:rPrChange w:id="418" w:author="AcerF5w10" w:date="2019-06-01T19:15:00Z">
              <w:rPr>
                <w:rFonts w:ascii="Arial" w:hAnsi="Arial" w:cs="Arial"/>
                <w:color w:val="000000"/>
              </w:rPr>
            </w:rPrChange>
          </w:rPr>
          <w:lastRenderedPageBreak/>
          <w:t xml:space="preserve">Actualmente existen </w:t>
        </w:r>
        <w:commentRangeStart w:id="419"/>
        <w:r w:rsidRPr="006B62C3">
          <w:rPr>
            <w:rFonts w:ascii="Arial" w:eastAsia="Arial" w:hAnsi="Arial" w:cs="Arial"/>
            <w:color w:val="000000"/>
            <w:sz w:val="22"/>
            <w:szCs w:val="22"/>
            <w:rPrChange w:id="420" w:author="AcerF5w10" w:date="2019-06-01T19:15:00Z">
              <w:rPr>
                <w:rFonts w:ascii="Arial" w:hAnsi="Arial" w:cs="Arial"/>
                <w:color w:val="000000"/>
              </w:rPr>
            </w:rPrChange>
          </w:rPr>
          <w:t xml:space="preserve">juegos serios </w:t>
        </w:r>
      </w:ins>
      <w:commentRangeEnd w:id="419"/>
      <w:ins w:id="421" w:author="AcerF5w10" w:date="2019-06-01T17:11:00Z">
        <w:r w:rsidR="00BA5CED" w:rsidRPr="00232531">
          <w:rPr>
            <w:rStyle w:val="Refdecomentario"/>
          </w:rPr>
          <w:commentReference w:id="419"/>
        </w:r>
      </w:ins>
      <w:ins w:id="422" w:author="AcerF5w10" w:date="2019-05-31T18:22:00Z">
        <w:r w:rsidRPr="006B62C3">
          <w:rPr>
            <w:rFonts w:ascii="Arial" w:eastAsia="Arial" w:hAnsi="Arial" w:cs="Arial"/>
            <w:color w:val="000000"/>
            <w:sz w:val="22"/>
            <w:szCs w:val="22"/>
            <w:rPrChange w:id="423" w:author="AcerF5w10" w:date="2019-06-01T19:15:00Z">
              <w:rPr>
                <w:rFonts w:ascii="Arial" w:hAnsi="Arial" w:cs="Arial"/>
                <w:color w:val="000000"/>
              </w:rPr>
            </w:rPrChange>
          </w:rPr>
          <w:t>que se enfocan en la rehabilitación de niños y adultos con algún tipo de discapacidad</w:t>
        </w:r>
      </w:ins>
      <w:ins w:id="424" w:author="AcerF5w10" w:date="2019-06-06T15:43:00Z">
        <w:r w:rsidR="00B52B9F">
          <w:rPr>
            <w:rFonts w:ascii="Arial" w:eastAsia="Arial" w:hAnsi="Arial" w:cs="Arial"/>
            <w:color w:val="000000"/>
            <w:sz w:val="22"/>
            <w:szCs w:val="22"/>
          </w:rPr>
          <w:t xml:space="preserve"> como en</w:t>
        </w:r>
      </w:ins>
      <w:ins w:id="425" w:author="AcerF5w10" w:date="2019-06-06T15:20:00Z">
        <w:r w:rsidR="003857C2">
          <w:rPr>
            <w:rFonts w:ascii="Arial" w:eastAsia="Arial" w:hAnsi="Arial" w:cs="Arial"/>
            <w:color w:val="000000"/>
            <w:sz w:val="22"/>
            <w:szCs w:val="22"/>
          </w:rPr>
          <w:t xml:space="preserve"> </w:t>
        </w:r>
      </w:ins>
      <w:ins w:id="426" w:author="AcerF5w10" w:date="2019-06-06T15:32:00Z">
        <w:r w:rsidR="00576876">
          <w:rPr>
            <w:rFonts w:ascii="Arial" w:eastAsia="Arial" w:hAnsi="Arial" w:cs="Arial"/>
            <w:color w:val="000000"/>
            <w:sz w:val="22"/>
            <w:szCs w:val="22"/>
          </w:rPr>
          <w:fldChar w:fldCharType="begin" w:fldLock="1"/>
        </w:r>
      </w:ins>
      <w:r w:rsidR="009627D1">
        <w:rPr>
          <w:rFonts w:ascii="Arial" w:eastAsia="Arial" w:hAnsi="Arial" w:cs="Arial"/>
          <w:color w:val="000000"/>
          <w:sz w:val="22"/>
          <w:szCs w:val="22"/>
        </w:rPr>
        <w:instrText>ADDIN CSL_CITATION {"citationItems":[{"id":"ITEM-1","itemData":{"DOI":"10.1145/2838944.2838950","author":[{"dropping-particle":"","family":"Cano","given":"Sandra","non-dropping-particle":"","parse-names":false,"suffix":""},{"dropping-particle":"","family":"Peñeñory","given":"Victor","non-dropping-particle":"","parse-names":false,"suffix":""},{"dropping-particle":"","family":"Collazos","given":"César A.","non-dropping-particle":"","parse-names":false,"suffix":""},{"dropping-particle":"","family":"Fardoun","given":"Habib M.","non-dropping-particle":"","parse-names":false,"suffix":""},{"dropping-particle":"","family":"Alghazzawi","given":"Daniyal M.","non-dropping-particle":"","parse-names":false,"suffix":""}],"id":"ITEM-1","issue":"October","issued":{"date-parts":[["2015"]]},"page":"22-25","title":"Training with phonak: Serious game as support in auditory verbal therapy for children with cochlear implants","type":"article-journal"},"uris":["http://www.mendeley.com/documents/?uuid=d77eef6d-4f9e-4403-a0a5-b8ce9019c218"]},{"id":"ITEM-2","itemData":{"DOI":"10.1007/978-3-319-11623-5","ISBN":"9783319116228","ISSN":"16113349","abstract":"Objetivos: O objetivo deste estudo foi avaliar a tradução, adaptação cultural e propriedades de medida (reprodutibilidade e validade) do SF-36 em pacientes com artrite reumatóide. Métodos: O questionário foi traduzido e adaptado culturalmetne para a população brasileira de acordo com metodologia internacionalmente aceita. O SF-36 foi administrado por meio de entrevista a 50 pacientes (7 homens) com AR. Para avaliação da reprodutibilidade, os pacientes foram entrevistados duas vezes na primeira avaliação (entrevistadores 1 e 2) e novamente dentro de um período de 15 dias (entrevistador 1). O paciente também foi submetido a avaliação clínica e laboratorial. Também foram administrados os seguintes questionários: Nottingham Health Profile (NHP), Arthritis Impact Measurement Scales 2 (AIMS2) e HAQ. Análise descritiva foi utilizada na caracterização dos pacientes. O coeficiente de correlação de Pearson foi usado para avaliação da reprodutibilidade e validade. Resultados: Somente duas questões foram modificadas na fase de tradução e adaptação cultural. A média de idade e a de duração de doença foram de 49,2 (mais ou menos 13,28) e 8,54 (mais ou menos 6,55) anos, respectivamene. As dimensões que apresentaram as menores médias foram capacidade funcioanl (59,50), limitação por aspectos físicos (63,96) e dor (66,50). A reprodutibilidade intra e interobservadores foi estatisticamente significante (0,4426 &lt; r &lt; 0,8468 e 0,5542 &lt; r &lt; 0,8101), respectivamente. Para dimensões semelhantes, as correlações entre SF-36 e HAQ, NHP e AIMS2 foram estatisticamente significantes (p&lt;0,01). Conclusões: A versão para a língua portuguesa do SF-36 é um parâmetro reprodutível e válido para ser utilizado na avaliação da qualidade de vida de pacientes brasileiros portadores de AR(AU)","author":[{"dropping-particle":"","family":"Martins","given":"Tiago","non-dropping-particle":"","parse-names":false,"suffix":""},{"dropping-particle":"","family":"Araújo","given":"Miguel","non-dropping-particle":"","parse-names":false,"suffix":""},{"dropping-particle":"","family":"Carvalho","given":"Vitor","non-dropping-particle":"","parse-names":false,"suffix":""},{"dropping-particle":"","family":"Soares","given":"Filomena","non-dropping-particle":"","parse-names":false,"suffix":""},{"dropping-particle":"","family":"Torrão Luís","given":"","non-dropping-particle":"","parse-names":false,"suffix":""}],"container-title":"Lecture Notes in Computer Science (including subseries Lecture Notes in Artificial Intelligence and Lecture Notes in Bioinformatics)","id":"ITEM-2","issue":"October","issued":{"date-parts":[["2014"]]},"title":"PhysioVinci - A First Approach on a Physical Rehabilitation Game","type":"article-journal","volume":"8778"},"uris":["http://www.mendeley.com/documents/?uuid=136b6d48-8ee5-4576-9b20-bcebca9c0f22"]},{"id":"ITEM-3","itemData":{"DOI":"10.1007/978-3-319-11623-5_4","abstract":"Serious games have increasingly become a good option with regards to professional training. However, the majority isn’t appropriate for people with cognitive disabilities, since there are several obstacles when developing for such a heterogeneous population. This paper’s objective is to contribute for the development of serious games for people with cognitive disabilities by presenting a list of recommended design principles, collated from recent literature. A strong emphasis is placed on the adaptability of games since this is an important characteristic that ensures the game can be configured to fit to the needs of each player, minimizing the obstacles encountered and providing a personalized environment for learning. In some cases cognitive disabilities can have motor control implications and consequently the traditional devices commonly used may not be the most appropriate for this population. In order to help developers choosing an adequate device, this paper also surveys and compares the most common devices used nowadays for serious games.","author":[{"dropping-particle":"","family":"Tomé","given":"Rita Marques","non-dropping-particle":"","parse-names":false,"suffix":""},{"dropping-particle":"","family":"Pereira","given":"João Madeiras","non-dropping-particle":"","parse-names":false,"suffix":""},{"dropping-particle":"","family":"Oliveira","given":"Manuel","non-dropping-particle":"","parse-names":false,"suffix":""}],"id":"ITEM-3","issued":{"date-parts":[["2014"]]},"page":"34-47","title":"Using Serious Games for Cognitive Disabilities","type":"article-journal"},"uris":["http://www.mendeley.com/documents/?uuid=235b19b7-c9b1-45be-a0ff-5091bc7f83b4"]}],"mendeley":{"formattedCitation":"[10]–[12]","plainTextFormattedCitation":"[10]–[12]","previouslyFormattedCitation":"[10]–[12]"},"properties":{"noteIndex":0},"schema":"https://github.com/citation-style-language/schema/raw/master/csl-citation.json"}</w:instrText>
      </w:r>
      <w:r w:rsidR="00576876">
        <w:rPr>
          <w:rFonts w:ascii="Arial" w:eastAsia="Arial" w:hAnsi="Arial" w:cs="Arial"/>
          <w:color w:val="000000"/>
          <w:sz w:val="22"/>
          <w:szCs w:val="22"/>
        </w:rPr>
        <w:fldChar w:fldCharType="separate"/>
      </w:r>
      <w:r w:rsidR="00576876" w:rsidRPr="00576876">
        <w:rPr>
          <w:rFonts w:ascii="Arial" w:eastAsia="Arial" w:hAnsi="Arial" w:cs="Arial"/>
          <w:noProof/>
          <w:color w:val="000000"/>
          <w:sz w:val="22"/>
          <w:szCs w:val="22"/>
        </w:rPr>
        <w:t>[10]–[12]</w:t>
      </w:r>
      <w:ins w:id="427" w:author="AcerF5w10" w:date="2019-06-06T15:32:00Z">
        <w:r w:rsidR="00576876">
          <w:rPr>
            <w:rFonts w:ascii="Arial" w:eastAsia="Arial" w:hAnsi="Arial" w:cs="Arial"/>
            <w:color w:val="000000"/>
            <w:sz w:val="22"/>
            <w:szCs w:val="22"/>
          </w:rPr>
          <w:fldChar w:fldCharType="end"/>
        </w:r>
      </w:ins>
      <w:ins w:id="428" w:author="AcerF5w10" w:date="2019-05-31T18:22:00Z">
        <w:r w:rsidRPr="006B62C3">
          <w:rPr>
            <w:rFonts w:ascii="Arial" w:eastAsia="Arial" w:hAnsi="Arial" w:cs="Arial"/>
            <w:color w:val="000000"/>
            <w:sz w:val="22"/>
            <w:szCs w:val="22"/>
            <w:rPrChange w:id="429" w:author="AcerF5w10" w:date="2019-06-01T19:15:00Z">
              <w:rPr>
                <w:rFonts w:ascii="Arial" w:hAnsi="Arial" w:cs="Arial"/>
                <w:color w:val="000000"/>
              </w:rPr>
            </w:rPrChange>
          </w:rPr>
          <w:t>,</w:t>
        </w:r>
        <w:r w:rsidRPr="006B62C3">
          <w:rPr>
            <w:rFonts w:ascii="Arial" w:eastAsia="Arial" w:hAnsi="Arial" w:cs="Arial"/>
            <w:color w:val="000000"/>
            <w:sz w:val="22"/>
            <w:szCs w:val="22"/>
            <w:rPrChange w:id="430" w:author="AcerF5w10" w:date="2019-06-01T19:15:00Z">
              <w:rPr>
                <w:rFonts w:ascii="Arial" w:hAnsi="Arial" w:cs="Arial"/>
                <w:color w:val="FF0000"/>
              </w:rPr>
            </w:rPrChange>
          </w:rPr>
          <w:t xml:space="preserve"> </w:t>
        </w:r>
        <w:r w:rsidRPr="006B62C3">
          <w:rPr>
            <w:rFonts w:ascii="Arial" w:eastAsia="Arial" w:hAnsi="Arial" w:cs="Arial"/>
            <w:color w:val="000000"/>
            <w:sz w:val="22"/>
            <w:szCs w:val="22"/>
            <w:rPrChange w:id="431" w:author="AcerF5w10" w:date="2019-06-01T19:15:00Z">
              <w:rPr>
                <w:rFonts w:ascii="Arial" w:hAnsi="Arial" w:cs="Arial"/>
              </w:rPr>
            </w:rPrChange>
          </w:rPr>
          <w:t>estos juegos serios cuentan con sistemas de interacción tanto gráficos como tangibles, se ha identificado que existen deficiencias en la adaptación tanto en su parte gráfica como en sus dispositivos de interacción</w:t>
        </w:r>
      </w:ins>
      <w:ins w:id="432" w:author="AcerF5w10" w:date="2019-06-05T17:30:00Z">
        <w:r w:rsidR="009627D1">
          <w:rPr>
            <w:rFonts w:ascii="Arial" w:eastAsia="Arial" w:hAnsi="Arial" w:cs="Arial"/>
            <w:color w:val="000000"/>
            <w:sz w:val="22"/>
            <w:szCs w:val="22"/>
          </w:rPr>
          <w:t xml:space="preserve"> </w:t>
        </w:r>
      </w:ins>
      <w:ins w:id="433" w:author="AcerF5w10" w:date="2019-06-06T15:35:00Z">
        <w:r w:rsidR="009627D1">
          <w:rPr>
            <w:rFonts w:ascii="Arial" w:eastAsia="Arial" w:hAnsi="Arial" w:cs="Arial"/>
            <w:color w:val="000000"/>
            <w:sz w:val="22"/>
            <w:szCs w:val="22"/>
          </w:rPr>
          <w:fldChar w:fldCharType="begin" w:fldLock="1"/>
        </w:r>
      </w:ins>
      <w:r w:rsidR="006F0229">
        <w:rPr>
          <w:rFonts w:ascii="Arial" w:eastAsia="Arial" w:hAnsi="Arial" w:cs="Arial"/>
          <w:color w:val="000000"/>
          <w:sz w:val="22"/>
          <w:szCs w:val="22"/>
        </w:rPr>
        <w:instrText>ADDIN CSL_CITATION {"citationItems":[{"id":"ITEM-1","itemData":{"DOI":"10.1016/j.compedu.2012.09.014","ISSN":"03601315","abstract":"Students with special education have difficulties to develop cognitive abilities and acquire new knowledge. They could also need to improve their behavior, communication and relationships with their environment. The development of customizable and adaptable applications tailored to them provides many benefits as it helps mold the learning process to different cognitive, sensorial or mobility impairments. We have devised a mobile platform (based on iPad and iPod touch devices), called Picaa and designed to cover the main phases of the learning process: preparation, use and evaluation. It includes four kinds of educational activities (Exploration, Association, Puzzle and Sorting), which can be personalized by educators at content and user interface levels through a design mainly centered on student requirements, whose user profiles can also be adapted. We have performed a pre-experimental study about the use of Picaa by 39 students with special education needs from Spain, including an evaluation based on pre/post testing. The use of the learning platform Picaa is associated with positive effects in the development of learning skills for children who have special educational needs, observing that the basic skills (language, math, environmental awareness, autonomy and social) have been improved. Besides, in many cases they have the opportunity to perform activities that previously were not accessible to them, because of the interface and contents of the activities have been adapted specifically to them. The study also suggests that the repertoire of types of activities provided is suitable for learning purposes with students with impairments. Finally, the use of electronic devices and multimedia contents increases their interest in learning and attention. © 2012 Elsevier Ltd. All rights reserved.","author":[{"dropping-particle":"","family":"Fernández-López","given":"Álvaro","non-dropping-particle":"","parse-names":false,"suffix":""},{"dropping-particle":"","family":"Rodríguez-Fórtiz","given":"María José","non-dropping-particle":"","parse-names":false,"suffix":""},{"dropping-particle":"","family":"Rodríguez-Almendros","given":"María Luisa","non-dropping-particle":"","parse-names":false,"suffix":""},{"dropping-particle":"","family":"Martínez-Segura","given":"María José","non-dropping-particle":"","parse-names":false,"suffix":""}],"container-title":"Computers and Education","id":"ITEM-1","issue":"1","issued":{"date-parts":[["2013"]]},"page":"77-90","publisher":"Elsevier Ltd","title":"Mobile learning technology based on iOS devices to support students with special education needs","type":"article-journal","volume":"61"},"uris":["http://www.mendeley.com/documents/?uuid=59e0e8df-04a5-401e-b9eb-e4996e6c3fc1"]}],"mendeley":{"formattedCitation":"[13]","plainTextFormattedCitation":"[13]","previouslyFormattedCitation":"[13]"},"properties":{"noteIndex":0},"schema":"https://github.com/citation-style-language/schema/raw/master/csl-citation.json"}</w:instrText>
      </w:r>
      <w:r w:rsidR="009627D1">
        <w:rPr>
          <w:rFonts w:ascii="Arial" w:eastAsia="Arial" w:hAnsi="Arial" w:cs="Arial"/>
          <w:color w:val="000000"/>
          <w:sz w:val="22"/>
          <w:szCs w:val="22"/>
        </w:rPr>
        <w:fldChar w:fldCharType="separate"/>
      </w:r>
      <w:r w:rsidR="009627D1" w:rsidRPr="009627D1">
        <w:rPr>
          <w:rFonts w:ascii="Arial" w:eastAsia="Arial" w:hAnsi="Arial" w:cs="Arial"/>
          <w:noProof/>
          <w:color w:val="000000"/>
          <w:sz w:val="22"/>
          <w:szCs w:val="22"/>
        </w:rPr>
        <w:t>[13]</w:t>
      </w:r>
      <w:ins w:id="434" w:author="AcerF5w10" w:date="2019-06-06T15:35:00Z">
        <w:r w:rsidR="009627D1">
          <w:rPr>
            <w:rFonts w:ascii="Arial" w:eastAsia="Arial" w:hAnsi="Arial" w:cs="Arial"/>
            <w:color w:val="000000"/>
            <w:sz w:val="22"/>
            <w:szCs w:val="22"/>
          </w:rPr>
          <w:fldChar w:fldCharType="end"/>
        </w:r>
      </w:ins>
      <w:ins w:id="435" w:author="AcerF5w10" w:date="2019-05-31T18:22:00Z">
        <w:r w:rsidRPr="006B62C3">
          <w:rPr>
            <w:rFonts w:ascii="Arial" w:eastAsia="Arial" w:hAnsi="Arial" w:cs="Arial"/>
            <w:color w:val="000000"/>
            <w:sz w:val="22"/>
            <w:szCs w:val="22"/>
            <w:rPrChange w:id="436" w:author="AcerF5w10" w:date="2019-06-01T19:15:00Z">
              <w:rPr>
                <w:rFonts w:ascii="Arial" w:hAnsi="Arial" w:cs="Arial"/>
              </w:rPr>
            </w:rPrChange>
          </w:rPr>
          <w:t>, es decir no están completamente adaptados</w:t>
        </w:r>
      </w:ins>
      <w:ins w:id="437" w:author="AcerF5w10" w:date="2019-06-05T18:02:00Z">
        <w:r w:rsidR="006F0229">
          <w:rPr>
            <w:rFonts w:ascii="Arial" w:eastAsia="Arial" w:hAnsi="Arial" w:cs="Arial"/>
            <w:color w:val="000000"/>
            <w:sz w:val="22"/>
            <w:szCs w:val="22"/>
          </w:rPr>
          <w:t xml:space="preserve"> </w:t>
        </w:r>
      </w:ins>
      <w:ins w:id="438" w:author="AcerF5w10" w:date="2019-06-06T15:42:00Z">
        <w:r w:rsidR="006F0229">
          <w:rPr>
            <w:rFonts w:ascii="Arial" w:eastAsia="Arial" w:hAnsi="Arial" w:cs="Arial"/>
            <w:color w:val="000000"/>
            <w:sz w:val="22"/>
            <w:szCs w:val="22"/>
          </w:rPr>
          <w:fldChar w:fldCharType="begin" w:fldLock="1"/>
        </w:r>
      </w:ins>
      <w:r w:rsidR="00E13DFC">
        <w:rPr>
          <w:rFonts w:ascii="Arial" w:eastAsia="Arial" w:hAnsi="Arial" w:cs="Arial"/>
          <w:color w:val="000000"/>
          <w:sz w:val="22"/>
          <w:szCs w:val="22"/>
        </w:rPr>
        <w:instrText>ADDIN CSL_CITATION {"citationItems":[{"id":"ITEM-1","itemData":{"author":[{"dropping-particle":"","family":"Zaragoza Martín","given":"Rocío","non-dropping-particle":"","parse-names":false,"suffix":""},{"dropping-particle":"","family":"Costa Ferrer","given":"María","non-dropping-particle":"","parse-names":false,"suffix":""},{"dropping-particle":"","family":"Rando Hernández","given":"Noemí","non-dropping-particle":"","parse-names":false,"suffix":""},{"dropping-particle":"","family":"Aguilar Perez","given":"Tamara","non-dropping-particle":"","parse-names":false,"suffix":""}],"container-title":"Ministerio de Sanidad, Servicios Sociales e igualdad. Gobierno de España","id":"ITEM-1","issued":{"date-parts":[["2015"]]},"page":"85","title":"Diseño para todos en juegos, juguetes y videojuegos","type":"article-journal","volume":"9"},"uris":["http://www.mendeley.com/documents/?uuid=eb844f60-661c-43a8-9d9b-2ab809500956"]}],"mendeley":{"formattedCitation":"[14]","plainTextFormattedCitation":"[14]","previouslyFormattedCitation":"[14]"},"properties":{"noteIndex":0},"schema":"https://github.com/citation-style-language/schema/raw/master/csl-citation.json"}</w:instrText>
      </w:r>
      <w:r w:rsidR="006F0229">
        <w:rPr>
          <w:rFonts w:ascii="Arial" w:eastAsia="Arial" w:hAnsi="Arial" w:cs="Arial"/>
          <w:color w:val="000000"/>
          <w:sz w:val="22"/>
          <w:szCs w:val="22"/>
        </w:rPr>
        <w:fldChar w:fldCharType="separate"/>
      </w:r>
      <w:r w:rsidR="006F0229" w:rsidRPr="006F0229">
        <w:rPr>
          <w:rFonts w:ascii="Arial" w:eastAsia="Arial" w:hAnsi="Arial" w:cs="Arial"/>
          <w:noProof/>
          <w:color w:val="000000"/>
          <w:sz w:val="22"/>
          <w:szCs w:val="22"/>
        </w:rPr>
        <w:t>[14]</w:t>
      </w:r>
      <w:ins w:id="439" w:author="AcerF5w10" w:date="2019-06-06T15:42:00Z">
        <w:r w:rsidR="006F0229">
          <w:rPr>
            <w:rFonts w:ascii="Arial" w:eastAsia="Arial" w:hAnsi="Arial" w:cs="Arial"/>
            <w:color w:val="000000"/>
            <w:sz w:val="22"/>
            <w:szCs w:val="22"/>
          </w:rPr>
          <w:fldChar w:fldCharType="end"/>
        </w:r>
      </w:ins>
      <w:ins w:id="440" w:author="AcerF5w10" w:date="2019-05-31T18:22:00Z">
        <w:r w:rsidRPr="006B62C3">
          <w:rPr>
            <w:rFonts w:ascii="Arial" w:eastAsia="Arial" w:hAnsi="Arial" w:cs="Arial"/>
            <w:color w:val="000000"/>
            <w:sz w:val="22"/>
            <w:szCs w:val="22"/>
            <w:rPrChange w:id="441" w:author="AcerF5w10" w:date="2019-06-01T19:15:00Z">
              <w:rPr>
                <w:rFonts w:ascii="Arial" w:hAnsi="Arial" w:cs="Arial"/>
              </w:rPr>
            </w:rPrChange>
          </w:rPr>
          <w:t xml:space="preserve">. </w:t>
        </w:r>
        <w:r w:rsidRPr="00BD0F68">
          <w:rPr>
            <w:rFonts w:ascii="Arial" w:eastAsia="Arial" w:hAnsi="Arial" w:cs="Arial"/>
            <w:color w:val="000000"/>
            <w:sz w:val="22"/>
            <w:szCs w:val="22"/>
            <w:rPrChange w:id="442" w:author="AcerF5w10" w:date="2019-06-06T15:41:00Z">
              <w:rPr>
                <w:rFonts w:ascii="Arial" w:eastAsia="Arial" w:hAnsi="Arial" w:cs="Arial"/>
              </w:rPr>
            </w:rPrChange>
          </w:rPr>
          <w:t>Esas deficiencias en la adaptación conllevan dificultades para el niño como usuario final, dificultades tales como la poca comprensión de la actividad de rehabilitación, así como problemas de adaptación y ergonomía, problemas en el lenguaje utilizado y en cómo se presenta la información</w:t>
        </w:r>
      </w:ins>
      <w:ins w:id="443" w:author="AcerF5w10" w:date="2019-06-06T14:57:00Z">
        <w:r w:rsidR="006F0229" w:rsidRPr="006F0229">
          <w:rPr>
            <w:rFonts w:ascii="Arial" w:eastAsia="Arial" w:hAnsi="Arial" w:cs="Arial"/>
            <w:color w:val="000000"/>
            <w:sz w:val="22"/>
            <w:szCs w:val="22"/>
          </w:rPr>
          <w:t xml:space="preserve"> </w:t>
        </w:r>
      </w:ins>
      <w:ins w:id="444" w:author="AcerF5w10" w:date="2019-06-06T15:43:00Z">
        <w:r w:rsidR="006F0229">
          <w:rPr>
            <w:rFonts w:ascii="Arial" w:eastAsia="Arial" w:hAnsi="Arial" w:cs="Arial"/>
            <w:color w:val="000000"/>
            <w:sz w:val="22"/>
            <w:szCs w:val="22"/>
          </w:rPr>
          <w:fldChar w:fldCharType="begin" w:fldLock="1"/>
        </w:r>
      </w:ins>
      <w:r w:rsidR="00E13DFC">
        <w:rPr>
          <w:rFonts w:ascii="Arial" w:eastAsia="Arial" w:hAnsi="Arial" w:cs="Arial"/>
          <w:color w:val="000000"/>
          <w:sz w:val="22"/>
          <w:szCs w:val="22"/>
        </w:rPr>
        <w:instrText>ADDIN CSL_CITATION {"citationItems":[{"id":"ITEM-1","itemData":{"author":[{"dropping-particle":"","family":"Zaragoza Martín","given":"Rocío","non-dropping-particle":"","parse-names":false,"suffix":""},{"dropping-particle":"","family":"Costa Ferrer","given":"María","non-dropping-particle":"","parse-names":false,"suffix":""},{"dropping-particle":"","family":"Rando Hernández","given":"Noemí","non-dropping-particle":"","parse-names":false,"suffix":""},{"dropping-particle":"","family":"Aguilar Perez","given":"Tamara","non-dropping-particle":"","parse-names":false,"suffix":""}],"container-title":"Ministerio de Sanidad, Servicios Sociales e igualdad. Gobierno de España","id":"ITEM-1","issued":{"date-parts":[["2015"]]},"page":"85","title":"Diseño para todos en juegos, juguetes y videojuegos","type":"article-journal","volume":"9"},"uris":["http://www.mendeley.com/documents/?uuid=eb844f60-661c-43a8-9d9b-2ab809500956"]}],"mendeley":{"formattedCitation":"[14]","plainTextFormattedCitation":"[14]","previouslyFormattedCitation":"[14]"},"properties":{"noteIndex":0},"schema":"https://github.com/citation-style-language/schema/raw/master/csl-citation.json"}</w:instrText>
      </w:r>
      <w:r w:rsidR="006F0229">
        <w:rPr>
          <w:rFonts w:ascii="Arial" w:eastAsia="Arial" w:hAnsi="Arial" w:cs="Arial"/>
          <w:color w:val="000000"/>
          <w:sz w:val="22"/>
          <w:szCs w:val="22"/>
        </w:rPr>
        <w:fldChar w:fldCharType="separate"/>
      </w:r>
      <w:r w:rsidR="006F0229" w:rsidRPr="006F0229">
        <w:rPr>
          <w:rFonts w:ascii="Arial" w:eastAsia="Arial" w:hAnsi="Arial" w:cs="Arial"/>
          <w:noProof/>
          <w:color w:val="000000"/>
          <w:sz w:val="22"/>
          <w:szCs w:val="22"/>
        </w:rPr>
        <w:t>[14]</w:t>
      </w:r>
      <w:ins w:id="445" w:author="AcerF5w10" w:date="2019-06-06T15:43:00Z">
        <w:r w:rsidR="006F0229">
          <w:rPr>
            <w:rFonts w:ascii="Arial" w:eastAsia="Arial" w:hAnsi="Arial" w:cs="Arial"/>
            <w:color w:val="000000"/>
            <w:sz w:val="22"/>
            <w:szCs w:val="22"/>
          </w:rPr>
          <w:fldChar w:fldCharType="end"/>
        </w:r>
      </w:ins>
      <w:ins w:id="446" w:author="AcerF5w10" w:date="2019-05-31T18:22:00Z">
        <w:r w:rsidRPr="00BD0F68">
          <w:rPr>
            <w:rFonts w:ascii="Arial" w:eastAsia="Arial" w:hAnsi="Arial" w:cs="Arial"/>
            <w:color w:val="000000"/>
            <w:sz w:val="22"/>
            <w:szCs w:val="22"/>
            <w:rPrChange w:id="447" w:author="AcerF5w10" w:date="2019-06-06T15:42:00Z">
              <w:rPr>
                <w:rFonts w:ascii="Arial" w:eastAsia="Arial" w:hAnsi="Arial" w:cs="Arial"/>
              </w:rPr>
            </w:rPrChange>
          </w:rPr>
          <w:t xml:space="preserve">, todo lo antes mencionado dificulta que el niño logre un cumplimiento adecuado de los objetivos de la </w:t>
        </w:r>
        <w:commentRangeStart w:id="448"/>
        <w:r w:rsidRPr="00BD0F68">
          <w:rPr>
            <w:rFonts w:ascii="Arial" w:eastAsia="Arial" w:hAnsi="Arial" w:cs="Arial"/>
            <w:color w:val="000000"/>
            <w:sz w:val="22"/>
            <w:szCs w:val="22"/>
            <w:rPrChange w:id="449" w:author="AcerF5w10" w:date="2019-06-06T15:42:00Z">
              <w:rPr>
                <w:rFonts w:ascii="Arial" w:eastAsia="Arial" w:hAnsi="Arial" w:cs="Arial"/>
              </w:rPr>
            </w:rPrChange>
          </w:rPr>
          <w:t>rehabilitación.</w:t>
        </w:r>
        <w:r w:rsidRPr="006B62C3">
          <w:rPr>
            <w:rFonts w:ascii="Arial" w:eastAsia="Arial" w:hAnsi="Arial" w:cs="Arial"/>
            <w:color w:val="000000"/>
            <w:sz w:val="22"/>
            <w:szCs w:val="22"/>
            <w:rPrChange w:id="450" w:author="AcerF5w10" w:date="2019-06-01T19:15:00Z">
              <w:rPr>
                <w:rFonts w:ascii="Arial" w:eastAsia="Arial" w:hAnsi="Arial" w:cs="Arial"/>
              </w:rPr>
            </w:rPrChange>
          </w:rPr>
          <w:t xml:space="preserve"> </w:t>
        </w:r>
      </w:ins>
      <w:commentRangeEnd w:id="448"/>
      <w:ins w:id="451" w:author="AcerF5w10" w:date="2019-06-01T16:34:00Z">
        <w:r w:rsidR="00117E84" w:rsidRPr="00232531">
          <w:rPr>
            <w:rStyle w:val="Refdecomentario"/>
          </w:rPr>
          <w:commentReference w:id="448"/>
        </w:r>
      </w:ins>
    </w:p>
    <w:p w14:paraId="49A2B28F" w14:textId="77777777" w:rsidR="00BC2F14" w:rsidRPr="00BC2F14" w:rsidRDefault="00BC2F14">
      <w:pPr>
        <w:jc w:val="both"/>
        <w:rPr>
          <w:ins w:id="452" w:author="AcerF5w10" w:date="2019-05-31T18:22:00Z"/>
          <w:rFonts w:ascii="Arial" w:eastAsia="Arial" w:hAnsi="Arial" w:cs="Arial"/>
          <w:color w:val="000000"/>
          <w:sz w:val="22"/>
          <w:szCs w:val="22"/>
          <w:rPrChange w:id="453" w:author="AcerF5w10" w:date="2019-05-31T18:22:00Z">
            <w:rPr>
              <w:ins w:id="454" w:author="AcerF5w10" w:date="2019-05-31T18:22:00Z"/>
              <w:sz w:val="24"/>
              <w:szCs w:val="24"/>
            </w:rPr>
          </w:rPrChange>
        </w:rPr>
        <w:pPrChange w:id="455" w:author="AcerF5w10" w:date="2019-05-31T18:23:00Z">
          <w:pPr/>
        </w:pPrChange>
      </w:pPr>
    </w:p>
    <w:p w14:paraId="1C3C30F1" w14:textId="77777777" w:rsidR="00E927AB" w:rsidRDefault="00BC2F14">
      <w:pPr>
        <w:jc w:val="both"/>
        <w:rPr>
          <w:ins w:id="456" w:author="AcerF5w10" w:date="2019-06-06T18:45:00Z"/>
          <w:rFonts w:ascii="Arial" w:eastAsia="Arial" w:hAnsi="Arial" w:cs="Arial"/>
          <w:color w:val="000000"/>
          <w:sz w:val="22"/>
          <w:szCs w:val="22"/>
        </w:rPr>
      </w:pPr>
      <w:ins w:id="457" w:author="AcerF5w10" w:date="2019-05-31T18:22:00Z">
        <w:r w:rsidRPr="006B62C3">
          <w:rPr>
            <w:rFonts w:ascii="Arial" w:eastAsia="Arial" w:hAnsi="Arial" w:cs="Arial"/>
            <w:color w:val="000000"/>
            <w:sz w:val="22"/>
            <w:szCs w:val="22"/>
            <w:rPrChange w:id="458" w:author="AcerF5w10" w:date="2019-06-01T19:15:00Z">
              <w:rPr>
                <w:rFonts w:ascii="Arial" w:hAnsi="Arial" w:cs="Arial"/>
                <w:color w:val="000000"/>
              </w:rPr>
            </w:rPrChange>
          </w:rPr>
          <w:t xml:space="preserve">Existen algunos </w:t>
        </w:r>
        <w:commentRangeStart w:id="459"/>
        <w:r w:rsidRPr="006B62C3">
          <w:rPr>
            <w:rFonts w:ascii="Arial" w:eastAsia="Arial" w:hAnsi="Arial" w:cs="Arial"/>
            <w:color w:val="000000"/>
            <w:sz w:val="22"/>
            <w:szCs w:val="22"/>
            <w:rPrChange w:id="460" w:author="AcerF5w10" w:date="2019-06-01T19:15:00Z">
              <w:rPr>
                <w:rFonts w:ascii="Arial" w:hAnsi="Arial" w:cs="Arial"/>
                <w:color w:val="000000"/>
              </w:rPr>
            </w:rPrChange>
          </w:rPr>
          <w:t xml:space="preserve">autores que han propuesto </w:t>
        </w:r>
      </w:ins>
      <w:commentRangeEnd w:id="459"/>
      <w:ins w:id="461" w:author="AcerF5w10" w:date="2019-06-01T16:57:00Z">
        <w:r w:rsidR="009D7DDB" w:rsidRPr="00232531">
          <w:rPr>
            <w:rStyle w:val="Refdecomentario"/>
          </w:rPr>
          <w:commentReference w:id="459"/>
        </w:r>
      </w:ins>
      <w:ins w:id="463" w:author="AcerF5w10" w:date="2019-06-06T16:43:00Z">
        <w:r w:rsidR="00A37119">
          <w:rPr>
            <w:rFonts w:ascii="Arial" w:eastAsia="Arial" w:hAnsi="Arial" w:cs="Arial"/>
            <w:color w:val="000000"/>
            <w:sz w:val="22"/>
            <w:szCs w:val="22"/>
          </w:rPr>
          <w:t xml:space="preserve">patrones, </w:t>
        </w:r>
      </w:ins>
      <w:ins w:id="464" w:author="AcerF5w10" w:date="2019-05-31T18:22:00Z">
        <w:r w:rsidRPr="006B62C3">
          <w:rPr>
            <w:rFonts w:ascii="Arial" w:eastAsia="Arial" w:hAnsi="Arial" w:cs="Arial"/>
            <w:color w:val="000000"/>
            <w:sz w:val="22"/>
            <w:szCs w:val="22"/>
            <w:rPrChange w:id="465" w:author="AcerF5w10" w:date="2019-06-01T19:15:00Z">
              <w:rPr>
                <w:rFonts w:ascii="Arial" w:hAnsi="Arial" w:cs="Arial"/>
                <w:color w:val="000000"/>
              </w:rPr>
            </w:rPrChange>
          </w:rPr>
          <w:t>lineamientos</w:t>
        </w:r>
      </w:ins>
      <w:ins w:id="466" w:author="AcerF5w10" w:date="2019-06-06T18:44:00Z">
        <w:r w:rsidR="00E927AB">
          <w:rPr>
            <w:rFonts w:ascii="Arial" w:eastAsia="Arial" w:hAnsi="Arial" w:cs="Arial"/>
            <w:color w:val="000000"/>
            <w:sz w:val="22"/>
            <w:szCs w:val="22"/>
          </w:rPr>
          <w:t>,</w:t>
        </w:r>
      </w:ins>
      <w:ins w:id="467" w:author="AcerF5w10" w:date="2019-05-31T18:22:00Z">
        <w:r w:rsidRPr="006B62C3">
          <w:rPr>
            <w:rFonts w:ascii="Arial" w:eastAsia="Arial" w:hAnsi="Arial" w:cs="Arial"/>
            <w:color w:val="000000"/>
            <w:sz w:val="22"/>
            <w:szCs w:val="22"/>
            <w:rPrChange w:id="468" w:author="AcerF5w10" w:date="2019-06-01T19:15:00Z">
              <w:rPr>
                <w:rFonts w:ascii="Arial" w:hAnsi="Arial" w:cs="Arial"/>
                <w:color w:val="000000"/>
              </w:rPr>
            </w:rPrChange>
          </w:rPr>
          <w:t xml:space="preserve"> principios para constru</w:t>
        </w:r>
        <w:r w:rsidR="009D7DDB" w:rsidRPr="006B62C3">
          <w:rPr>
            <w:rFonts w:ascii="Arial" w:eastAsia="Arial" w:hAnsi="Arial" w:cs="Arial"/>
            <w:color w:val="000000"/>
            <w:sz w:val="22"/>
            <w:szCs w:val="22"/>
            <w:rPrChange w:id="469" w:author="AcerF5w10" w:date="2019-06-01T19:15:00Z">
              <w:rPr>
                <w:rFonts w:ascii="Arial" w:eastAsia="Arial" w:hAnsi="Arial" w:cs="Arial"/>
                <w:b/>
                <w:color w:val="000000"/>
                <w:sz w:val="22"/>
                <w:szCs w:val="22"/>
              </w:rPr>
            </w:rPrChange>
          </w:rPr>
          <w:t xml:space="preserve">ir adecuadamente juegos serios, </w:t>
        </w:r>
        <w:r w:rsidR="00A37119" w:rsidRPr="00E13DFC">
          <w:rPr>
            <w:rFonts w:ascii="Arial" w:eastAsia="Arial" w:hAnsi="Arial" w:cs="Arial"/>
            <w:color w:val="000000"/>
            <w:sz w:val="22"/>
            <w:szCs w:val="22"/>
          </w:rPr>
          <w:t xml:space="preserve">como en </w:t>
        </w:r>
      </w:ins>
      <w:ins w:id="470" w:author="AcerF5w10" w:date="2019-06-06T18:42:00Z">
        <w:r w:rsidR="00416858">
          <w:rPr>
            <w:rFonts w:ascii="Arial" w:eastAsia="Arial" w:hAnsi="Arial" w:cs="Arial"/>
            <w:color w:val="000000"/>
            <w:sz w:val="22"/>
            <w:szCs w:val="22"/>
          </w:rPr>
          <w:fldChar w:fldCharType="begin" w:fldLock="1"/>
        </w:r>
      </w:ins>
      <w:r w:rsidR="00416858">
        <w:rPr>
          <w:rFonts w:ascii="Arial" w:eastAsia="Arial" w:hAnsi="Arial" w:cs="Arial"/>
          <w:color w:val="000000"/>
          <w:sz w:val="22"/>
          <w:szCs w:val="22"/>
        </w:rPr>
        <w:instrText>ADDIN CSL_CITATION {"citationItems":[{"id":"ITEM-1","itemData":{"abstract":"RESUMEn. El desarrollar juegos serios dirigidos a la rehabilitación requiere de diferentes técnicas, herramientas y lineamientos, para la identificación y diseño de los diferentes elementos formales, las actividades terapéuticas y de interacción que el equipo de desarrolladores debe tener en cuenta para la implementación. Para ello el propósito de este artículo es presentar una propuesta de metodológica de diseño de juegos serios para rehabilitación que permita guiar a los desarrolladores en la creación de juegos serios que enriquezcan los procesos terapéuticos de tal manera que sean satisfactorias y eficientes para las personas con algún tipo de discapacidad, como la auditiva. AbSTRACT. The development of serious rehabilitation games requires different techniques, tools and guidelines for the identification and design of the different formal elements, therapeutic activities and interaction that the team of developers must take into account for implementation. The purpose of this article is to present a methodological proposal for the design of serious rehabilitation games that will allow developers to guide them in the creation of serious games that enrich the therapeutic processes in such a way that they are satisfactory and efficient for people with some type of disability, such as hearing impairment. PALAbRAS CLAVE: Juegos serios, Rehabilitación, Interacción humano computadora, diseño centrado en el jugador. KEyWoRdS: Serious games, Rehabilitation, Computer human interaction, Player-centered design. Peñeñory, V. M.; bacca, A. f.; Cano, S. P. (2018). Propuesta metodológica para el diseño de juegos serios para la rehabilitación psicomotriz de niños con discapacidad auditiva. Campus Virtuales, 7(2), 47-54. www.revistacampusvirtuales.es","author":[{"dropping-particle":"","family":"Peñeñory","given":"Victor M","non-dropping-particle":"","parse-names":false,"suffix":""},{"dropping-particle":"","family":"Bacca","given":"Álvaro F","non-dropping-particle":"","parse-names":false,"suffix":""},{"dropping-particle":"","family":"Cano","given":"Sandra P","non-dropping-particle":"","parse-names":false,"suffix":""}],"container-title":"Campus Virtuales","id":"ITEM-1","issue":"2","issued":{"date-parts":[["2018"]]},"page":"47-54","title":"Propuesta metodológica para el diseño de juegos serios para la rehabilitación psicomotriz de niños con discapacidad auditiva","type":"article-journal","volume":"7"},"uris":["http://www.mendeley.com/documents/?uuid=13689386-81df-4f00-8810-63a9ad2426be"]},{"id":"ITEM-2","itemData":{"DOI":"10.1016/j.compedu.2015.03.023","ISSN":"03601315","abstract":"There are currently a number of models, frameworks and methodologies for serious games analysis and design that provide useful interpretations of the possibilities and limitations offered by serious games. However, these tools focus mostly on high-level aspects and requirements and do not help understand how such high-level requirements can be concretely satisfied. In this paper, we present a conceptual model, called Activity Theory-based Model of Serious Games (ATMSG), that aims to fill this gap. ATMSG supports a systematic and detailed representation of educational serious games, depicting the ways that game elements are connected to each other throughout the game, and how these elements contribute to the achievement of the desired pedagogical goals. Three evaluation studies indicate that ATMSG helped participants, particularly those with gaming experience, identify and understand the roles of each component in the game and recognize the game's educational objectives.","author":[{"dropping-particle":"","family":"Carvalho","given":"Maira B.","non-dropping-particle":"","parse-names":false,"suffix":""},{"dropping-particle":"","family":"Bellotti","given":"Francesco","non-dropping-particle":"","parse-names":false,"suffix":""},{"dropping-particle":"","family":"Berta","given":"Riccardo","non-dropping-particle":"","parse-names":false,"suffix":""},{"dropping-particle":"","family":"Gloria","given":"Alessandro","non-dropping-particle":"De","parse-names":false,"suffix":""},{"dropping-particle":"","family":"Sedano","given":"Carolina Islas","non-dropping-particle":"","parse-names":false,"suffix":""},{"dropping-particle":"","family":"Hauge","given":"Jannicke Baalsrud","non-dropping-particle":"","parse-names":false,"suffix":""},{"dropping-particle":"","family":"Hu","given":"Jun","non-dropping-particle":"","parse-names":false,"suffix":""},{"dropping-particle":"","family":"Rauterberg","given":"Matthias","non-dropping-particle":"","parse-names":false,"suffix":""}],"container-title":"Computers and Education","id":"ITEM-2","issued":{"date-parts":[["2015"]]},"page":"166-181","publisher":"Elsevier Ltd","title":"An activity theory-based model for serious games analysis and conceptual design","type":"article-journal","volume":"87"},"uris":["http://www.mendeley.com/documents/?uuid=ff1e654f-e5bc-4177-bde5-b6e3d7256052"]},{"id":"ITEM-3","itemData":{"abstract":"Resumen: La discapacidad intelectual o retardo mental es una afección que produce un funcionamiento intelectual general por debajo del promedio y una carencia de las destrezas necesarias para la vida diaria. Esta patología afecta alrededor del 1 al 3% de la población y las personas que la padecen tienen una adquisición lenta e incompleta de las habilidades cognitivas. En el presente trabajo se presenta la metodología utilizada en la implementación de un entorno lúdico desarrollado para un centro educativo terapéutico donde se tratan pacientes con retraso mental, Síndrome de Down, parálisis cerebral, etc. 1. Introducción El retraso mental o discapacidad mental representa un funcionamiento intelectual general por debajo del promedio y una carencia de las destrezas para la vida diaria. Las personas con dicha discapacidad tienen una adquisición lenta e incompleta de las habilidades cognitivas que conduce finalmente a limitaciones sustanciales en el desarrollo corriente. El Síndrome de Down es un trastorno genético causado por la presencia de una copia extra en el cromosoma veintiuno, en lugar de las dos habituales. Se caracteriza por la presencia de un grado variable de discapacidad cognitiva y unos rasgos físicos peculiares que le dan un aspecto reconocible. Es la causa más frecuente de discapacidad psíquica congénita. La parálisis cerebral es un trastorno permanente y no progresivo que afecta a la psicomotricidad del paciente. Causa una limitación de la actividad de la persona atribuida a problemas sensitivos, cognitivos, de comunicación y percepción, y en algunas ocasiones, de trastornos del comportamiento.","author":[{"dropping-particle":"","family":"Castagnola","given":"Maria Eugenia","non-dropping-particle":"","parse-names":false,"suffix":""},{"dropping-particle":"","family":"Bosio M.","given":"Alejandra","non-dropping-particle":"","parse-names":false,"suffix":""},{"dropping-particle":"","family":"Chiodi","given":"Gustavo A","non-dropping-particle":"","parse-names":false,"suffix":""}],"container-title":"STS 2015, 2º Simposio Argentino sobre Tecnología y Sociedad.","id":"ITEM-3","issued":{"date-parts":[["2015"]]},"page":"36-43","title":"Juegos serios aplicados a niños con discapacidades","type":"article-journal"},"uris":["http://www.mendeley.com/documents/?uuid=16bd083a-2ce9-4dfc-a326-cc45d8fc3f88"]},{"id":"ITEM-4","itemData":{"abstract":"La educación tradicional está en crisis, y la desmotivación es un problema actual en las aulas. En este contexto, creemos que las estrategias de enseñanza basadas en el juego pueden contribuir al desarrollo de competencias, tanto específicas como transversales, al mismo tiempo que pueden aumentar la motivación de los estudiantes por el aprendizaje. Por ello, en este trabajo, se presentará una propuesta metodológica basada en la introducción de las técnicas de gamificación o mecánicas de juego aplicadas a la Educación. Por otra parte, las estrategias de gamificación pueden ser utilizadas para promover, cambiar conductas y generar hábitos más saludables en la población. Además, pueden construirse herramientas \" gamificadas \" para el logro de objetivos de prevención y de rehabilitación de patologías diversas. Por ello, en este trabajo, se presentará una serie de técnicas y estrategias de gamificación aplicadas a la Salud, dentro de un caso de estudio concreto: la herramienta de rehabilitación física y cognitiva TANGO:H.","author":[{"dropping-particle":"","family":"González González","given":"Carina Soledad","non-dropping-particle":"","parse-names":false,"suffix":""}],"container-title":"Simposio Internacional de Videojuegos y educacion SIVE","id":"ITEM-4","issued":{"date-parts":[["0"]]},"title":"Estrategias Gamificación aplicadas a la Educación y a la Salud","type":"article-journal"},"uris":["http://www.mendeley.com/documents/?uuid=70d47970-75eb-426b-a1e1-96a5071d8b09"]},{"id":"ITEM-5","itemData":{"DOI":"10.1109/TLA.2016.7530453","ISSN":"15480992","abstract":"© 2016 IEEE. The design of a serious game depends on number of factors, including collaboration between different actors, context of use, user profile, and game mechanics. This article presents a methodology for the design of serious games for children with hearing impairments, using a Human Interaction Computer (HCI) approach. The proposed methodology has been applied in a study case for children with hearing impairments in the USAER program in Aguascalientes, Mexico, where the experience of children using the ABC-Spanish game in literacy learning is evaluated. The results obtained on evaluating user experience help o identify aspects in the game mechanics, such as the most appropriate device, continuous feedback, challenges, scoring system, and learning levels. Based on an analysis of requirements, user needs are identified in an educational context incorporating a learning style called Fitzgerald Keys. A heuristics set forms a validation model that allows the level of accomplishment of pedagogical objectives of the prototype game to be assessed. The results are positive. The questionnaire responses produced a high score of 80% indicating success in identifying features to be improved and integrated in the methodology.","author":[{"dropping-particle":"","family":"Cano","given":"Sandra","non-dropping-particle":"","parse-names":false,"suffix":""},{"dropping-particle":"","family":"Munoz Arteaga","given":"Jaime","non-dropping-particle":"","parse-names":false,"suffix":""},{"dropping-particle":"","family":"Collazos","given":"Cesar A.","non-dropping-particle":"","parse-names":false,"suffix":""},{"dropping-particle":"","family":"Gonzalez","given":"Carina S.","non-dropping-particle":"","parse-names":false,"suffix":""},{"dropping-particle":"","family":"Zapata","given":"Sergio","non-dropping-particle":"","parse-names":false,"suffix":""}],"container-title":"IEEE Latin America Transactions","id":"ITEM-5","issue":"5","issued":{"date-parts":[["2016"]]},"page":"2511-2521","title":"Toward a methodology for serious games design for children with auditory impairments","type":"article-journal","volume":"14"},"uris":["http://www.mendeley.com/documents/?uuid=08c70d1f-4e11-47ee-9f0d-be9e4c9c3105"]}],"mendeley":{"formattedCitation":"[15]–[19]","plainTextFormattedCitation":"[15]–[19]"},"properties":{"noteIndex":0},"schema":"https://github.com/citation-style-language/schema/raw/master/csl-citation.json"}</w:instrText>
      </w:r>
      <w:r w:rsidR="00416858">
        <w:rPr>
          <w:rFonts w:ascii="Arial" w:eastAsia="Arial" w:hAnsi="Arial" w:cs="Arial"/>
          <w:color w:val="000000"/>
          <w:sz w:val="22"/>
          <w:szCs w:val="22"/>
        </w:rPr>
        <w:fldChar w:fldCharType="separate"/>
      </w:r>
      <w:r w:rsidR="00416858" w:rsidRPr="00416858">
        <w:rPr>
          <w:rFonts w:ascii="Arial" w:eastAsia="Arial" w:hAnsi="Arial" w:cs="Arial"/>
          <w:noProof/>
          <w:color w:val="000000"/>
          <w:sz w:val="22"/>
          <w:szCs w:val="22"/>
        </w:rPr>
        <w:t>[15]–[19]</w:t>
      </w:r>
      <w:ins w:id="471" w:author="AcerF5w10" w:date="2019-06-06T18:42:00Z">
        <w:r w:rsidR="00416858">
          <w:rPr>
            <w:rFonts w:ascii="Arial" w:eastAsia="Arial" w:hAnsi="Arial" w:cs="Arial"/>
            <w:color w:val="000000"/>
            <w:sz w:val="22"/>
            <w:szCs w:val="22"/>
          </w:rPr>
          <w:fldChar w:fldCharType="end"/>
        </w:r>
      </w:ins>
      <w:ins w:id="472" w:author="AcerF5w10" w:date="2019-05-31T18:22:00Z">
        <w:r w:rsidRPr="006B62C3">
          <w:rPr>
            <w:rFonts w:ascii="Arial" w:eastAsia="Arial" w:hAnsi="Arial" w:cs="Arial"/>
            <w:color w:val="000000"/>
            <w:sz w:val="22"/>
            <w:szCs w:val="22"/>
            <w:rPrChange w:id="473" w:author="AcerF5w10" w:date="2019-06-01T19:15:00Z">
              <w:rPr>
                <w:rFonts w:ascii="Arial" w:hAnsi="Arial" w:cs="Arial"/>
                <w:color w:val="000000"/>
              </w:rPr>
            </w:rPrChange>
          </w:rPr>
          <w:t xml:space="preserve">, </w:t>
        </w:r>
      </w:ins>
      <w:ins w:id="474" w:author="AcerF5w10" w:date="2019-06-06T16:46:00Z">
        <w:r w:rsidR="00A37119" w:rsidRPr="003135D8">
          <w:rPr>
            <w:rFonts w:ascii="Arial" w:eastAsia="Arial" w:hAnsi="Arial" w:cs="Arial"/>
            <w:sz w:val="22"/>
            <w:szCs w:val="22"/>
          </w:rPr>
          <w:t>sin embargo, cabe destacar que a pesar de todo el trabajo realizado</w:t>
        </w:r>
        <w:r w:rsidR="00A37119" w:rsidRPr="00E13DFC">
          <w:rPr>
            <w:rFonts w:ascii="Arial" w:eastAsia="Arial" w:hAnsi="Arial" w:cs="Arial"/>
            <w:color w:val="000000"/>
            <w:sz w:val="22"/>
            <w:szCs w:val="22"/>
          </w:rPr>
          <w:t xml:space="preserve"> </w:t>
        </w:r>
      </w:ins>
      <w:ins w:id="475" w:author="AcerF5w10" w:date="2019-05-31T18:22:00Z">
        <w:r w:rsidRPr="006B62C3">
          <w:rPr>
            <w:rFonts w:ascii="Arial" w:eastAsia="Arial" w:hAnsi="Arial" w:cs="Arial"/>
            <w:color w:val="000000"/>
            <w:sz w:val="22"/>
            <w:szCs w:val="22"/>
            <w:rPrChange w:id="476" w:author="AcerF5w10" w:date="2019-06-01T19:15:00Z">
              <w:rPr>
                <w:rFonts w:ascii="Arial" w:hAnsi="Arial" w:cs="Arial"/>
                <w:color w:val="000000"/>
              </w:rPr>
            </w:rPrChange>
          </w:rPr>
          <w:t xml:space="preserve">no existe </w:t>
        </w:r>
      </w:ins>
      <w:ins w:id="477" w:author="AcerF5w10" w:date="2019-06-06T16:46:00Z">
        <w:r w:rsidR="00A37119">
          <w:rPr>
            <w:rFonts w:ascii="Arial" w:eastAsia="Arial" w:hAnsi="Arial" w:cs="Arial"/>
            <w:color w:val="000000"/>
            <w:sz w:val="22"/>
            <w:szCs w:val="22"/>
          </w:rPr>
          <w:t xml:space="preserve">o no se cuenta con </w:t>
        </w:r>
      </w:ins>
      <w:ins w:id="478" w:author="AcerF5w10" w:date="2019-05-31T18:22:00Z">
        <w:r w:rsidRPr="006B62C3">
          <w:rPr>
            <w:rFonts w:ascii="Arial" w:eastAsia="Arial" w:hAnsi="Arial" w:cs="Arial"/>
            <w:color w:val="000000"/>
            <w:sz w:val="22"/>
            <w:szCs w:val="22"/>
            <w:rPrChange w:id="479" w:author="AcerF5w10" w:date="2019-06-01T19:15:00Z">
              <w:rPr>
                <w:rFonts w:ascii="Arial" w:hAnsi="Arial" w:cs="Arial"/>
                <w:color w:val="000000"/>
              </w:rPr>
            </w:rPrChange>
          </w:rPr>
          <w:t>un conjunto o catálogo de patrones que permita el diseño adecuado de los objetos de interacción tangible</w:t>
        </w:r>
      </w:ins>
      <w:ins w:id="480" w:author="AcerF5w10" w:date="2019-06-06T16:50:00Z">
        <w:r w:rsidR="004B391D">
          <w:rPr>
            <w:rFonts w:ascii="Arial" w:eastAsia="Arial" w:hAnsi="Arial" w:cs="Arial"/>
            <w:color w:val="000000"/>
            <w:sz w:val="22"/>
            <w:szCs w:val="22"/>
          </w:rPr>
          <w:t>,</w:t>
        </w:r>
      </w:ins>
      <w:ins w:id="481" w:author="AcerF5w10" w:date="2019-06-06T16:48:00Z">
        <w:r w:rsidR="00A37119">
          <w:rPr>
            <w:rFonts w:ascii="Arial" w:eastAsia="Arial" w:hAnsi="Arial" w:cs="Arial"/>
            <w:color w:val="000000"/>
            <w:sz w:val="22"/>
            <w:szCs w:val="22"/>
          </w:rPr>
          <w:t xml:space="preserve"> </w:t>
        </w:r>
        <w:r w:rsidR="00A37119" w:rsidRPr="006B62C3">
          <w:rPr>
            <w:rFonts w:ascii="Arial" w:eastAsia="Arial" w:hAnsi="Arial" w:cs="Arial"/>
            <w:color w:val="000000"/>
            <w:sz w:val="22"/>
            <w:szCs w:val="22"/>
          </w:rPr>
          <w:t>en</w:t>
        </w:r>
        <w:r w:rsidR="00A37119" w:rsidRPr="006B62C3">
          <w:rPr>
            <w:rFonts w:ascii="Arial" w:eastAsia="Arial" w:hAnsi="Arial" w:cs="Arial"/>
            <w:sz w:val="22"/>
            <w:szCs w:val="22"/>
          </w:rPr>
          <w:t xml:space="preserve"> juegos serios enfocados en la </w:t>
        </w:r>
        <w:r w:rsidR="00A37119" w:rsidRPr="006B62C3">
          <w:rPr>
            <w:rFonts w:ascii="Arial" w:eastAsia="Arial" w:hAnsi="Arial" w:cs="Arial"/>
            <w:color w:val="000000"/>
            <w:sz w:val="22"/>
            <w:szCs w:val="22"/>
          </w:rPr>
          <w:t>rehabilitación psicomotriz de niños con discapacidad auditiva</w:t>
        </w:r>
      </w:ins>
      <w:ins w:id="482" w:author="AcerF5w10" w:date="2019-05-31T18:22:00Z">
        <w:r w:rsidR="005D49DB" w:rsidRPr="00E13DFC">
          <w:rPr>
            <w:rFonts w:ascii="Arial" w:eastAsia="Arial" w:hAnsi="Arial" w:cs="Arial"/>
            <w:color w:val="000000"/>
            <w:sz w:val="22"/>
            <w:szCs w:val="22"/>
          </w:rPr>
          <w:t xml:space="preserve">. </w:t>
        </w:r>
      </w:ins>
    </w:p>
    <w:p w14:paraId="1F5277C0" w14:textId="3BFE0CC2" w:rsidR="00F66375" w:rsidRPr="003135D8" w:rsidDel="00BC2F14" w:rsidRDefault="00E12EDA" w:rsidP="005D49DB">
      <w:pPr>
        <w:pBdr>
          <w:top w:val="none" w:sz="0" w:space="0" w:color="000000"/>
          <w:left w:val="none" w:sz="0" w:space="0" w:color="000000"/>
          <w:bottom w:val="none" w:sz="0" w:space="0" w:color="000000"/>
          <w:right w:val="none" w:sz="0" w:space="0" w:color="000000"/>
          <w:between w:val="none" w:sz="0" w:space="0" w:color="000000"/>
        </w:pBdr>
        <w:jc w:val="both"/>
        <w:textAlignment w:val="baseline"/>
        <w:rPr>
          <w:del w:id="483" w:author="AcerF5w10" w:date="2019-05-31T18:21:00Z"/>
          <w:rFonts w:ascii="Arial" w:eastAsia="Arial" w:hAnsi="Arial" w:cs="Arial"/>
          <w:color w:val="000000"/>
          <w:sz w:val="22"/>
          <w:szCs w:val="22"/>
        </w:rPr>
        <w:pPrChange w:id="484" w:author="AcerF5w10" w:date="2019-06-06T16:50:00Z">
          <w:pPr>
            <w:pBdr>
              <w:top w:val="none" w:sz="0" w:space="0" w:color="000000"/>
              <w:left w:val="none" w:sz="0" w:space="0" w:color="000000"/>
              <w:bottom w:val="none" w:sz="0" w:space="0" w:color="000000"/>
              <w:right w:val="none" w:sz="0" w:space="0" w:color="000000"/>
              <w:between w:val="none" w:sz="0" w:space="0" w:color="000000"/>
            </w:pBdr>
            <w:jc w:val="both"/>
          </w:pPr>
        </w:pPrChange>
      </w:pPr>
      <w:del w:id="485" w:author="AcerF5w10" w:date="2019-05-31T18:21:00Z">
        <w:r w:rsidRPr="00BC2F14" w:rsidDel="00BC2F14">
          <w:rPr>
            <w:rFonts w:ascii="Arial" w:eastAsia="Arial" w:hAnsi="Arial" w:cs="Arial"/>
            <w:color w:val="000000"/>
            <w:sz w:val="22"/>
            <w:szCs w:val="22"/>
          </w:rPr>
          <w:delText xml:space="preserve">En la actualidad existen juegos serios con interfaces tangibles que se enfocan en la rehabilitación de niños y adultos con algún tipo de discapacidad pero al revisar la literatura en busca del caso particular de aplicaciones que estén dirigidas a la rehabilitación psicomotriz de niños con discapacidad auditiva, podemos evidenciar que es muy poco lo que se ha trabajado en este tema, así mismo si buscamos en la literatura evidenciamos la poca o nula existencia de definiciones formales de patrones de diseño para el desarrollo de juegos serios y objetos tangibles orientados al caso particular que en este trabajo </w:delText>
        </w:r>
        <w:commentRangeStart w:id="486"/>
        <w:r w:rsidRPr="00BC2F14" w:rsidDel="00BC2F14">
          <w:rPr>
            <w:rFonts w:ascii="Arial" w:eastAsia="Arial" w:hAnsi="Arial" w:cs="Arial"/>
            <w:color w:val="000000"/>
            <w:sz w:val="22"/>
            <w:szCs w:val="22"/>
          </w:rPr>
          <w:delText>aborda</w:delText>
        </w:r>
      </w:del>
      <w:del w:id="487" w:author="AcerF5w10" w:date="2019-05-16T11:09:00Z">
        <w:r w:rsidRPr="00BC2F14" w:rsidDel="0026570F">
          <w:rPr>
            <w:rFonts w:ascii="Arial" w:eastAsia="Arial" w:hAnsi="Arial" w:cs="Arial"/>
            <w:color w:val="000000"/>
            <w:sz w:val="22"/>
            <w:szCs w:val="22"/>
          </w:rPr>
          <w:delText>mos</w:delText>
        </w:r>
      </w:del>
      <w:commentRangeEnd w:id="486"/>
      <w:del w:id="488" w:author="AcerF5w10" w:date="2019-05-31T18:21:00Z">
        <w:r w:rsidR="00BD7663" w:rsidRPr="00BC2F14" w:rsidDel="00BC2F14">
          <w:rPr>
            <w:rFonts w:ascii="Arial" w:eastAsia="Arial" w:hAnsi="Arial" w:cs="Arial"/>
            <w:color w:val="000000"/>
            <w:sz w:val="22"/>
            <w:szCs w:val="22"/>
            <w:rPrChange w:id="489" w:author="AcerF5w10" w:date="2019-05-31T18:22:00Z">
              <w:rPr>
                <w:rStyle w:val="Refdecomentario"/>
              </w:rPr>
            </w:rPrChange>
          </w:rPr>
          <w:commentReference w:id="486"/>
        </w:r>
        <w:r w:rsidRPr="00BC2F14" w:rsidDel="00BC2F14">
          <w:rPr>
            <w:rFonts w:ascii="Arial" w:eastAsia="Arial" w:hAnsi="Arial" w:cs="Arial"/>
            <w:color w:val="000000"/>
            <w:sz w:val="22"/>
            <w:szCs w:val="22"/>
          </w:rPr>
          <w:delText>.</w:delText>
        </w:r>
        <w:r w:rsidRPr="003135D8" w:rsidDel="00BC2F14">
          <w:rPr>
            <w:rFonts w:ascii="Arial" w:eastAsia="Arial" w:hAnsi="Arial" w:cs="Arial"/>
            <w:color w:val="000000"/>
            <w:sz w:val="22"/>
            <w:szCs w:val="22"/>
          </w:rPr>
          <w:delText xml:space="preserve"> Esas deficiencias</w:delText>
        </w:r>
        <w:r w:rsidR="00526764" w:rsidRPr="003135D8" w:rsidDel="00BC2F14">
          <w:rPr>
            <w:rFonts w:ascii="Arial" w:eastAsia="Arial" w:hAnsi="Arial" w:cs="Arial"/>
            <w:color w:val="000000"/>
            <w:sz w:val="22"/>
            <w:szCs w:val="22"/>
          </w:rPr>
          <w:delText xml:space="preserve"> en el proceso de diseño</w:delText>
        </w:r>
        <w:r w:rsidRPr="003135D8" w:rsidDel="00BC2F14">
          <w:rPr>
            <w:rFonts w:ascii="Arial" w:eastAsia="Arial" w:hAnsi="Arial" w:cs="Arial"/>
            <w:color w:val="000000"/>
            <w:sz w:val="22"/>
            <w:szCs w:val="22"/>
          </w:rPr>
          <w:delText xml:space="preserve"> </w:delText>
        </w:r>
        <w:r w:rsidRPr="005A7098" w:rsidDel="00BC2F14">
          <w:rPr>
            <w:rFonts w:ascii="Arial" w:eastAsia="Arial" w:hAnsi="Arial" w:cs="Arial"/>
            <w:b/>
            <w:color w:val="000000"/>
            <w:sz w:val="22"/>
            <w:szCs w:val="22"/>
            <w:rPrChange w:id="490" w:author="AcerF5w10" w:date="2019-05-23T12:12:00Z">
              <w:rPr>
                <w:rFonts w:ascii="Arial" w:eastAsia="Arial" w:hAnsi="Arial" w:cs="Arial"/>
                <w:color w:val="000000"/>
                <w:sz w:val="22"/>
                <w:szCs w:val="22"/>
              </w:rPr>
            </w:rPrChange>
          </w:rPr>
          <w:delText xml:space="preserve">de </w:delText>
        </w:r>
        <w:r w:rsidRPr="003135D8" w:rsidDel="00BC2F14">
          <w:rPr>
            <w:rFonts w:ascii="Arial" w:eastAsia="Arial" w:hAnsi="Arial" w:cs="Arial"/>
            <w:color w:val="000000"/>
            <w:sz w:val="22"/>
            <w:szCs w:val="22"/>
          </w:rPr>
          <w:delText>juegos serios conllevan dificultades para el usuario final</w:delText>
        </w:r>
      </w:del>
      <w:del w:id="491" w:author="AcerF5w10" w:date="2019-05-22T10:33:00Z">
        <w:r w:rsidRPr="005A7098" w:rsidDel="006B7D9D">
          <w:rPr>
            <w:rFonts w:ascii="Arial" w:eastAsia="Arial" w:hAnsi="Arial" w:cs="Arial"/>
            <w:b/>
            <w:color w:val="000000"/>
            <w:sz w:val="22"/>
            <w:szCs w:val="22"/>
            <w:rPrChange w:id="492" w:author="AcerF5w10" w:date="2019-05-23T12:13:00Z">
              <w:rPr>
                <w:rFonts w:ascii="Arial" w:eastAsia="Arial" w:hAnsi="Arial" w:cs="Arial"/>
                <w:color w:val="000000"/>
                <w:sz w:val="22"/>
                <w:szCs w:val="22"/>
              </w:rPr>
            </w:rPrChange>
          </w:rPr>
          <w:delText xml:space="preserve"> en </w:delText>
        </w:r>
      </w:del>
      <w:del w:id="493" w:author="AcerF5w10" w:date="2019-05-31T18:21:00Z">
        <w:r w:rsidRPr="005A7098" w:rsidDel="00BC2F14">
          <w:rPr>
            <w:rFonts w:ascii="Arial" w:eastAsia="Arial" w:hAnsi="Arial" w:cs="Arial"/>
            <w:b/>
            <w:color w:val="000000"/>
            <w:sz w:val="22"/>
            <w:szCs w:val="22"/>
            <w:rPrChange w:id="494" w:author="AcerF5w10" w:date="2019-05-23T12:13:00Z">
              <w:rPr>
                <w:rFonts w:ascii="Arial" w:eastAsia="Arial" w:hAnsi="Arial" w:cs="Arial"/>
                <w:color w:val="000000"/>
                <w:sz w:val="22"/>
                <w:szCs w:val="22"/>
              </w:rPr>
            </w:rPrChange>
          </w:rPr>
          <w:delText xml:space="preserve">la </w:delText>
        </w:r>
        <w:r w:rsidRPr="003135D8" w:rsidDel="00BC2F14">
          <w:rPr>
            <w:rFonts w:ascii="Arial" w:eastAsia="Arial" w:hAnsi="Arial" w:cs="Arial"/>
            <w:color w:val="000000"/>
            <w:sz w:val="22"/>
            <w:szCs w:val="22"/>
          </w:rPr>
          <w:delText>comprensión de la actividad de rehabilitación</w:delText>
        </w:r>
      </w:del>
      <w:del w:id="495" w:author="AcerF5w10" w:date="2019-05-22T10:34:00Z">
        <w:r w:rsidRPr="003135D8" w:rsidDel="00176A1B">
          <w:rPr>
            <w:rFonts w:ascii="Arial" w:eastAsia="Arial" w:hAnsi="Arial" w:cs="Arial"/>
            <w:color w:val="000000"/>
            <w:sz w:val="22"/>
            <w:szCs w:val="22"/>
          </w:rPr>
          <w:delText xml:space="preserve"> que se está realizando</w:delText>
        </w:r>
      </w:del>
      <w:del w:id="496" w:author="AcerF5w10" w:date="2019-05-22T10:46:00Z">
        <w:r w:rsidRPr="005A7098" w:rsidDel="00D72D80">
          <w:rPr>
            <w:rFonts w:ascii="Arial" w:eastAsia="Arial" w:hAnsi="Arial" w:cs="Arial"/>
            <w:b/>
            <w:color w:val="000000"/>
            <w:sz w:val="22"/>
            <w:szCs w:val="22"/>
            <w:rPrChange w:id="497" w:author="AcerF5w10" w:date="2019-05-23T12:14:00Z">
              <w:rPr>
                <w:rFonts w:ascii="Arial" w:eastAsia="Arial" w:hAnsi="Arial" w:cs="Arial"/>
                <w:color w:val="000000"/>
                <w:sz w:val="22"/>
                <w:szCs w:val="22"/>
              </w:rPr>
            </w:rPrChange>
          </w:rPr>
          <w:delText>,</w:delText>
        </w:r>
      </w:del>
      <w:del w:id="498" w:author="AcerF5w10" w:date="2019-05-22T11:10:00Z">
        <w:r w:rsidRPr="005A7098" w:rsidDel="007631B2">
          <w:rPr>
            <w:rFonts w:ascii="Arial" w:eastAsia="Arial" w:hAnsi="Arial" w:cs="Arial"/>
            <w:b/>
            <w:color w:val="000000"/>
            <w:sz w:val="22"/>
            <w:szCs w:val="22"/>
            <w:rPrChange w:id="499" w:author="AcerF5w10" w:date="2019-05-23T12:14:00Z">
              <w:rPr>
                <w:rFonts w:ascii="Arial" w:eastAsia="Arial" w:hAnsi="Arial" w:cs="Arial"/>
                <w:color w:val="000000"/>
                <w:sz w:val="22"/>
                <w:szCs w:val="22"/>
              </w:rPr>
            </w:rPrChange>
          </w:rPr>
          <w:delText xml:space="preserve"> </w:delText>
        </w:r>
      </w:del>
      <w:del w:id="500" w:author="AcerF5w10" w:date="2019-05-22T10:34:00Z">
        <w:r w:rsidRPr="005A7098" w:rsidDel="00176A1B">
          <w:rPr>
            <w:rFonts w:ascii="Arial" w:eastAsia="Arial" w:hAnsi="Arial" w:cs="Arial"/>
            <w:b/>
            <w:color w:val="000000"/>
            <w:sz w:val="22"/>
            <w:szCs w:val="22"/>
            <w:rPrChange w:id="501" w:author="AcerF5w10" w:date="2019-05-23T12:14:00Z">
              <w:rPr>
                <w:rFonts w:ascii="Arial" w:eastAsia="Arial" w:hAnsi="Arial" w:cs="Arial"/>
                <w:color w:val="000000"/>
                <w:sz w:val="22"/>
                <w:szCs w:val="22"/>
              </w:rPr>
            </w:rPrChange>
          </w:rPr>
          <w:delText xml:space="preserve">asimismo </w:delText>
        </w:r>
      </w:del>
      <w:del w:id="502" w:author="AcerF5w10" w:date="2019-05-22T11:37:00Z">
        <w:r w:rsidRPr="005A7098" w:rsidDel="009A1F66">
          <w:rPr>
            <w:rFonts w:ascii="Arial" w:eastAsia="Arial" w:hAnsi="Arial" w:cs="Arial"/>
            <w:b/>
            <w:color w:val="000000"/>
            <w:sz w:val="22"/>
            <w:szCs w:val="22"/>
            <w:rPrChange w:id="503" w:author="AcerF5w10" w:date="2019-05-23T12:14:00Z">
              <w:rPr>
                <w:rFonts w:ascii="Arial" w:eastAsia="Arial" w:hAnsi="Arial" w:cs="Arial"/>
                <w:color w:val="000000"/>
                <w:sz w:val="22"/>
                <w:szCs w:val="22"/>
              </w:rPr>
            </w:rPrChange>
          </w:rPr>
          <w:delText xml:space="preserve">para </w:delText>
        </w:r>
      </w:del>
      <w:del w:id="504" w:author="AcerF5w10" w:date="2019-05-22T11:07:00Z">
        <w:r w:rsidRPr="005A7098" w:rsidDel="00BE4C1F">
          <w:rPr>
            <w:rFonts w:ascii="Arial" w:eastAsia="Arial" w:hAnsi="Arial" w:cs="Arial"/>
            <w:b/>
            <w:color w:val="000000"/>
            <w:sz w:val="22"/>
            <w:szCs w:val="22"/>
            <w:rPrChange w:id="505" w:author="AcerF5w10" w:date="2019-05-23T12:14:00Z">
              <w:rPr>
                <w:rFonts w:ascii="Arial" w:eastAsia="Arial" w:hAnsi="Arial" w:cs="Arial"/>
                <w:color w:val="000000"/>
                <w:sz w:val="22"/>
                <w:szCs w:val="22"/>
              </w:rPr>
            </w:rPrChange>
          </w:rPr>
          <w:delText>el</w:delText>
        </w:r>
        <w:r w:rsidRPr="003135D8" w:rsidDel="00BE4C1F">
          <w:rPr>
            <w:rFonts w:ascii="Arial" w:eastAsia="Arial" w:hAnsi="Arial" w:cs="Arial"/>
            <w:color w:val="000000"/>
            <w:sz w:val="22"/>
            <w:szCs w:val="22"/>
          </w:rPr>
          <w:delText xml:space="preserve"> </w:delText>
        </w:r>
      </w:del>
      <w:del w:id="506" w:author="AcerF5w10" w:date="2019-05-31T18:21:00Z">
        <w:r w:rsidRPr="003135D8" w:rsidDel="00BC2F14">
          <w:rPr>
            <w:rFonts w:ascii="Arial" w:eastAsia="Arial" w:hAnsi="Arial" w:cs="Arial"/>
            <w:color w:val="000000"/>
            <w:sz w:val="22"/>
            <w:szCs w:val="22"/>
          </w:rPr>
          <w:delText xml:space="preserve">cumplimiento de los objetivos de </w:delText>
        </w:r>
      </w:del>
      <w:del w:id="507" w:author="AcerF5w10" w:date="2019-05-22T10:49:00Z">
        <w:r w:rsidRPr="003135D8" w:rsidDel="00D72D80">
          <w:rPr>
            <w:rFonts w:ascii="Arial" w:eastAsia="Arial" w:hAnsi="Arial" w:cs="Arial"/>
            <w:color w:val="000000"/>
            <w:sz w:val="22"/>
            <w:szCs w:val="22"/>
          </w:rPr>
          <w:delText>ésta</w:delText>
        </w:r>
      </w:del>
      <w:del w:id="508" w:author="AcerF5w10" w:date="2019-05-31T18:21:00Z">
        <w:r w:rsidRPr="003135D8" w:rsidDel="00BC2F14">
          <w:rPr>
            <w:rFonts w:ascii="Arial" w:eastAsia="Arial" w:hAnsi="Arial" w:cs="Arial"/>
            <w:color w:val="000000"/>
            <w:sz w:val="22"/>
            <w:szCs w:val="22"/>
          </w:rPr>
          <w:delText xml:space="preserve">. </w:delText>
        </w:r>
      </w:del>
    </w:p>
    <w:p w14:paraId="39C8C29D" w14:textId="1BCD92A3" w:rsidR="00F66375" w:rsidRPr="003135D8" w:rsidDel="005D49DB" w:rsidRDefault="00F66375">
      <w:pPr>
        <w:jc w:val="both"/>
        <w:rPr>
          <w:del w:id="509" w:author="AcerF5w10" w:date="2019-06-06T16:49:00Z"/>
          <w:rFonts w:ascii="Arial" w:eastAsia="Arial" w:hAnsi="Arial" w:cs="Arial"/>
          <w:sz w:val="22"/>
          <w:szCs w:val="22"/>
        </w:rPr>
      </w:pPr>
    </w:p>
    <w:p w14:paraId="55492448" w14:textId="78561581" w:rsidR="002B1CC3" w:rsidRDefault="00E12EDA">
      <w:pPr>
        <w:jc w:val="both"/>
        <w:rPr>
          <w:ins w:id="510" w:author="AcerF5w10" w:date="2019-05-22T22:20:00Z"/>
          <w:rFonts w:ascii="Arial" w:eastAsia="Arial" w:hAnsi="Arial" w:cs="Arial"/>
          <w:sz w:val="22"/>
          <w:szCs w:val="22"/>
        </w:rPr>
      </w:pPr>
      <w:del w:id="511" w:author="AcerF5w10" w:date="2019-06-06T16:45:00Z">
        <w:r w:rsidRPr="00945C06" w:rsidDel="00A37119">
          <w:rPr>
            <w:rFonts w:ascii="Arial" w:eastAsia="Arial" w:hAnsi="Arial" w:cs="Arial"/>
            <w:sz w:val="22"/>
            <w:szCs w:val="22"/>
            <w:highlight w:val="lightGray"/>
            <w:rPrChange w:id="512" w:author="AcerF5w10" w:date="2019-05-07T17:34:00Z">
              <w:rPr>
                <w:rFonts w:ascii="Arial" w:eastAsia="Arial" w:hAnsi="Arial" w:cs="Arial"/>
                <w:sz w:val="22"/>
                <w:szCs w:val="22"/>
              </w:rPr>
            </w:rPrChange>
          </w:rPr>
          <w:delText>En trabajos anteriores los autores identifican patrones de dis</w:delText>
        </w:r>
        <w:r w:rsidR="00D86F45" w:rsidRPr="00945C06" w:rsidDel="00A37119">
          <w:rPr>
            <w:rFonts w:ascii="Arial" w:eastAsia="Arial" w:hAnsi="Arial" w:cs="Arial"/>
            <w:sz w:val="22"/>
            <w:szCs w:val="22"/>
            <w:highlight w:val="lightGray"/>
            <w:rPrChange w:id="513" w:author="AcerF5w10" w:date="2019-05-07T17:34:00Z">
              <w:rPr>
                <w:rFonts w:ascii="Arial" w:eastAsia="Arial" w:hAnsi="Arial" w:cs="Arial"/>
                <w:sz w:val="22"/>
                <w:szCs w:val="22"/>
              </w:rPr>
            </w:rPrChange>
          </w:rPr>
          <w:delText xml:space="preserve">eño para juegos serios como en </w:delText>
        </w:r>
        <w:commentRangeStart w:id="514"/>
        <w:r w:rsidR="00D86F45" w:rsidRPr="00945C06" w:rsidDel="00A37119">
          <w:rPr>
            <w:rFonts w:ascii="Arial" w:eastAsia="Arial" w:hAnsi="Arial" w:cs="Arial"/>
            <w:sz w:val="22"/>
            <w:szCs w:val="22"/>
            <w:highlight w:val="lightGray"/>
            <w:rPrChange w:id="515" w:author="AcerF5w10" w:date="2019-05-07T17:34:00Z">
              <w:rPr>
                <w:rFonts w:ascii="Arial" w:eastAsia="Arial" w:hAnsi="Arial" w:cs="Arial"/>
                <w:sz w:val="22"/>
                <w:szCs w:val="22"/>
              </w:rPr>
            </w:rPrChange>
          </w:rPr>
          <w:fldChar w:fldCharType="begin" w:fldLock="1"/>
        </w:r>
        <w:r w:rsidR="006F0229" w:rsidRPr="00A37119" w:rsidDel="00A37119">
          <w:rPr>
            <w:rFonts w:ascii="Arial" w:eastAsia="Arial" w:hAnsi="Arial" w:cs="Arial"/>
            <w:sz w:val="22"/>
            <w:szCs w:val="22"/>
            <w:highlight w:val="lightGray"/>
            <w:rPrChange w:id="516" w:author="AcerF5w10" w:date="2019-06-06T16:48:00Z">
              <w:rPr>
                <w:rFonts w:ascii="Arial" w:eastAsia="Arial" w:hAnsi="Arial" w:cs="Arial"/>
                <w:sz w:val="22"/>
                <w:szCs w:val="22"/>
                <w:highlight w:val="lightGray"/>
              </w:rPr>
            </w:rPrChange>
          </w:rPr>
          <w:del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d81fff6f-4dbb-4c7f-ae67-acd7e6842232","http://www.mendeley.com/documents/?uuid=2438cac4-c868-4862-a830-2d5357496ea3"]}],"mendeley":{"formattedCitation":"[15]","plainTextFormattedCitation":"[15]","previouslyFormattedCitation":"[15]"},"properties":{"noteIndex":0},"schema":"https://github.com/citation-style-language/schema/raw/master/csl-citation.json"}</w:delInstrText>
        </w:r>
        <w:r w:rsidR="00D86F45" w:rsidRPr="00945C06" w:rsidDel="00A37119">
          <w:rPr>
            <w:rFonts w:ascii="Arial" w:eastAsia="Arial" w:hAnsi="Arial" w:cs="Arial"/>
            <w:sz w:val="22"/>
            <w:szCs w:val="22"/>
            <w:highlight w:val="lightGray"/>
            <w:rPrChange w:id="517" w:author="AcerF5w10" w:date="2019-05-07T17:34:00Z">
              <w:rPr>
                <w:rFonts w:ascii="Arial" w:eastAsia="Arial" w:hAnsi="Arial" w:cs="Arial"/>
                <w:sz w:val="22"/>
                <w:szCs w:val="22"/>
              </w:rPr>
            </w:rPrChange>
          </w:rPr>
          <w:fldChar w:fldCharType="separate"/>
        </w:r>
        <w:r w:rsidR="006F0229" w:rsidRPr="00A37119" w:rsidDel="00A37119">
          <w:rPr>
            <w:rFonts w:ascii="Arial" w:eastAsia="Arial" w:hAnsi="Arial" w:cs="Arial"/>
            <w:noProof/>
            <w:sz w:val="22"/>
            <w:szCs w:val="22"/>
            <w:highlight w:val="lightGray"/>
            <w:rPrChange w:id="518" w:author="AcerF5w10" w:date="2019-06-06T16:45:00Z">
              <w:rPr>
                <w:rFonts w:ascii="Arial" w:eastAsia="Arial" w:hAnsi="Arial" w:cs="Arial"/>
                <w:noProof/>
                <w:sz w:val="22"/>
                <w:szCs w:val="22"/>
                <w:highlight w:val="lightGray"/>
              </w:rPr>
            </w:rPrChange>
          </w:rPr>
          <w:delText>[15]</w:delText>
        </w:r>
        <w:r w:rsidR="00D86F45" w:rsidRPr="00945C06" w:rsidDel="00A37119">
          <w:rPr>
            <w:rFonts w:ascii="Arial" w:eastAsia="Arial" w:hAnsi="Arial" w:cs="Arial"/>
            <w:sz w:val="22"/>
            <w:szCs w:val="22"/>
            <w:highlight w:val="lightGray"/>
            <w:rPrChange w:id="519" w:author="AcerF5w10" w:date="2019-05-07T17:34:00Z">
              <w:rPr>
                <w:rFonts w:ascii="Arial" w:eastAsia="Arial" w:hAnsi="Arial" w:cs="Arial"/>
                <w:sz w:val="22"/>
                <w:szCs w:val="22"/>
              </w:rPr>
            </w:rPrChange>
          </w:rPr>
          <w:fldChar w:fldCharType="end"/>
        </w:r>
      </w:del>
      <w:commentRangeEnd w:id="514"/>
      <w:r w:rsidR="009D7DDB">
        <w:rPr>
          <w:rStyle w:val="Refdecomentario"/>
        </w:rPr>
        <w:commentReference w:id="514"/>
      </w:r>
      <w:del w:id="520" w:author="AcerF5w10" w:date="2019-06-01T16:58:00Z">
        <w:r w:rsidRPr="003135D8" w:rsidDel="009D7DDB">
          <w:rPr>
            <w:rFonts w:ascii="Arial" w:eastAsia="Arial" w:hAnsi="Arial" w:cs="Arial"/>
            <w:sz w:val="22"/>
            <w:szCs w:val="22"/>
          </w:rPr>
          <w:delText xml:space="preserve">, </w:delText>
        </w:r>
        <w:r w:rsidRPr="00945C06" w:rsidDel="009D7DDB">
          <w:rPr>
            <w:rFonts w:ascii="Arial" w:eastAsia="Arial" w:hAnsi="Arial" w:cs="Arial"/>
            <w:sz w:val="22"/>
            <w:szCs w:val="22"/>
            <w:highlight w:val="lightGray"/>
            <w:rPrChange w:id="521" w:author="AcerF5w10" w:date="2019-05-07T17:35:00Z">
              <w:rPr>
                <w:rFonts w:ascii="Arial" w:eastAsia="Arial" w:hAnsi="Arial" w:cs="Arial"/>
                <w:sz w:val="22"/>
                <w:szCs w:val="22"/>
              </w:rPr>
            </w:rPrChange>
          </w:rPr>
          <w:delText>otros autores han presentado propuestas de patrones de diseño tradi</w:delText>
        </w:r>
        <w:r w:rsidR="00152463" w:rsidRPr="00945C06" w:rsidDel="009D7DDB">
          <w:rPr>
            <w:rFonts w:ascii="Arial" w:eastAsia="Arial" w:hAnsi="Arial" w:cs="Arial"/>
            <w:sz w:val="22"/>
            <w:szCs w:val="22"/>
            <w:highlight w:val="lightGray"/>
            <w:rPrChange w:id="522" w:author="AcerF5w10" w:date="2019-05-07T17:35:00Z">
              <w:rPr>
                <w:rFonts w:ascii="Arial" w:eastAsia="Arial" w:hAnsi="Arial" w:cs="Arial"/>
                <w:sz w:val="22"/>
                <w:szCs w:val="22"/>
              </w:rPr>
            </w:rPrChange>
          </w:rPr>
          <w:delText xml:space="preserve">cionales enfocados al software </w:delText>
        </w:r>
        <w:r w:rsidR="00152463" w:rsidRPr="00945C06" w:rsidDel="009D7DDB">
          <w:rPr>
            <w:rFonts w:ascii="Arial" w:eastAsia="Arial" w:hAnsi="Arial" w:cs="Arial"/>
            <w:sz w:val="22"/>
            <w:szCs w:val="22"/>
            <w:highlight w:val="lightGray"/>
            <w:rPrChange w:id="523" w:author="AcerF5w10" w:date="2019-05-07T17:35:00Z">
              <w:rPr>
                <w:rFonts w:ascii="Arial" w:eastAsia="Arial" w:hAnsi="Arial" w:cs="Arial"/>
                <w:sz w:val="22"/>
                <w:szCs w:val="22"/>
              </w:rPr>
            </w:rPrChange>
          </w:rPr>
          <w:fldChar w:fldCharType="begin" w:fldLock="1"/>
        </w:r>
        <w:r w:rsidR="003B18CE" w:rsidDel="009D7DDB">
          <w:rPr>
            <w:rFonts w:ascii="Arial" w:eastAsia="Arial" w:hAnsi="Arial" w:cs="Arial"/>
            <w:sz w:val="22"/>
            <w:szCs w:val="22"/>
            <w:highlight w:val="lightGray"/>
          </w:rPr>
          <w:del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01fb9499-4273-4476-b960-e934ba4be8a2","http://www.mendeley.com/documents/?uuid=814de183-d9eb-49a9-a687-7882e11cb9f8"]}],"mendeley":{"formattedCitation":"[11]","plainTextFormattedCitation":"[11]","previouslyFormattedCitation":"[11]"},"properties":{"noteIndex":0},"schema":"https://github.com/citation-style-language/schema/raw/master/csl-citation.json"}</w:delInstrText>
        </w:r>
        <w:r w:rsidR="00152463" w:rsidRPr="00945C06" w:rsidDel="009D7DDB">
          <w:rPr>
            <w:rFonts w:ascii="Arial" w:eastAsia="Arial" w:hAnsi="Arial" w:cs="Arial"/>
            <w:sz w:val="22"/>
            <w:szCs w:val="22"/>
            <w:highlight w:val="lightGray"/>
            <w:rPrChange w:id="524" w:author="AcerF5w10" w:date="2019-05-07T17:35:00Z">
              <w:rPr>
                <w:rFonts w:ascii="Arial" w:eastAsia="Arial" w:hAnsi="Arial" w:cs="Arial"/>
                <w:sz w:val="22"/>
                <w:szCs w:val="22"/>
              </w:rPr>
            </w:rPrChange>
          </w:rPr>
          <w:fldChar w:fldCharType="separate"/>
        </w:r>
        <w:r w:rsidR="003B18CE" w:rsidRPr="003B18CE" w:rsidDel="009D7DDB">
          <w:rPr>
            <w:rFonts w:ascii="Arial" w:eastAsia="Arial" w:hAnsi="Arial" w:cs="Arial"/>
            <w:noProof/>
            <w:sz w:val="22"/>
            <w:szCs w:val="22"/>
            <w:highlight w:val="lightGray"/>
          </w:rPr>
          <w:delText>[11]</w:delText>
        </w:r>
        <w:r w:rsidR="00152463" w:rsidRPr="00945C06" w:rsidDel="009D7DDB">
          <w:rPr>
            <w:rFonts w:ascii="Arial" w:eastAsia="Arial" w:hAnsi="Arial" w:cs="Arial"/>
            <w:sz w:val="22"/>
            <w:szCs w:val="22"/>
            <w:highlight w:val="lightGray"/>
            <w:rPrChange w:id="525" w:author="AcerF5w10" w:date="2019-05-07T17:35:00Z">
              <w:rPr>
                <w:rFonts w:ascii="Arial" w:eastAsia="Arial" w:hAnsi="Arial" w:cs="Arial"/>
                <w:sz w:val="22"/>
                <w:szCs w:val="22"/>
              </w:rPr>
            </w:rPrChange>
          </w:rPr>
          <w:fldChar w:fldCharType="end"/>
        </w:r>
      </w:del>
      <w:del w:id="526" w:author="AcerF5w10" w:date="2019-06-06T16:45:00Z">
        <w:r w:rsidRPr="003135D8" w:rsidDel="00A37119">
          <w:rPr>
            <w:rFonts w:ascii="Arial" w:eastAsia="Arial" w:hAnsi="Arial" w:cs="Arial"/>
            <w:sz w:val="22"/>
            <w:szCs w:val="22"/>
          </w:rPr>
          <w:delText xml:space="preserve">, </w:delText>
        </w:r>
      </w:del>
      <w:del w:id="527" w:author="AcerF5w10" w:date="2019-06-06T16:46:00Z">
        <w:r w:rsidRPr="003135D8" w:rsidDel="00A37119">
          <w:rPr>
            <w:rFonts w:ascii="Arial" w:eastAsia="Arial" w:hAnsi="Arial" w:cs="Arial"/>
            <w:sz w:val="22"/>
            <w:szCs w:val="22"/>
          </w:rPr>
          <w:delText xml:space="preserve">sin </w:delText>
        </w:r>
        <w:r w:rsidR="00526764" w:rsidRPr="003135D8" w:rsidDel="00A37119">
          <w:rPr>
            <w:rFonts w:ascii="Arial" w:eastAsia="Arial" w:hAnsi="Arial" w:cs="Arial"/>
            <w:sz w:val="22"/>
            <w:szCs w:val="22"/>
          </w:rPr>
          <w:delText>embargo,</w:delText>
        </w:r>
        <w:r w:rsidRPr="003135D8" w:rsidDel="00A37119">
          <w:rPr>
            <w:rFonts w:ascii="Arial" w:eastAsia="Arial" w:hAnsi="Arial" w:cs="Arial"/>
            <w:sz w:val="22"/>
            <w:szCs w:val="22"/>
          </w:rPr>
          <w:delText xml:space="preserve"> cabe destacar que a pesar de todo el trabajo realizado</w:delText>
        </w:r>
      </w:del>
      <w:del w:id="528" w:author="AcerF5w10" w:date="2019-06-06T16:47:00Z">
        <w:r w:rsidRPr="003135D8" w:rsidDel="00A37119">
          <w:rPr>
            <w:rFonts w:ascii="Arial" w:eastAsia="Arial" w:hAnsi="Arial" w:cs="Arial"/>
            <w:sz w:val="22"/>
            <w:szCs w:val="22"/>
          </w:rPr>
          <w:delText xml:space="preserve">, no se cuenta con patrones de </w:delText>
        </w:r>
        <w:r w:rsidRPr="00232531" w:rsidDel="00A37119">
          <w:rPr>
            <w:rFonts w:ascii="Arial" w:eastAsia="Arial" w:hAnsi="Arial" w:cs="Arial"/>
            <w:sz w:val="22"/>
            <w:szCs w:val="22"/>
          </w:rPr>
          <w:delText xml:space="preserve">diseño específicos </w:delText>
        </w:r>
        <w:r w:rsidRPr="00916226" w:rsidDel="00A37119">
          <w:rPr>
            <w:rFonts w:ascii="Arial" w:eastAsia="Arial" w:hAnsi="Arial" w:cs="Arial"/>
            <w:sz w:val="22"/>
            <w:szCs w:val="22"/>
          </w:rPr>
          <w:delText xml:space="preserve">para </w:delText>
        </w:r>
      </w:del>
      <w:del w:id="529" w:author="AcerF5w10" w:date="2019-06-06T16:48:00Z">
        <w:r w:rsidRPr="006B62C3" w:rsidDel="00A37119">
          <w:rPr>
            <w:rFonts w:ascii="Arial" w:eastAsia="Arial" w:hAnsi="Arial" w:cs="Arial"/>
            <w:sz w:val="22"/>
            <w:szCs w:val="22"/>
          </w:rPr>
          <w:delText>juegos serios en</w:delText>
        </w:r>
      </w:del>
      <w:del w:id="530" w:author="AcerF5w10" w:date="2019-05-31T18:27:00Z">
        <w:r w:rsidRPr="006B62C3" w:rsidDel="00680D9A">
          <w:rPr>
            <w:rFonts w:ascii="Arial" w:eastAsia="Arial" w:hAnsi="Arial" w:cs="Arial"/>
            <w:sz w:val="22"/>
            <w:szCs w:val="22"/>
          </w:rPr>
          <w:delText xml:space="preserve"> </w:delText>
        </w:r>
      </w:del>
      <w:del w:id="531" w:author="AcerF5w10" w:date="2019-06-06T16:48:00Z">
        <w:r w:rsidRPr="006B62C3" w:rsidDel="00A37119">
          <w:rPr>
            <w:rFonts w:ascii="Arial" w:eastAsia="Arial" w:hAnsi="Arial" w:cs="Arial"/>
            <w:sz w:val="22"/>
            <w:szCs w:val="22"/>
          </w:rPr>
          <w:delText xml:space="preserve">la </w:delText>
        </w:r>
        <w:r w:rsidRPr="006B62C3" w:rsidDel="00A37119">
          <w:rPr>
            <w:rFonts w:ascii="Arial" w:eastAsia="Arial" w:hAnsi="Arial" w:cs="Arial"/>
            <w:color w:val="000000"/>
            <w:sz w:val="22"/>
            <w:szCs w:val="22"/>
          </w:rPr>
          <w:delText>rehabilitación psicomotriz de niños con discapacidad auditiva</w:delText>
        </w:r>
      </w:del>
      <w:del w:id="532" w:author="AcerF5w10" w:date="2019-05-31T18:27:00Z">
        <w:r w:rsidRPr="006B62C3" w:rsidDel="00680D9A">
          <w:rPr>
            <w:rFonts w:ascii="Arial" w:eastAsia="Arial" w:hAnsi="Arial" w:cs="Arial"/>
            <w:sz w:val="22"/>
            <w:szCs w:val="22"/>
          </w:rPr>
          <w:delText xml:space="preserve"> ni para los objetos tangibles</w:delText>
        </w:r>
        <w:r w:rsidR="00933249" w:rsidRPr="006B62C3" w:rsidDel="00680D9A">
          <w:rPr>
            <w:rFonts w:ascii="Arial" w:eastAsia="Arial" w:hAnsi="Arial" w:cs="Arial"/>
            <w:sz w:val="22"/>
            <w:szCs w:val="22"/>
          </w:rPr>
          <w:delText xml:space="preserve"> (juguetes o elementos mediadores)</w:delText>
        </w:r>
        <w:r w:rsidRPr="006B62C3" w:rsidDel="00680D9A">
          <w:rPr>
            <w:rFonts w:ascii="Arial" w:eastAsia="Arial" w:hAnsi="Arial" w:cs="Arial"/>
            <w:sz w:val="22"/>
            <w:szCs w:val="22"/>
          </w:rPr>
          <w:delText xml:space="preserve"> que los apoyan</w:delText>
        </w:r>
      </w:del>
      <w:del w:id="533" w:author="AcerF5w10" w:date="2019-06-06T16:49:00Z">
        <w:r w:rsidRPr="006B62C3" w:rsidDel="005D49DB">
          <w:rPr>
            <w:rFonts w:ascii="Arial" w:eastAsia="Arial" w:hAnsi="Arial" w:cs="Arial"/>
            <w:sz w:val="22"/>
            <w:szCs w:val="22"/>
          </w:rPr>
          <w:delText xml:space="preserve">. </w:delText>
        </w:r>
      </w:del>
      <w:r w:rsidRPr="006B62C3">
        <w:rPr>
          <w:rFonts w:ascii="Arial" w:eastAsia="Arial" w:hAnsi="Arial" w:cs="Arial"/>
          <w:sz w:val="22"/>
          <w:szCs w:val="22"/>
        </w:rPr>
        <w:t>Podemos concluir que las propuestas de juegos serios existentes no cubren la totalidad de las necesidades que pudiera tener</w:t>
      </w:r>
      <w:r w:rsidRPr="003135D8">
        <w:rPr>
          <w:rFonts w:ascii="Arial" w:eastAsia="Arial" w:hAnsi="Arial" w:cs="Arial"/>
          <w:sz w:val="22"/>
          <w:szCs w:val="22"/>
        </w:rPr>
        <w:t xml:space="preserve"> un niño con </w:t>
      </w:r>
      <w:ins w:id="534" w:author="AcerF5w10" w:date="2019-06-06T16:51:00Z">
        <w:r w:rsidR="004B391D">
          <w:rPr>
            <w:rFonts w:ascii="Arial" w:eastAsia="Arial" w:hAnsi="Arial" w:cs="Arial"/>
            <w:sz w:val="22"/>
            <w:szCs w:val="22"/>
          </w:rPr>
          <w:t xml:space="preserve">este tipo de </w:t>
        </w:r>
      </w:ins>
      <w:r w:rsidRPr="003135D8">
        <w:rPr>
          <w:rFonts w:ascii="Arial" w:eastAsia="Arial" w:hAnsi="Arial" w:cs="Arial"/>
          <w:sz w:val="22"/>
          <w:szCs w:val="22"/>
        </w:rPr>
        <w:t>discapacidad</w:t>
      </w:r>
      <w:del w:id="535" w:author="AcerF5w10" w:date="2019-06-06T16:51:00Z">
        <w:r w:rsidRPr="003135D8" w:rsidDel="004B391D">
          <w:rPr>
            <w:rFonts w:ascii="Arial" w:eastAsia="Arial" w:hAnsi="Arial" w:cs="Arial"/>
            <w:sz w:val="22"/>
            <w:szCs w:val="22"/>
          </w:rPr>
          <w:delText xml:space="preserve"> auditiva</w:delText>
        </w:r>
      </w:del>
      <w:r w:rsidRPr="003135D8">
        <w:rPr>
          <w:rFonts w:ascii="Arial" w:eastAsia="Arial" w:hAnsi="Arial" w:cs="Arial"/>
          <w:sz w:val="22"/>
          <w:szCs w:val="22"/>
        </w:rPr>
        <w:t xml:space="preserve">. </w:t>
      </w:r>
    </w:p>
    <w:p w14:paraId="419E82E2" w14:textId="77777777" w:rsidR="002B1CC3" w:rsidRDefault="002B1CC3">
      <w:pPr>
        <w:jc w:val="both"/>
        <w:rPr>
          <w:ins w:id="536" w:author="AcerF5w10" w:date="2019-05-22T22:20:00Z"/>
          <w:rFonts w:ascii="Arial" w:eastAsia="Arial" w:hAnsi="Arial" w:cs="Arial"/>
          <w:sz w:val="22"/>
          <w:szCs w:val="22"/>
        </w:rPr>
      </w:pPr>
    </w:p>
    <w:p w14:paraId="46A394BD" w14:textId="7D4455D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Teniendo en cuenta lo anterior, en este trabajo se plantea la siguiente pregunta de </w:t>
      </w:r>
      <w:commentRangeStart w:id="537"/>
      <w:r w:rsidRPr="003135D8">
        <w:rPr>
          <w:rFonts w:ascii="Arial" w:eastAsia="Arial" w:hAnsi="Arial" w:cs="Arial"/>
          <w:sz w:val="22"/>
          <w:szCs w:val="22"/>
        </w:rPr>
        <w:t>investigación</w:t>
      </w:r>
      <w:r w:rsidR="00B476E7" w:rsidRPr="003135D8">
        <w:rPr>
          <w:rFonts w:ascii="Arial" w:eastAsia="Arial" w:hAnsi="Arial" w:cs="Arial"/>
          <w:sz w:val="22"/>
          <w:szCs w:val="22"/>
        </w:rPr>
        <w:t xml:space="preserve">: </w:t>
      </w:r>
      <w:commentRangeEnd w:id="537"/>
      <w:r w:rsidR="004B0F9B">
        <w:rPr>
          <w:rStyle w:val="Refdecomentario"/>
        </w:rPr>
        <w:commentReference w:id="537"/>
      </w:r>
      <w:r w:rsidR="00526764" w:rsidRPr="003135D8">
        <w:rPr>
          <w:rFonts w:ascii="Arial" w:eastAsia="Arial" w:hAnsi="Arial" w:cs="Arial"/>
          <w:sz w:val="22"/>
          <w:szCs w:val="22"/>
        </w:rPr>
        <w:t>¿</w:t>
      </w:r>
      <w:del w:id="538" w:author="AcerF5w10" w:date="2019-03-02T16:46:00Z">
        <w:r w:rsidRPr="003135D8" w:rsidDel="00C6126B">
          <w:rPr>
            <w:rFonts w:ascii="Arial" w:eastAsia="Arial" w:hAnsi="Arial" w:cs="Arial"/>
            <w:sz w:val="22"/>
            <w:szCs w:val="22"/>
          </w:rPr>
          <w:delText>Como</w:delText>
        </w:r>
      </w:del>
      <w:ins w:id="539" w:author="AcerF5w10" w:date="2019-03-02T16:46:00Z">
        <w:r w:rsidR="00C6126B" w:rsidRPr="003135D8">
          <w:rPr>
            <w:rFonts w:ascii="Arial" w:eastAsia="Arial" w:hAnsi="Arial" w:cs="Arial"/>
            <w:sz w:val="22"/>
            <w:szCs w:val="22"/>
          </w:rPr>
          <w:t>Cómo</w:t>
        </w:r>
      </w:ins>
      <w:r w:rsidRPr="003135D8">
        <w:rPr>
          <w:rFonts w:ascii="Arial" w:eastAsia="Arial" w:hAnsi="Arial" w:cs="Arial"/>
          <w:sz w:val="22"/>
          <w:szCs w:val="22"/>
        </w:rPr>
        <w:t xml:space="preserve"> </w:t>
      </w:r>
      <w:ins w:id="540" w:author="AcerF5w10" w:date="2019-03-02T16:46:00Z">
        <w:r w:rsidR="00C6126B">
          <w:rPr>
            <w:rFonts w:ascii="Arial" w:eastAsia="Arial" w:hAnsi="Arial" w:cs="Arial"/>
            <w:sz w:val="22"/>
            <w:szCs w:val="22"/>
          </w:rPr>
          <w:t xml:space="preserve">contribuir a la mejora de la interacción </w:t>
        </w:r>
      </w:ins>
      <w:ins w:id="541" w:author="AcerF5w10" w:date="2019-03-02T16:47:00Z">
        <w:r w:rsidR="00C6126B">
          <w:rPr>
            <w:rFonts w:ascii="Arial" w:eastAsia="Arial" w:hAnsi="Arial" w:cs="Arial"/>
            <w:sz w:val="22"/>
            <w:szCs w:val="22"/>
          </w:rPr>
          <w:t>entre el</w:t>
        </w:r>
      </w:ins>
      <w:ins w:id="542" w:author="AcerF5w10" w:date="2019-03-02T16:49:00Z">
        <w:r w:rsidR="00C6126B">
          <w:rPr>
            <w:rFonts w:ascii="Arial" w:eastAsia="Arial" w:hAnsi="Arial" w:cs="Arial"/>
            <w:sz w:val="22"/>
            <w:szCs w:val="22"/>
          </w:rPr>
          <w:t xml:space="preserve"> </w:t>
        </w:r>
      </w:ins>
      <w:del w:id="543" w:author="AcerF5w10" w:date="2019-03-02T16:49:00Z">
        <w:r w:rsidRPr="003135D8" w:rsidDel="00C6126B">
          <w:rPr>
            <w:rFonts w:ascii="Arial" w:eastAsia="Arial" w:hAnsi="Arial" w:cs="Arial"/>
            <w:sz w:val="22"/>
            <w:szCs w:val="22"/>
          </w:rPr>
          <w:delText xml:space="preserve">el desarrollo y/o adaptación de un conjunto de patrones para el diseño de la interacción con objetos físicos o tangibles puede contribuir al proceso de diseño de las mecánicas, dinámicas y actividades de los </w:delText>
        </w:r>
      </w:del>
      <w:r w:rsidRPr="003135D8">
        <w:rPr>
          <w:rFonts w:ascii="Arial" w:eastAsia="Arial" w:hAnsi="Arial" w:cs="Arial"/>
          <w:sz w:val="22"/>
          <w:szCs w:val="22"/>
        </w:rPr>
        <w:t>juego</w:t>
      </w:r>
      <w:del w:id="544"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serio</w:t>
      </w:r>
      <w:del w:id="545"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dirigidos a la rehabilitación psicomotriz </w:t>
      </w:r>
      <w:ins w:id="546" w:author="AcerF5w10" w:date="2019-03-02T16:49:00Z">
        <w:r w:rsidR="00C6126B">
          <w:rPr>
            <w:rFonts w:ascii="Arial" w:eastAsia="Arial" w:hAnsi="Arial" w:cs="Arial"/>
            <w:sz w:val="22"/>
            <w:szCs w:val="22"/>
          </w:rPr>
          <w:t xml:space="preserve">y </w:t>
        </w:r>
      </w:ins>
      <w:r w:rsidRPr="003135D8">
        <w:rPr>
          <w:rFonts w:ascii="Arial" w:eastAsia="Arial" w:hAnsi="Arial" w:cs="Arial"/>
          <w:sz w:val="22"/>
          <w:szCs w:val="22"/>
        </w:rPr>
        <w:t>e</w:t>
      </w:r>
      <w:del w:id="547" w:author="AcerF5w10" w:date="2019-03-02T16:49:00Z">
        <w:r w:rsidRPr="003135D8" w:rsidDel="00C6126B">
          <w:rPr>
            <w:rFonts w:ascii="Arial" w:eastAsia="Arial" w:hAnsi="Arial" w:cs="Arial"/>
            <w:sz w:val="22"/>
            <w:szCs w:val="22"/>
          </w:rPr>
          <w:delText>n</w:delText>
        </w:r>
      </w:del>
      <w:ins w:id="548" w:author="AcerF5w10" w:date="2019-03-02T16:49:00Z">
        <w:r w:rsidR="00C6126B">
          <w:rPr>
            <w:rFonts w:ascii="Arial" w:eastAsia="Arial" w:hAnsi="Arial" w:cs="Arial"/>
            <w:sz w:val="22"/>
            <w:szCs w:val="22"/>
          </w:rPr>
          <w:t>l</w:t>
        </w:r>
      </w:ins>
      <w:r w:rsidRPr="003135D8">
        <w:rPr>
          <w:rFonts w:ascii="Arial" w:eastAsia="Arial" w:hAnsi="Arial" w:cs="Arial"/>
          <w:sz w:val="22"/>
          <w:szCs w:val="22"/>
        </w:rPr>
        <w:t xml:space="preserve"> niño</w:t>
      </w:r>
      <w:del w:id="549" w:author="AcerF5w10" w:date="2019-03-02T16:49:00Z">
        <w:r w:rsidRPr="003135D8" w:rsidDel="00C6126B">
          <w:rPr>
            <w:rFonts w:ascii="Arial" w:eastAsia="Arial" w:hAnsi="Arial" w:cs="Arial"/>
            <w:sz w:val="22"/>
            <w:szCs w:val="22"/>
          </w:rPr>
          <w:delText>s</w:delText>
        </w:r>
      </w:del>
      <w:r w:rsidRPr="003135D8">
        <w:rPr>
          <w:rFonts w:ascii="Arial" w:eastAsia="Arial" w:hAnsi="Arial" w:cs="Arial"/>
          <w:sz w:val="22"/>
          <w:szCs w:val="22"/>
        </w:rPr>
        <w:t xml:space="preserve"> con discapacidad auditiva</w:t>
      </w:r>
      <w:ins w:id="550" w:author="AcerF5w10" w:date="2019-03-02T16:49:00Z">
        <w:r w:rsidR="00C6126B">
          <w:rPr>
            <w:rFonts w:ascii="Arial" w:eastAsia="Arial" w:hAnsi="Arial" w:cs="Arial"/>
            <w:sz w:val="22"/>
            <w:szCs w:val="22"/>
          </w:rPr>
          <w:t xml:space="preserve"> a partir de un conjunto de patrones que permita el diseño adecuado de los objetos de </w:t>
        </w:r>
      </w:ins>
      <w:ins w:id="551" w:author="AcerF5w10" w:date="2019-03-02T16:50:00Z">
        <w:r w:rsidR="00C6126B">
          <w:rPr>
            <w:rFonts w:ascii="Arial" w:eastAsia="Arial" w:hAnsi="Arial" w:cs="Arial"/>
            <w:sz w:val="22"/>
            <w:szCs w:val="22"/>
          </w:rPr>
          <w:t>interacción</w:t>
        </w:r>
      </w:ins>
      <w:ins w:id="552" w:author="AcerF5w10" w:date="2019-03-02T16:49:00Z">
        <w:r w:rsidR="00C6126B">
          <w:rPr>
            <w:rFonts w:ascii="Arial" w:eastAsia="Arial" w:hAnsi="Arial" w:cs="Arial"/>
            <w:sz w:val="22"/>
            <w:szCs w:val="22"/>
          </w:rPr>
          <w:t xml:space="preserve"> tangible</w:t>
        </w:r>
      </w:ins>
      <w:r w:rsidRPr="003135D8">
        <w:rPr>
          <w:rFonts w:ascii="Arial" w:eastAsia="Arial" w:hAnsi="Arial" w:cs="Arial"/>
          <w:sz w:val="22"/>
          <w:szCs w:val="22"/>
        </w:rPr>
        <w:t>?</w:t>
      </w:r>
    </w:p>
    <w:p w14:paraId="1B055848" w14:textId="65660C2B" w:rsidR="009B6DC0" w:rsidRPr="003135D8" w:rsidRDefault="009B6DC0">
      <w:pPr>
        <w:jc w:val="both"/>
        <w:rPr>
          <w:rFonts w:ascii="Arial" w:eastAsia="Arial" w:hAnsi="Arial" w:cs="Arial"/>
          <w:sz w:val="22"/>
          <w:szCs w:val="22"/>
          <w:highlight w:val="yellow"/>
        </w:rPr>
      </w:pPr>
    </w:p>
    <w:p w14:paraId="3A5D6C58" w14:textId="1520ED92" w:rsidR="00F66375" w:rsidRPr="003135D8" w:rsidRDefault="003135D8" w:rsidP="00784A47">
      <w:pPr>
        <w:pStyle w:val="Ttulo1"/>
        <w:numPr>
          <w:ilvl w:val="0"/>
          <w:numId w:val="2"/>
        </w:numPr>
        <w:ind w:left="709" w:hanging="709"/>
        <w:rPr>
          <w:b/>
          <w:sz w:val="22"/>
          <w:szCs w:val="22"/>
        </w:rPr>
      </w:pPr>
      <w:bookmarkStart w:id="553" w:name="_Toc531009663"/>
      <w:r w:rsidRPr="003135D8">
        <w:rPr>
          <w:b/>
          <w:sz w:val="22"/>
          <w:szCs w:val="22"/>
        </w:rPr>
        <w:t>ESTADO DEL ARTE</w:t>
      </w:r>
      <w:bookmarkEnd w:id="553"/>
    </w:p>
    <w:p w14:paraId="32BC1479" w14:textId="3A64502B" w:rsidR="00F66375" w:rsidRPr="003135D8" w:rsidRDefault="00C4169F" w:rsidP="00C4169F">
      <w:pPr>
        <w:pStyle w:val="Ttulo2"/>
        <w:rPr>
          <w:rFonts w:ascii="Arial" w:eastAsia="Arial" w:hAnsi="Arial" w:cs="Arial"/>
          <w:sz w:val="22"/>
          <w:szCs w:val="22"/>
        </w:rPr>
      </w:pPr>
      <w:bookmarkStart w:id="554" w:name="_Toc531009664"/>
      <w:r w:rsidRPr="003135D8">
        <w:rPr>
          <w:rFonts w:ascii="Arial" w:hAnsi="Arial" w:cs="Arial"/>
          <w:sz w:val="22"/>
          <w:szCs w:val="22"/>
        </w:rPr>
        <w:t xml:space="preserve">2.1 </w:t>
      </w:r>
      <w:r w:rsidR="00E12EDA" w:rsidRPr="003135D8">
        <w:rPr>
          <w:rFonts w:ascii="Arial" w:hAnsi="Arial" w:cs="Arial"/>
          <w:sz w:val="22"/>
          <w:szCs w:val="22"/>
        </w:rPr>
        <w:t>Marco teórico</w:t>
      </w:r>
      <w:bookmarkEnd w:id="554"/>
    </w:p>
    <w:p w14:paraId="746A3AFF" w14:textId="0F9C0303" w:rsidR="00F66375" w:rsidRPr="003135D8" w:rsidRDefault="00C4169F" w:rsidP="00C4169F">
      <w:pPr>
        <w:pStyle w:val="Ttulo3"/>
        <w:jc w:val="left"/>
        <w:rPr>
          <w:rFonts w:ascii="Arial" w:hAnsi="Arial" w:cs="Arial"/>
          <w:b/>
          <w:sz w:val="22"/>
          <w:szCs w:val="22"/>
        </w:rPr>
      </w:pPr>
      <w:bookmarkStart w:id="555" w:name="_Toc531009665"/>
      <w:r w:rsidRPr="003135D8">
        <w:rPr>
          <w:rFonts w:ascii="Arial" w:hAnsi="Arial" w:cs="Arial"/>
          <w:b/>
          <w:sz w:val="22"/>
          <w:szCs w:val="22"/>
        </w:rPr>
        <w:t>2.1.1</w:t>
      </w:r>
      <w:r w:rsidR="00E12EDA" w:rsidRPr="003135D8">
        <w:rPr>
          <w:rFonts w:ascii="Arial" w:hAnsi="Arial" w:cs="Arial"/>
          <w:b/>
          <w:sz w:val="22"/>
          <w:szCs w:val="22"/>
        </w:rPr>
        <w:t xml:space="preserve"> Juego</w:t>
      </w:r>
      <w:bookmarkEnd w:id="555"/>
    </w:p>
    <w:p w14:paraId="2A664F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31F3C732" w14:textId="78C1302B" w:rsidR="00F66375" w:rsidRPr="003135D8" w:rsidRDefault="00F6712B">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r w:rsidRPr="003135D8">
        <w:rPr>
          <w:rFonts w:ascii="Arial" w:eastAsia="Arial" w:hAnsi="Arial" w:cs="Arial"/>
          <w:sz w:val="22"/>
          <w:szCs w:val="22"/>
        </w:rPr>
        <w:t xml:space="preserve">En </w:t>
      </w:r>
      <w:r w:rsidRPr="003135D8">
        <w:rPr>
          <w:rFonts w:ascii="Arial" w:eastAsia="Arial" w:hAnsi="Arial" w:cs="Arial"/>
          <w:sz w:val="22"/>
          <w:szCs w:val="22"/>
        </w:rPr>
        <w:fldChar w:fldCharType="begin" w:fldLock="1"/>
      </w:r>
      <w:r w:rsidR="00416858">
        <w:rPr>
          <w:rFonts w:ascii="Arial" w:eastAsia="Arial" w:hAnsi="Arial" w:cs="Arial"/>
          <w:sz w:val="22"/>
          <w:szCs w:val="22"/>
        </w:rPr>
        <w:instrText>ADDIN CSL_CITATION {"citationItems":[{"id":"ITEM-1","itemData":{"author":[{"dropping-particle":"","family":"Andrés Tripero","given":"Tomás","non-dropping-particle":"","parse-names":false,"suffix":""}],"id":"ITEM-1","issued":{"date-parts":[["0"]]},"title":"Vigotsky y su teoría constructivista del juego","type":"webpage"},"uris":["http://www.mendeley.com/documents/?uuid=b4090f2a-d70d-3137-b9e6-fd616fe41669","http://www.mendeley.com/documents/?uuid=ee58c374-8ca0-4179-9c00-2c94dd343707","http://www.mendeley.com/documents/?uuid=e359f3ed-5d65-49cc-becc-8c20382442f1"]}],"mendeley":{"formattedCitation":"[20]","plainTextFormattedCitation":"[20]","previouslyFormattedCitation":"[15]"},"properties":{"noteIndex":0},"schema":"https://github.com/citation-style-language/schema/raw/master/csl-citation.json"}</w:instrText>
      </w:r>
      <w:r w:rsidRPr="003135D8">
        <w:rPr>
          <w:rFonts w:ascii="Arial" w:eastAsia="Arial" w:hAnsi="Arial" w:cs="Arial"/>
          <w:sz w:val="22"/>
          <w:szCs w:val="22"/>
        </w:rPr>
        <w:fldChar w:fldCharType="separate"/>
      </w:r>
      <w:r w:rsidR="00416858" w:rsidRPr="00416858">
        <w:rPr>
          <w:rFonts w:ascii="Arial" w:eastAsia="Arial" w:hAnsi="Arial" w:cs="Arial"/>
          <w:noProof/>
          <w:sz w:val="22"/>
          <w:szCs w:val="22"/>
        </w:rPr>
        <w:t>[20]</w:t>
      </w:r>
      <w:r w:rsidRPr="003135D8">
        <w:rPr>
          <w:rFonts w:ascii="Arial" w:eastAsia="Arial" w:hAnsi="Arial" w:cs="Arial"/>
          <w:sz w:val="22"/>
          <w:szCs w:val="22"/>
        </w:rPr>
        <w:fldChar w:fldCharType="end"/>
      </w:r>
      <w:r w:rsidRPr="003135D8">
        <w:rPr>
          <w:rFonts w:ascii="Arial" w:eastAsia="Arial" w:hAnsi="Arial" w:cs="Arial"/>
          <w:sz w:val="22"/>
          <w:szCs w:val="22"/>
        </w:rPr>
        <w:t xml:space="preserve"> </w:t>
      </w:r>
      <w:r w:rsidR="00E12EDA" w:rsidRPr="003135D8">
        <w:rPr>
          <w:rFonts w:ascii="Arial" w:eastAsia="Arial" w:hAnsi="Arial" w:cs="Arial"/>
          <w:sz w:val="22"/>
          <w:szCs w:val="22"/>
        </w:rPr>
        <w:t>Vigotsky define el juego como una realidad cambiante y sobre todo impulsora d</w:t>
      </w:r>
      <w:r w:rsidR="00177023" w:rsidRPr="003135D8">
        <w:rPr>
          <w:rFonts w:ascii="Arial" w:eastAsia="Arial" w:hAnsi="Arial" w:cs="Arial"/>
          <w:sz w:val="22"/>
          <w:szCs w:val="22"/>
        </w:rPr>
        <w:t>el desarrollo mental del niño</w:t>
      </w:r>
      <w:commentRangeStart w:id="556"/>
      <w:ins w:id="557" w:author="AcerF5w10" w:date="2019-03-07T10:16:00Z">
        <w:r w:rsidR="00AA5C87">
          <w:rPr>
            <w:rFonts w:ascii="Arial" w:eastAsia="Arial" w:hAnsi="Arial" w:cs="Arial"/>
            <w:sz w:val="22"/>
            <w:szCs w:val="22"/>
          </w:rPr>
          <w:t>.</w:t>
        </w:r>
        <w:commentRangeEnd w:id="556"/>
        <w:r w:rsidR="000B00B7">
          <w:rPr>
            <w:rStyle w:val="Refdecomentario"/>
          </w:rPr>
          <w:commentReference w:id="556"/>
        </w:r>
      </w:ins>
      <w:del w:id="558" w:author="AcerF5w10" w:date="2019-03-07T10:16:00Z">
        <w:r w:rsidR="00177023" w:rsidRPr="003135D8" w:rsidDel="00AA5C87">
          <w:rPr>
            <w:rFonts w:ascii="Arial" w:eastAsia="Arial" w:hAnsi="Arial" w:cs="Arial"/>
            <w:sz w:val="22"/>
            <w:szCs w:val="22"/>
          </w:rPr>
          <w:delText>,</w:delText>
        </w:r>
      </w:del>
      <w:r w:rsidR="00E12EDA" w:rsidRPr="003135D8">
        <w:rPr>
          <w:rFonts w:ascii="Arial" w:eastAsia="Arial" w:hAnsi="Arial" w:cs="Arial"/>
          <w:sz w:val="22"/>
          <w:szCs w:val="22"/>
        </w:rPr>
        <w:t xml:space="preserve"> </w:t>
      </w:r>
      <w:r w:rsidR="00E12EDA" w:rsidRPr="00CC4293">
        <w:rPr>
          <w:rFonts w:ascii="Arial" w:eastAsia="Arial" w:hAnsi="Arial" w:cs="Arial"/>
          <w:sz w:val="22"/>
          <w:szCs w:val="22"/>
          <w:highlight w:val="lightGray"/>
          <w:rPrChange w:id="559" w:author="AcerF5w10" w:date="2019-05-07T17:39:00Z">
            <w:rPr>
              <w:rFonts w:ascii="Arial" w:eastAsia="Arial" w:hAnsi="Arial" w:cs="Arial"/>
              <w:sz w:val="22"/>
              <w:szCs w:val="22"/>
            </w:rPr>
          </w:rPrChange>
        </w:rPr>
        <w:t>El juego es el conductor principal del aprendizaje psicomotor, que sitúa al niño no sólo frente a situaciones de equilibrio muy variadas, diferentes coordinaciones y habilidades gimnásticas, multitud de posiciones de apoyo y posibilidades de desplazamiento, sino que además le permite aprender estrategias de resolución d</w:t>
      </w:r>
      <w:r w:rsidRPr="00CC4293">
        <w:rPr>
          <w:rFonts w:ascii="Arial" w:eastAsia="Arial" w:hAnsi="Arial" w:cs="Arial"/>
          <w:sz w:val="22"/>
          <w:szCs w:val="22"/>
          <w:highlight w:val="lightGray"/>
          <w:rPrChange w:id="560" w:author="AcerF5w10" w:date="2019-05-07T17:39:00Z">
            <w:rPr>
              <w:rFonts w:ascii="Arial" w:eastAsia="Arial" w:hAnsi="Arial" w:cs="Arial"/>
              <w:sz w:val="22"/>
              <w:szCs w:val="22"/>
            </w:rPr>
          </w:rPrChange>
        </w:rPr>
        <w:t>e problemas y</w:t>
      </w:r>
      <w:r w:rsidR="00E12EDA" w:rsidRPr="00CC4293">
        <w:rPr>
          <w:rFonts w:ascii="Arial" w:eastAsia="Arial" w:hAnsi="Arial" w:cs="Arial"/>
          <w:sz w:val="22"/>
          <w:szCs w:val="22"/>
          <w:highlight w:val="lightGray"/>
          <w:rPrChange w:id="561" w:author="AcerF5w10" w:date="2019-05-07T17:39:00Z">
            <w:rPr>
              <w:rFonts w:ascii="Arial" w:eastAsia="Arial" w:hAnsi="Arial" w:cs="Arial"/>
              <w:sz w:val="22"/>
              <w:szCs w:val="22"/>
            </w:rPr>
          </w:rPrChange>
        </w:rPr>
        <w:t xml:space="preserve"> </w:t>
      </w:r>
      <w:r w:rsidRPr="00CC4293">
        <w:rPr>
          <w:rFonts w:ascii="Arial" w:eastAsia="Arial" w:hAnsi="Arial" w:cs="Arial"/>
          <w:sz w:val="22"/>
          <w:szCs w:val="22"/>
          <w:highlight w:val="lightGray"/>
          <w:rPrChange w:id="562" w:author="AcerF5w10" w:date="2019-05-07T17:39:00Z">
            <w:rPr>
              <w:rFonts w:ascii="Arial" w:eastAsia="Arial" w:hAnsi="Arial" w:cs="Arial"/>
              <w:sz w:val="22"/>
              <w:szCs w:val="22"/>
            </w:rPr>
          </w:rPrChange>
        </w:rPr>
        <w:t xml:space="preserve">favorece la toma de decisiones </w:t>
      </w:r>
      <w:r w:rsidR="00E32585" w:rsidRPr="00CC4293">
        <w:rPr>
          <w:rFonts w:ascii="Arial" w:eastAsia="Arial" w:hAnsi="Arial" w:cs="Arial"/>
          <w:sz w:val="22"/>
          <w:szCs w:val="22"/>
          <w:highlight w:val="lightGray"/>
          <w:rPrChange w:id="563" w:author="AcerF5w10" w:date="2019-05-07T17:39: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be82e04b-5798-427c-a396-ba27d658211d","http://www.mendeley.com/documents/?uuid=055b00ec-5875-45cf-b7c6-8514bee1c4a8","http://www.mendeley.com/documents/?uuid=77f6cf91-2e71-4c42-96ff-3dc82159e143"]}],"mendeley":{"formattedCitation":"[21]","plainTextFormattedCitation":"[21]","previouslyFormattedCitation":"[16]"},"properties":{"noteIndex":0},"schema":"https://github.com/citation-style-language/schema/raw/master/csl-citation.json"}</w:instrText>
      </w:r>
      <w:r w:rsidR="00E32585" w:rsidRPr="00CC4293">
        <w:rPr>
          <w:rFonts w:ascii="Arial" w:eastAsia="Arial" w:hAnsi="Arial" w:cs="Arial"/>
          <w:sz w:val="22"/>
          <w:szCs w:val="22"/>
          <w:highlight w:val="lightGray"/>
          <w:rPrChange w:id="564" w:author="AcerF5w10" w:date="2019-05-07T17:39: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[21]</w:t>
      </w:r>
      <w:r w:rsidR="00E32585" w:rsidRPr="00CC4293">
        <w:rPr>
          <w:rFonts w:ascii="Arial" w:eastAsia="Arial" w:hAnsi="Arial" w:cs="Arial"/>
          <w:sz w:val="22"/>
          <w:szCs w:val="22"/>
          <w:highlight w:val="lightGray"/>
          <w:rPrChange w:id="565" w:author="AcerF5w10" w:date="2019-05-07T17:39:00Z">
            <w:rPr>
              <w:rFonts w:ascii="Arial" w:eastAsia="Arial" w:hAnsi="Arial" w:cs="Arial"/>
              <w:sz w:val="22"/>
              <w:szCs w:val="22"/>
            </w:rPr>
          </w:rPrChange>
        </w:rPr>
        <w:fldChar w:fldCharType="end"/>
      </w:r>
      <w:r w:rsidR="00E12EDA" w:rsidRPr="00CC4293">
        <w:rPr>
          <w:rFonts w:ascii="Arial" w:eastAsia="Arial" w:hAnsi="Arial" w:cs="Arial"/>
          <w:sz w:val="22"/>
          <w:szCs w:val="22"/>
          <w:highlight w:val="lightGray"/>
          <w:rPrChange w:id="566" w:author="AcerF5w10" w:date="2019-05-07T17:39:00Z">
            <w:rPr>
              <w:rFonts w:ascii="Arial" w:eastAsia="Arial" w:hAnsi="Arial" w:cs="Arial"/>
              <w:sz w:val="22"/>
              <w:szCs w:val="22"/>
            </w:rPr>
          </w:rPrChange>
        </w:rPr>
        <w:t>.</w:t>
      </w:r>
    </w:p>
    <w:p w14:paraId="1E94746A"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Arial" w:eastAsia="Arial" w:hAnsi="Arial" w:cs="Arial"/>
          <w:sz w:val="22"/>
          <w:szCs w:val="22"/>
        </w:rPr>
      </w:pPr>
    </w:p>
    <w:p w14:paraId="4042BB55" w14:textId="4478CED2" w:rsidR="00F66375" w:rsidRPr="003135D8" w:rsidRDefault="00C4169F" w:rsidP="00C4169F">
      <w:pPr>
        <w:pStyle w:val="Ttulo3"/>
        <w:jc w:val="left"/>
        <w:rPr>
          <w:rFonts w:ascii="Arial" w:hAnsi="Arial" w:cs="Arial"/>
          <w:b/>
          <w:sz w:val="22"/>
          <w:szCs w:val="22"/>
        </w:rPr>
      </w:pPr>
      <w:bookmarkStart w:id="567" w:name="_Toc531009666"/>
      <w:r w:rsidRPr="003135D8">
        <w:rPr>
          <w:rFonts w:ascii="Arial" w:hAnsi="Arial" w:cs="Arial"/>
          <w:b/>
          <w:sz w:val="22"/>
          <w:szCs w:val="22"/>
        </w:rPr>
        <w:t xml:space="preserve">2.1.2 </w:t>
      </w:r>
      <w:r w:rsidR="00E12EDA" w:rsidRPr="003135D8">
        <w:rPr>
          <w:rFonts w:ascii="Arial" w:hAnsi="Arial" w:cs="Arial"/>
          <w:b/>
          <w:sz w:val="22"/>
          <w:szCs w:val="22"/>
        </w:rPr>
        <w:t>Juego serio</w:t>
      </w:r>
      <w:bookmarkEnd w:id="567"/>
    </w:p>
    <w:p w14:paraId="5B1987E4" w14:textId="77777777" w:rsidR="00F66375" w:rsidRPr="003135D8" w:rsidRDefault="00F66375">
      <w:pPr>
        <w:jc w:val="both"/>
        <w:rPr>
          <w:rFonts w:ascii="Arial" w:eastAsia="Arial" w:hAnsi="Arial" w:cs="Arial"/>
          <w:sz w:val="22"/>
          <w:szCs w:val="22"/>
        </w:rPr>
      </w:pPr>
    </w:p>
    <w:p w14:paraId="7D7F11C3" w14:textId="5A1BC552" w:rsidR="00F66375" w:rsidRPr="003135D8" w:rsidRDefault="00E12EDA">
      <w:pPr>
        <w:jc w:val="both"/>
        <w:rPr>
          <w:rFonts w:ascii="Arial" w:eastAsia="Arial" w:hAnsi="Arial" w:cs="Arial"/>
          <w:sz w:val="22"/>
          <w:szCs w:val="22"/>
        </w:rPr>
      </w:pPr>
      <w:commentRangeStart w:id="568"/>
      <w:r w:rsidRPr="000D2336">
        <w:rPr>
          <w:rFonts w:ascii="Arial" w:eastAsia="Arial" w:hAnsi="Arial" w:cs="Arial"/>
          <w:sz w:val="22"/>
          <w:szCs w:val="22"/>
          <w:highlight w:val="lightGray"/>
          <w:rPrChange w:id="569" w:author="AcerF5w10" w:date="2019-05-07T17:44:00Z">
            <w:rPr>
              <w:rFonts w:ascii="Arial" w:eastAsia="Arial" w:hAnsi="Arial" w:cs="Arial"/>
              <w:sz w:val="22"/>
              <w:szCs w:val="22"/>
            </w:rPr>
          </w:rPrChange>
        </w:rPr>
        <w:t>Un juego serio es definido con una finalidad educativa, de rehabilitación u otro de manera explícita, que no se juega principalmente por diversión. Así abordamos e</w:t>
      </w:r>
      <w:r w:rsidRPr="000D2336">
        <w:rPr>
          <w:rFonts w:ascii="Arial" w:eastAsia="Arial" w:hAnsi="Arial" w:cs="Arial"/>
          <w:color w:val="000000"/>
          <w:sz w:val="22"/>
          <w:szCs w:val="22"/>
          <w:highlight w:val="lightGray"/>
          <w:rPrChange w:id="570" w:author="AcerF5w10" w:date="2019-05-07T17:44:00Z">
            <w:rPr>
              <w:rFonts w:ascii="Arial" w:eastAsia="Arial" w:hAnsi="Arial" w:cs="Arial"/>
              <w:color w:val="000000"/>
              <w:sz w:val="22"/>
              <w:szCs w:val="22"/>
            </w:rPr>
          </w:rPrChange>
        </w:rPr>
        <w:t xml:space="preserve">l término “juego serio”, término que se </w:t>
      </w:r>
      <w:r w:rsidR="00F6712B" w:rsidRPr="000D2336">
        <w:rPr>
          <w:rFonts w:ascii="Arial" w:eastAsia="Arial" w:hAnsi="Arial" w:cs="Arial"/>
          <w:color w:val="000000"/>
          <w:sz w:val="22"/>
          <w:szCs w:val="22"/>
          <w:highlight w:val="lightGray"/>
          <w:rPrChange w:id="571" w:author="AcerF5w10" w:date="2019-05-07T17:44:00Z">
            <w:rPr>
              <w:rFonts w:ascii="Arial" w:eastAsia="Arial" w:hAnsi="Arial" w:cs="Arial"/>
              <w:color w:val="000000"/>
              <w:sz w:val="22"/>
              <w:szCs w:val="22"/>
            </w:rPr>
          </w:rPrChange>
        </w:rPr>
        <w:t xml:space="preserve">refiere </w:t>
      </w:r>
      <w:r w:rsidRPr="000D2336">
        <w:rPr>
          <w:rFonts w:ascii="Arial" w:eastAsia="Arial" w:hAnsi="Arial" w:cs="Arial"/>
          <w:color w:val="000000"/>
          <w:sz w:val="22"/>
          <w:szCs w:val="22"/>
          <w:highlight w:val="lightGray"/>
          <w:rPrChange w:id="572" w:author="AcerF5w10" w:date="2019-05-07T17:44:00Z">
            <w:rPr>
              <w:rFonts w:ascii="Arial" w:eastAsia="Arial" w:hAnsi="Arial" w:cs="Arial"/>
              <w:color w:val="000000"/>
              <w:sz w:val="22"/>
              <w:szCs w:val="22"/>
            </w:rPr>
          </w:rPrChange>
        </w:rPr>
        <w:t xml:space="preserve">a un tipo particular de juego donde además actúa como mecanismo  lúdico o de entretención, este posee un componente o un fin “serio”, </w:t>
      </w:r>
      <w:r w:rsidRPr="000D2336">
        <w:rPr>
          <w:rFonts w:ascii="Arial" w:eastAsia="Arial" w:hAnsi="Arial" w:cs="Arial"/>
          <w:sz w:val="22"/>
          <w:szCs w:val="22"/>
          <w:highlight w:val="lightGray"/>
          <w:rPrChange w:id="573" w:author="AcerF5w10" w:date="2019-05-07T17:44:00Z">
            <w:rPr>
              <w:rFonts w:ascii="Arial" w:eastAsia="Arial" w:hAnsi="Arial" w:cs="Arial"/>
              <w:sz w:val="22"/>
              <w:szCs w:val="22"/>
            </w:rPr>
          </w:rPrChange>
        </w:rPr>
        <w:t>varios autores dan definiciones al término “juego serio” como</w:t>
      </w:r>
      <w:r w:rsidR="00916B19" w:rsidRPr="000D2336">
        <w:rPr>
          <w:rFonts w:ascii="Arial" w:eastAsia="Arial" w:hAnsi="Arial" w:cs="Arial"/>
          <w:sz w:val="22"/>
          <w:szCs w:val="22"/>
          <w:highlight w:val="lightGray"/>
          <w:rPrChange w:id="574" w:author="AcerF5w10" w:date="2019-05-07T17:44:00Z">
            <w:rPr>
              <w:rFonts w:ascii="Arial" w:eastAsia="Arial" w:hAnsi="Arial" w:cs="Arial"/>
              <w:sz w:val="22"/>
              <w:szCs w:val="22"/>
            </w:rPr>
          </w:rPrChange>
        </w:rPr>
        <w:t xml:space="preserve"> en</w:t>
      </w:r>
      <w:r w:rsidR="00C94323" w:rsidRPr="003135D8">
        <w:rPr>
          <w:rFonts w:ascii="Arial" w:eastAsia="Arial" w:hAnsi="Arial" w:cs="Arial"/>
          <w:sz w:val="22"/>
          <w:szCs w:val="22"/>
        </w:rPr>
        <w:t xml:space="preserve"> </w:t>
      </w:r>
      <w:r w:rsidR="00C94323" w:rsidRPr="000D2336">
        <w:rPr>
          <w:rFonts w:ascii="Arial" w:eastAsia="Arial" w:hAnsi="Arial" w:cs="Arial"/>
          <w:sz w:val="22"/>
          <w:szCs w:val="22"/>
          <w:highlight w:val="lightGray"/>
          <w:rPrChange w:id="575" w:author="AcerF5w10" w:date="2019-05-07T17:44: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{"citationItems":[{"id":"ITEM-1","itemData":{"author":[{"dropping-particle":"","family":"Marcano","given":"Beatriz","non-dropping-particle":"","parse-names":false,"suffix":""}],"id":"ITEM-1","issued":{"date-parts":[["2008"]]},"title":"Juegos serios y entrenamiento en la sociedad digital","type":"article"},"uris":["http://www.mendeley.com/documents/?uuid=e6384a84-2e6e-4f93-b21e-b54f62b8d65b","http://www.mendeley.com/documents/?uuid=3201d552-c29a-46ee-abc1-bb879e558668"]}],"mendeley":{"formattedCitation":"[22]","plainTextFormattedCitation":"[22]","previouslyFormattedCitation":"[17]"},"properties":{"noteIndex":0},"schema":"https://github.com/citation-style-language/schema/raw/master/csl-citation.json"}</w:instrText>
      </w:r>
      <w:r w:rsidR="00C94323" w:rsidRPr="000D2336">
        <w:rPr>
          <w:rFonts w:ascii="Arial" w:eastAsia="Arial" w:hAnsi="Arial" w:cs="Arial"/>
          <w:sz w:val="22"/>
          <w:szCs w:val="22"/>
          <w:highlight w:val="lightGray"/>
          <w:rPrChange w:id="576" w:author="AcerF5w10" w:date="2019-05-07T17:44: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[22]</w:t>
      </w:r>
      <w:r w:rsidR="00C94323" w:rsidRPr="000D2336">
        <w:rPr>
          <w:rFonts w:ascii="Arial" w:eastAsia="Arial" w:hAnsi="Arial" w:cs="Arial"/>
          <w:sz w:val="22"/>
          <w:szCs w:val="22"/>
          <w:highlight w:val="lightGray"/>
          <w:rPrChange w:id="577" w:author="AcerF5w10" w:date="2019-05-07T17:44:00Z">
            <w:rPr>
              <w:rFonts w:ascii="Arial" w:eastAsia="Arial" w:hAnsi="Arial" w:cs="Arial"/>
              <w:sz w:val="22"/>
              <w:szCs w:val="22"/>
            </w:rPr>
          </w:rPrChange>
        </w:rPr>
        <w:fldChar w:fldCharType="end"/>
      </w:r>
      <w:r w:rsidRPr="000D2336">
        <w:rPr>
          <w:rFonts w:ascii="Arial" w:eastAsia="Arial" w:hAnsi="Arial" w:cs="Arial"/>
          <w:sz w:val="22"/>
          <w:szCs w:val="22"/>
          <w:highlight w:val="lightGray"/>
          <w:rPrChange w:id="578" w:author="AcerF5w10" w:date="2019-05-07T17:44:00Z">
            <w:rPr>
              <w:rFonts w:ascii="Arial" w:eastAsia="Arial" w:hAnsi="Arial" w:cs="Arial"/>
              <w:sz w:val="22"/>
              <w:szCs w:val="22"/>
            </w:rPr>
          </w:rPrChange>
        </w:rPr>
        <w:t xml:space="preserve">, son video juegos, simuladores, micro mundos cuyo objetivo principal, es la formación antes que el </w:t>
      </w:r>
      <w:commentRangeEnd w:id="568"/>
      <w:r w:rsidR="0006366B" w:rsidRPr="000D2336">
        <w:rPr>
          <w:rStyle w:val="Refdecomentario"/>
          <w:highlight w:val="lightGray"/>
          <w:rPrChange w:id="579" w:author="AcerF5w10" w:date="2019-05-07T17:44:00Z">
            <w:rPr>
              <w:rStyle w:val="Refdecomentario"/>
            </w:rPr>
          </w:rPrChange>
        </w:rPr>
        <w:commentReference w:id="568"/>
      </w:r>
      <w:r w:rsidRPr="000D2336">
        <w:rPr>
          <w:rFonts w:ascii="Arial" w:eastAsia="Arial" w:hAnsi="Arial" w:cs="Arial"/>
          <w:sz w:val="22"/>
          <w:szCs w:val="22"/>
          <w:highlight w:val="lightGray"/>
          <w:rPrChange w:id="580" w:author="AcerF5w10" w:date="2019-05-07T17:44:00Z">
            <w:rPr>
              <w:rFonts w:ascii="Arial" w:eastAsia="Arial" w:hAnsi="Arial" w:cs="Arial"/>
              <w:sz w:val="22"/>
              <w:szCs w:val="22"/>
            </w:rPr>
          </w:rPrChange>
        </w:rPr>
        <w:t>entretenimiento.</w:t>
      </w:r>
      <w:r w:rsidRPr="003135D8">
        <w:rPr>
          <w:rFonts w:ascii="Arial" w:eastAsia="Arial" w:hAnsi="Arial" w:cs="Arial"/>
          <w:sz w:val="22"/>
          <w:szCs w:val="22"/>
        </w:rPr>
        <w:t xml:space="preserve"> </w:t>
      </w:r>
    </w:p>
    <w:p w14:paraId="5835A75C" w14:textId="77777777" w:rsidR="00F66375" w:rsidRPr="003135D8" w:rsidRDefault="00F66375">
      <w:pPr>
        <w:jc w:val="both"/>
        <w:rPr>
          <w:rFonts w:ascii="Arial" w:eastAsia="Arial" w:hAnsi="Arial" w:cs="Arial"/>
          <w:sz w:val="22"/>
          <w:szCs w:val="22"/>
        </w:rPr>
      </w:pPr>
    </w:p>
    <w:p w14:paraId="1D62486B" w14:textId="69A31DDC" w:rsidR="00F66375" w:rsidRPr="003135D8" w:rsidRDefault="00C4169F" w:rsidP="00C4169F">
      <w:pPr>
        <w:pStyle w:val="Ttulo3"/>
        <w:jc w:val="left"/>
        <w:rPr>
          <w:rFonts w:ascii="Arial" w:hAnsi="Arial" w:cs="Arial"/>
          <w:b/>
          <w:sz w:val="22"/>
          <w:szCs w:val="22"/>
        </w:rPr>
      </w:pPr>
      <w:bookmarkStart w:id="581" w:name="_Toc531009667"/>
      <w:r w:rsidRPr="003135D8">
        <w:rPr>
          <w:rFonts w:ascii="Arial" w:hAnsi="Arial" w:cs="Arial"/>
          <w:b/>
          <w:sz w:val="22"/>
          <w:szCs w:val="22"/>
        </w:rPr>
        <w:t xml:space="preserve">2.1.3 </w:t>
      </w:r>
      <w:r w:rsidR="00E12EDA" w:rsidRPr="003135D8">
        <w:rPr>
          <w:rFonts w:ascii="Arial" w:hAnsi="Arial" w:cs="Arial"/>
          <w:b/>
          <w:sz w:val="22"/>
          <w:szCs w:val="22"/>
        </w:rPr>
        <w:t>Patrón de Diseño</w:t>
      </w:r>
      <w:bookmarkEnd w:id="581"/>
    </w:p>
    <w:p w14:paraId="5E80FC19" w14:textId="77777777" w:rsidR="00F66375" w:rsidRPr="003135D8" w:rsidRDefault="00F66375">
      <w:pPr>
        <w:jc w:val="both"/>
        <w:rPr>
          <w:rFonts w:ascii="Arial" w:eastAsia="Arial" w:hAnsi="Arial" w:cs="Arial"/>
          <w:sz w:val="22"/>
          <w:szCs w:val="22"/>
        </w:rPr>
      </w:pPr>
    </w:p>
    <w:p w14:paraId="15543303" w14:textId="6A1B7CF3" w:rsidR="00F66375" w:rsidRPr="003135D8" w:rsidRDefault="00BC61F8">
      <w:pPr>
        <w:jc w:val="both"/>
        <w:rPr>
          <w:rFonts w:ascii="Arial" w:eastAsia="Arial" w:hAnsi="Arial" w:cs="Arial"/>
          <w:sz w:val="22"/>
          <w:szCs w:val="22"/>
        </w:rPr>
      </w:pPr>
      <w:r w:rsidRPr="009836F1">
        <w:rPr>
          <w:rFonts w:ascii="Arial" w:eastAsia="Arial" w:hAnsi="Arial" w:cs="Arial"/>
          <w:sz w:val="22"/>
          <w:szCs w:val="22"/>
          <w:highlight w:val="lightGray"/>
          <w:rPrChange w:id="582" w:author="AcerF5w10" w:date="2019-05-07T17:46:00Z">
            <w:rPr>
              <w:rFonts w:ascii="Arial" w:eastAsia="Arial" w:hAnsi="Arial" w:cs="Arial"/>
              <w:sz w:val="22"/>
              <w:szCs w:val="22"/>
            </w:rPr>
          </w:rPrChange>
        </w:rPr>
        <w:t xml:space="preserve">En </w:t>
      </w:r>
      <w:r w:rsidR="00F208A5" w:rsidRPr="009836F1">
        <w:rPr>
          <w:rFonts w:ascii="Arial" w:eastAsia="Arial" w:hAnsi="Arial" w:cs="Arial"/>
          <w:sz w:val="22"/>
          <w:szCs w:val="22"/>
          <w:highlight w:val="lightGray"/>
          <w:rPrChange w:id="583" w:author="AcerF5w10" w:date="2019-05-07T17:46: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{"citationItems":[{"id":"ITEM-1","itemData":{"DOI":"10.1093/carcin/bgs084","ISBN":"9780201715941","ISSN":"02016361","PMID":"22693012","abstract":"A beginner's guide to succeeding with design patters, this text provides practical object-oriented design techniques and example Java code.","author":[{"dropping-particle":"","family":"Gamma","given":"Erich","non-dropping-particle":"","parse-names":false,"suffix":""},{"dropping-particle":"","family":"Helm","given":"Richard","non-dropping-particle":"","parse-names":false,"suffix":""},{"dropping-particle":"","family":"Johnson","given":"Ralph","non-dropping-particle":"","parse-names":false,"suffix":""},{"dropping-particle":"","family":"Vlissides","given":"John","non-dropping-particle":"","parse-names":false,"suffix":""}],"container-title":"A New Perspective on Object-Oriented Design","id":"ITEM-1","issued":{"date-parts":[["2002"]]},"page":"334","title":"Design Patterns – Elements of Reusable Object-Oriented Software","type":"article-journal"},"uris":["http://www.mendeley.com/documents/?uuid=814de183-d9eb-49a9-a687-7882e11cb9f8","http://www.mendeley.com/documents/?uuid=01fb9499-4273-4476-b960-e934ba4be8a2"]}],"mendeley":{"formattedCitation":"[23]","plainTextFormattedCitation":"[23]","previouslyFormattedCitation":"[18]"},"properties":{"noteIndex":0},"schema":"https://github.com/citation-style-language/schema/raw/master/csl-citation.json"}</w:instrText>
      </w:r>
      <w:r w:rsidR="00F208A5" w:rsidRPr="009836F1">
        <w:rPr>
          <w:rFonts w:ascii="Arial" w:eastAsia="Arial" w:hAnsi="Arial" w:cs="Arial"/>
          <w:sz w:val="22"/>
          <w:szCs w:val="22"/>
          <w:highlight w:val="lightGray"/>
          <w:rPrChange w:id="584" w:author="AcerF5w10" w:date="2019-05-07T17:46: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[23]</w:t>
      </w:r>
      <w:r w:rsidR="00F208A5" w:rsidRPr="009836F1">
        <w:rPr>
          <w:rFonts w:ascii="Arial" w:eastAsia="Arial" w:hAnsi="Arial" w:cs="Arial"/>
          <w:sz w:val="22"/>
          <w:szCs w:val="22"/>
          <w:highlight w:val="lightGray"/>
          <w:rPrChange w:id="585" w:author="AcerF5w10" w:date="2019-05-07T17:46:00Z">
            <w:rPr>
              <w:rFonts w:ascii="Arial" w:eastAsia="Arial" w:hAnsi="Arial" w:cs="Arial"/>
              <w:sz w:val="22"/>
              <w:szCs w:val="22"/>
            </w:rPr>
          </w:rPrChange>
        </w:rPr>
        <w:fldChar w:fldCharType="end"/>
      </w:r>
      <w:r w:rsidRPr="009836F1">
        <w:rPr>
          <w:rFonts w:ascii="Arial" w:eastAsia="Arial" w:hAnsi="Arial" w:cs="Arial"/>
          <w:sz w:val="22"/>
          <w:szCs w:val="22"/>
          <w:highlight w:val="lightGray"/>
          <w:rPrChange w:id="586" w:author="AcerF5w10" w:date="2019-05-07T17:46:00Z">
            <w:rPr>
              <w:rFonts w:ascii="Arial" w:eastAsia="Arial" w:hAnsi="Arial" w:cs="Arial"/>
              <w:sz w:val="22"/>
              <w:szCs w:val="22"/>
            </w:rPr>
          </w:rPrChange>
        </w:rPr>
        <w:t xml:space="preserve"> l</w:t>
      </w:r>
      <w:r w:rsidR="00E12EDA" w:rsidRPr="009836F1">
        <w:rPr>
          <w:rFonts w:ascii="Arial" w:eastAsia="Arial" w:hAnsi="Arial" w:cs="Arial"/>
          <w:sz w:val="22"/>
          <w:szCs w:val="22"/>
          <w:highlight w:val="lightGray"/>
          <w:rPrChange w:id="587" w:author="AcerF5w10" w:date="2019-05-07T17:46:00Z">
            <w:rPr>
              <w:rFonts w:ascii="Arial" w:eastAsia="Arial" w:hAnsi="Arial" w:cs="Arial"/>
              <w:sz w:val="22"/>
              <w:szCs w:val="22"/>
            </w:rPr>
          </w:rPrChange>
        </w:rPr>
        <w:t>os autores definen patrón como la descripción de un problema que se presenta en un ámbito o entorno de manera repetitiva y así también d</w:t>
      </w:r>
      <w:r w:rsidRPr="009836F1">
        <w:rPr>
          <w:rFonts w:ascii="Arial" w:eastAsia="Arial" w:hAnsi="Arial" w:cs="Arial"/>
          <w:sz w:val="22"/>
          <w:szCs w:val="22"/>
          <w:highlight w:val="lightGray"/>
          <w:rPrChange w:id="588" w:author="AcerF5w10" w:date="2019-05-07T17:46:00Z">
            <w:rPr>
              <w:rFonts w:ascii="Arial" w:eastAsia="Arial" w:hAnsi="Arial" w:cs="Arial"/>
              <w:sz w:val="22"/>
              <w:szCs w:val="22"/>
            </w:rPr>
          </w:rPrChange>
        </w:rPr>
        <w:t>escribe la solución al problema</w:t>
      </w:r>
      <w:r w:rsidR="00E12EDA" w:rsidRPr="009836F1">
        <w:rPr>
          <w:rFonts w:ascii="Arial" w:eastAsia="Arial" w:hAnsi="Arial" w:cs="Arial"/>
          <w:sz w:val="22"/>
          <w:szCs w:val="22"/>
          <w:highlight w:val="lightGray"/>
          <w:rPrChange w:id="589" w:author="AcerF5w10" w:date="2019-05-07T17:46:00Z">
            <w:rPr>
              <w:rFonts w:ascii="Arial" w:eastAsia="Arial" w:hAnsi="Arial" w:cs="Arial"/>
              <w:sz w:val="22"/>
              <w:szCs w:val="22"/>
            </w:rPr>
          </w:rPrChange>
        </w:rPr>
        <w:t>.</w:t>
      </w:r>
      <w:r w:rsidR="00E12EDA" w:rsidRPr="003135D8">
        <w:rPr>
          <w:rFonts w:ascii="Arial" w:eastAsia="Arial" w:hAnsi="Arial" w:cs="Arial"/>
          <w:sz w:val="22"/>
          <w:szCs w:val="22"/>
        </w:rPr>
        <w:t xml:space="preserve"> </w:t>
      </w:r>
      <w:r w:rsidR="00E12EDA" w:rsidRPr="009836F1">
        <w:rPr>
          <w:rFonts w:ascii="Arial" w:eastAsia="Arial" w:hAnsi="Arial" w:cs="Arial"/>
          <w:sz w:val="22"/>
          <w:szCs w:val="22"/>
          <w:highlight w:val="lightGray"/>
          <w:rPrChange w:id="590" w:author="AcerF5w10" w:date="2019-05-07T17:47:00Z">
            <w:rPr>
              <w:rFonts w:ascii="Arial" w:eastAsia="Arial" w:hAnsi="Arial" w:cs="Arial"/>
              <w:sz w:val="22"/>
              <w:szCs w:val="22"/>
            </w:rPr>
          </w:rPrChange>
        </w:rPr>
        <w:t xml:space="preserve">Otro autor define los patrones de diseño como: </w:t>
      </w:r>
      <w:r w:rsidR="00000289" w:rsidRPr="009836F1">
        <w:rPr>
          <w:rFonts w:ascii="Arial" w:hAnsi="Arial" w:cs="Arial"/>
          <w:sz w:val="22"/>
          <w:szCs w:val="22"/>
          <w:highlight w:val="lightGray"/>
          <w:shd w:val="clear" w:color="auto" w:fill="FFFFFF"/>
          <w:rPrChange w:id="591" w:author="AcerF5w10" w:date="2019-05-07T17:47:00Z">
            <w:rPr>
              <w:rFonts w:ascii="Arial" w:hAnsi="Arial" w:cs="Arial"/>
              <w:sz w:val="22"/>
              <w:szCs w:val="22"/>
              <w:shd w:val="clear" w:color="auto" w:fill="FFFFFF"/>
            </w:rPr>
          </w:rPrChange>
        </w:rPr>
        <w:t xml:space="preserve">un problema que ocurre infinidad de veces </w:t>
      </w:r>
      <w:r w:rsidR="00000289" w:rsidRPr="009836F1">
        <w:rPr>
          <w:rFonts w:ascii="Arial" w:hAnsi="Arial" w:cs="Arial"/>
          <w:sz w:val="22"/>
          <w:szCs w:val="22"/>
          <w:highlight w:val="lightGray"/>
          <w:shd w:val="clear" w:color="auto" w:fill="FFFFFF"/>
          <w:rPrChange w:id="592" w:author="AcerF5w10" w:date="2019-05-07T17:47:00Z">
            <w:rPr>
              <w:rFonts w:ascii="Arial" w:hAnsi="Arial" w:cs="Arial"/>
              <w:sz w:val="22"/>
              <w:szCs w:val="22"/>
              <w:shd w:val="clear" w:color="auto" w:fill="FFFFFF"/>
            </w:rPr>
          </w:rPrChange>
        </w:rPr>
        <w:lastRenderedPageBreak/>
        <w:t>en nuestro entorno, así como la solución al mismo, de tal modo que podemos utilizar esta solución un millón de veces más adelante sin tener que volver a pensarla otra vez</w:t>
      </w:r>
      <w:r w:rsidR="00E12EDA" w:rsidRPr="009836F1">
        <w:rPr>
          <w:rFonts w:ascii="Arial" w:eastAsia="Arial" w:hAnsi="Arial" w:cs="Arial"/>
          <w:sz w:val="22"/>
          <w:szCs w:val="22"/>
          <w:highlight w:val="lightGray"/>
          <w:rPrChange w:id="593" w:author="AcerF5w10" w:date="2019-05-07T17:47:00Z">
            <w:rPr>
              <w:rFonts w:ascii="Arial" w:eastAsia="Arial" w:hAnsi="Arial" w:cs="Arial"/>
              <w:sz w:val="22"/>
              <w:szCs w:val="22"/>
            </w:rPr>
          </w:rPrChange>
        </w:rPr>
        <w:t xml:space="preserve"> </w:t>
      </w:r>
      <w:r w:rsidR="00CF476A" w:rsidRPr="009836F1">
        <w:rPr>
          <w:rFonts w:ascii="Arial" w:eastAsia="Arial" w:hAnsi="Arial" w:cs="Arial"/>
          <w:sz w:val="22"/>
          <w:szCs w:val="22"/>
          <w:highlight w:val="lightGray"/>
          <w:rPrChange w:id="594" w:author="AcerF5w10" w:date="2019-05-07T17:47: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{"citationItems":[{"id":"ITEM-1","itemData":{"ISBN":"8425209854","author":[{"dropping-particle":"","family":"Christopher Alexander, Sara lshikáwa","given":"Murrav Silverstein et alt.","non-dropping-particle":"","parse-names":false,"suffix":""}],"editor":[{"dropping-particle":"","family":"Editorial Gustavo Gilí","given":"S. A.","non-dropping-particle":"","parse-names":false,"suffix":""}],"id":"ITEM-1","issued":{"date-parts":[["1980"]]},"number-of-pages":"844","publisher-place":"Barcelona","title":"A pattern language/ Un lenguaje de patrones","type":"book"},"uris":["http://www.mendeley.com/documents/?uuid=b92a2797-f221-4328-ad0a-6e3985977472","http://www.mendeley.com/documents/?uuid=75bccc74-a1a2-4898-8345-a189ed2c19f7","http://www.mendeley.com/documents/?uuid=797260ab-abdc-48de-a735-cca3633be670"]}],"mendeley":{"formattedCitation":"[24]","plainTextFormattedCitation":"[24]","previouslyFormattedCitation":"[19]"},"properties":{"noteIndex":0},"schema":"https://github.com/citation-style-language/schema/raw/master/csl-citation.json"}</w:instrText>
      </w:r>
      <w:r w:rsidR="00CF476A" w:rsidRPr="009836F1">
        <w:rPr>
          <w:rFonts w:ascii="Arial" w:eastAsia="Arial" w:hAnsi="Arial" w:cs="Arial"/>
          <w:sz w:val="22"/>
          <w:szCs w:val="22"/>
          <w:highlight w:val="lightGray"/>
          <w:rPrChange w:id="595" w:author="AcerF5w10" w:date="2019-05-07T17:47: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[24]</w:t>
      </w:r>
      <w:r w:rsidR="00CF476A" w:rsidRPr="009836F1">
        <w:rPr>
          <w:rFonts w:ascii="Arial" w:eastAsia="Arial" w:hAnsi="Arial" w:cs="Arial"/>
          <w:sz w:val="22"/>
          <w:szCs w:val="22"/>
          <w:highlight w:val="lightGray"/>
          <w:rPrChange w:id="596" w:author="AcerF5w10" w:date="2019-05-07T17:47:00Z">
            <w:rPr>
              <w:rFonts w:ascii="Arial" w:eastAsia="Arial" w:hAnsi="Arial" w:cs="Arial"/>
              <w:sz w:val="22"/>
              <w:szCs w:val="22"/>
            </w:rPr>
          </w:rPrChange>
        </w:rPr>
        <w:fldChar w:fldCharType="end"/>
      </w:r>
      <w:r w:rsidR="00E12EDA" w:rsidRPr="009836F1">
        <w:rPr>
          <w:rFonts w:ascii="Arial" w:eastAsia="Arial" w:hAnsi="Arial" w:cs="Arial"/>
          <w:sz w:val="22"/>
          <w:szCs w:val="22"/>
          <w:highlight w:val="lightGray"/>
          <w:rPrChange w:id="597" w:author="AcerF5w10" w:date="2019-05-07T17:47:00Z">
            <w:rPr>
              <w:rFonts w:ascii="Arial" w:eastAsia="Arial" w:hAnsi="Arial" w:cs="Arial"/>
              <w:sz w:val="22"/>
              <w:szCs w:val="22"/>
            </w:rPr>
          </w:rPrChange>
        </w:rPr>
        <w:t>.</w:t>
      </w:r>
      <w:r w:rsidR="00E12EDA" w:rsidRPr="003135D8">
        <w:rPr>
          <w:rFonts w:ascii="Arial" w:eastAsia="Arial" w:hAnsi="Arial" w:cs="Arial"/>
          <w:sz w:val="22"/>
          <w:szCs w:val="22"/>
        </w:rPr>
        <w:t xml:space="preserve"> </w:t>
      </w:r>
    </w:p>
    <w:p w14:paraId="39AF7DE2" w14:textId="77777777" w:rsidR="00C13972" w:rsidRPr="003135D8" w:rsidRDefault="00C13972">
      <w:pPr>
        <w:jc w:val="both"/>
        <w:rPr>
          <w:rFonts w:ascii="Arial" w:eastAsia="Arial" w:hAnsi="Arial" w:cs="Arial"/>
          <w:sz w:val="22"/>
          <w:szCs w:val="22"/>
        </w:rPr>
      </w:pPr>
    </w:p>
    <w:p w14:paraId="04ADEE86" w14:textId="58EF00DB" w:rsidR="00C13972" w:rsidRPr="003135D8" w:rsidRDefault="00C4169F" w:rsidP="00C4169F">
      <w:pPr>
        <w:pStyle w:val="Ttulo3"/>
        <w:jc w:val="left"/>
        <w:rPr>
          <w:rFonts w:ascii="Arial" w:hAnsi="Arial" w:cs="Arial"/>
          <w:b/>
          <w:sz w:val="22"/>
          <w:szCs w:val="22"/>
        </w:rPr>
      </w:pPr>
      <w:bookmarkStart w:id="598" w:name="_Toc531009668"/>
      <w:r w:rsidRPr="003135D8">
        <w:rPr>
          <w:rFonts w:ascii="Arial" w:hAnsi="Arial" w:cs="Arial"/>
          <w:b/>
          <w:sz w:val="22"/>
          <w:szCs w:val="22"/>
        </w:rPr>
        <w:t xml:space="preserve">2.1.4 </w:t>
      </w:r>
      <w:commentRangeStart w:id="599"/>
      <w:r w:rsidR="00C13972" w:rsidRPr="003135D8">
        <w:rPr>
          <w:rFonts w:ascii="Arial" w:hAnsi="Arial" w:cs="Arial"/>
          <w:b/>
          <w:sz w:val="22"/>
          <w:szCs w:val="22"/>
        </w:rPr>
        <w:t>Video Juego</w:t>
      </w:r>
      <w:bookmarkEnd w:id="598"/>
      <w:commentRangeEnd w:id="599"/>
      <w:r w:rsidR="00BA5107">
        <w:rPr>
          <w:rStyle w:val="Refdecomentario"/>
          <w:rFonts w:ascii="Times New Roman" w:eastAsia="Times New Roman" w:hAnsi="Times New Roman" w:cs="Times New Roman"/>
        </w:rPr>
        <w:commentReference w:id="599"/>
      </w:r>
    </w:p>
    <w:p w14:paraId="1FA43D8F" w14:textId="77777777" w:rsidR="00C13972" w:rsidRPr="003135D8" w:rsidRDefault="00C13972" w:rsidP="00C13972">
      <w:pPr>
        <w:jc w:val="both"/>
        <w:rPr>
          <w:rFonts w:ascii="Arial" w:eastAsia="Arial" w:hAnsi="Arial" w:cs="Arial"/>
          <w:sz w:val="22"/>
          <w:szCs w:val="22"/>
        </w:rPr>
      </w:pPr>
    </w:p>
    <w:p w14:paraId="1C7D0ECF" w14:textId="16B11D9A" w:rsidR="00C13972" w:rsidRPr="003135D8" w:rsidRDefault="00C13972">
      <w:pPr>
        <w:jc w:val="both"/>
        <w:rPr>
          <w:rFonts w:ascii="Arial" w:eastAsia="Arial" w:hAnsi="Arial" w:cs="Arial"/>
          <w:b/>
          <w:sz w:val="22"/>
          <w:szCs w:val="22"/>
        </w:rPr>
      </w:pPr>
      <w:r w:rsidRPr="007B45BE">
        <w:rPr>
          <w:rFonts w:ascii="Arial" w:eastAsia="Arial" w:hAnsi="Arial" w:cs="Arial"/>
          <w:sz w:val="22"/>
          <w:szCs w:val="22"/>
          <w:highlight w:val="lightGray"/>
          <w:rPrChange w:id="600" w:author="AcerF5w10" w:date="2019-05-07T17:48:00Z">
            <w:rPr>
              <w:rFonts w:ascii="Arial" w:eastAsia="Arial" w:hAnsi="Arial" w:cs="Arial"/>
              <w:sz w:val="22"/>
              <w:szCs w:val="22"/>
            </w:rPr>
          </w:rPrChange>
        </w:rPr>
        <w:t xml:space="preserve">Un video juego es creado y utilizado principalmente con el objetivo de entretener, está basado en la interacción entre una o más personas, también para explorar hasta dónde llegan las capacidades y habilidades de los usuarios, además pueden tener otros fines diferentes al entretenimiento como por ejemplo para educar, para enseñar motivar para rehabilitar </w:t>
      </w:r>
      <w:r w:rsidR="00E92A2A" w:rsidRPr="007B45BE">
        <w:rPr>
          <w:rFonts w:ascii="Arial" w:eastAsia="Arial" w:hAnsi="Arial" w:cs="Arial"/>
          <w:sz w:val="22"/>
          <w:szCs w:val="22"/>
          <w:highlight w:val="lightGray"/>
          <w:rPrChange w:id="601" w:author="AcerF5w10" w:date="2019-05-07T17:48: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{"citationItems":[{"id":"ITEM-1","itemData":{"DOI":"10.1145/950566.950595","ISBN":"1-4039-6538-2","ISSN":"15443574","PMID":"18482292","author":[{"dropping-particle":"","family":"Gee","given":"James Paul","non-dropping-particle":"","parse-names":false,"suffix":""}],"id":"ITEM-1","issue":"1","issued":{"date-parts":[["2003"]]},"page":"1-4","title":"What Video Games Have to Teach Us About Learning and Literacy JAMES","type":"article-journal","volume":"1"},"uris":["http://www.mendeley.com/documents/?uuid=d5ae02a4-d386-4dc0-ae09-19d328caa2a5","http://www.mendeley.com/documents/?uuid=6414b1a1-2c07-4818-afd5-3491d2b59541"]}],"mendeley":{"formattedCitation":"[25]","plainTextFormattedCitation":"[25]","previouslyFormattedCitation":"[20]"},"properties":{"noteIndex":0},"schema":"https://github.com/citation-style-language/schema/raw/master/csl-citation.json"}</w:instrText>
      </w:r>
      <w:r w:rsidR="00E92A2A" w:rsidRPr="007B45BE">
        <w:rPr>
          <w:rFonts w:ascii="Arial" w:eastAsia="Arial" w:hAnsi="Arial" w:cs="Arial"/>
          <w:sz w:val="22"/>
          <w:szCs w:val="22"/>
          <w:highlight w:val="lightGray"/>
          <w:rPrChange w:id="602" w:author="AcerF5w10" w:date="2019-05-07T17:48: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[25]</w:t>
      </w:r>
      <w:r w:rsidR="00E92A2A" w:rsidRPr="007B45BE">
        <w:rPr>
          <w:rFonts w:ascii="Arial" w:eastAsia="Arial" w:hAnsi="Arial" w:cs="Arial"/>
          <w:sz w:val="22"/>
          <w:szCs w:val="22"/>
          <w:highlight w:val="lightGray"/>
          <w:rPrChange w:id="603" w:author="AcerF5w10" w:date="2019-05-07T17:48:00Z">
            <w:rPr>
              <w:rFonts w:ascii="Arial" w:eastAsia="Arial" w:hAnsi="Arial" w:cs="Arial"/>
              <w:sz w:val="22"/>
              <w:szCs w:val="22"/>
            </w:rPr>
          </w:rPrChange>
        </w:rPr>
        <w:fldChar w:fldCharType="end"/>
      </w:r>
      <w:r w:rsidRPr="003135D8">
        <w:rPr>
          <w:rFonts w:ascii="Arial" w:eastAsia="Arial" w:hAnsi="Arial" w:cs="Arial"/>
          <w:sz w:val="22"/>
          <w:szCs w:val="22"/>
        </w:rPr>
        <w:t>.</w:t>
      </w:r>
    </w:p>
    <w:p w14:paraId="16E095E7" w14:textId="77777777" w:rsidR="00F66375" w:rsidRPr="003135D8" w:rsidRDefault="00F66375">
      <w:pPr>
        <w:jc w:val="both"/>
        <w:rPr>
          <w:rFonts w:ascii="Arial" w:eastAsia="Arial" w:hAnsi="Arial" w:cs="Arial"/>
          <w:sz w:val="22"/>
          <w:szCs w:val="22"/>
        </w:rPr>
      </w:pPr>
    </w:p>
    <w:p w14:paraId="40E3807B" w14:textId="593243EC" w:rsidR="00F66375" w:rsidRPr="003135D8" w:rsidRDefault="00C4169F" w:rsidP="00C4169F">
      <w:pPr>
        <w:pStyle w:val="Ttulo3"/>
        <w:jc w:val="left"/>
        <w:rPr>
          <w:rFonts w:ascii="Arial" w:hAnsi="Arial" w:cs="Arial"/>
          <w:b/>
          <w:sz w:val="22"/>
          <w:szCs w:val="22"/>
        </w:rPr>
      </w:pPr>
      <w:bookmarkStart w:id="604" w:name="_Toc531009669"/>
      <w:commentRangeStart w:id="605"/>
      <w:r w:rsidRPr="003135D8">
        <w:rPr>
          <w:rFonts w:ascii="Arial" w:hAnsi="Arial" w:cs="Arial"/>
          <w:b/>
          <w:sz w:val="22"/>
          <w:szCs w:val="22"/>
        </w:rPr>
        <w:t xml:space="preserve">2.1.5 </w:t>
      </w:r>
      <w:r w:rsidR="00E12EDA" w:rsidRPr="003135D8">
        <w:rPr>
          <w:rFonts w:ascii="Arial" w:hAnsi="Arial" w:cs="Arial"/>
          <w:b/>
          <w:sz w:val="22"/>
          <w:szCs w:val="22"/>
        </w:rPr>
        <w:t xml:space="preserve">Interfaces de Usuario Tangible </w:t>
      </w:r>
      <w:commentRangeStart w:id="606"/>
      <w:r w:rsidR="00E12EDA" w:rsidRPr="003135D8">
        <w:rPr>
          <w:rFonts w:ascii="Arial" w:hAnsi="Arial" w:cs="Arial"/>
          <w:b/>
          <w:sz w:val="22"/>
          <w:szCs w:val="22"/>
        </w:rPr>
        <w:t>(TUI)</w:t>
      </w:r>
      <w:bookmarkEnd w:id="604"/>
      <w:commentRangeEnd w:id="605"/>
      <w:r w:rsidR="004B0F9B">
        <w:rPr>
          <w:rStyle w:val="Refdecomentario"/>
          <w:rFonts w:ascii="Times New Roman" w:eastAsia="Times New Roman" w:hAnsi="Times New Roman" w:cs="Times New Roman"/>
        </w:rPr>
        <w:commentReference w:id="605"/>
      </w:r>
      <w:commentRangeEnd w:id="606"/>
      <w:r w:rsidR="00B95C8F">
        <w:rPr>
          <w:rStyle w:val="Refdecomentario"/>
          <w:rFonts w:ascii="Times New Roman" w:eastAsia="Times New Roman" w:hAnsi="Times New Roman" w:cs="Times New Roman"/>
        </w:rPr>
        <w:commentReference w:id="606"/>
      </w:r>
    </w:p>
    <w:p w14:paraId="72C4C60C" w14:textId="77777777" w:rsidR="00F66375" w:rsidRPr="003135D8" w:rsidRDefault="00F66375">
      <w:pPr>
        <w:jc w:val="both"/>
        <w:rPr>
          <w:rFonts w:ascii="Arial" w:eastAsia="Arial" w:hAnsi="Arial" w:cs="Arial"/>
          <w:b/>
          <w:sz w:val="22"/>
          <w:szCs w:val="22"/>
        </w:rPr>
      </w:pPr>
    </w:p>
    <w:p w14:paraId="01EEB2A0" w14:textId="118651D9" w:rsidR="00F66375" w:rsidRPr="003135D8" w:rsidRDefault="00E12EDA">
      <w:pPr>
        <w:jc w:val="both"/>
        <w:rPr>
          <w:rFonts w:ascii="Arial" w:eastAsia="Arial" w:hAnsi="Arial" w:cs="Arial"/>
          <w:sz w:val="22"/>
          <w:szCs w:val="22"/>
        </w:rPr>
      </w:pPr>
      <w:r w:rsidRPr="00C8110C">
        <w:rPr>
          <w:rFonts w:ascii="Arial" w:eastAsia="Arial" w:hAnsi="Arial" w:cs="Arial"/>
          <w:sz w:val="22"/>
          <w:szCs w:val="22"/>
          <w:highlight w:val="lightGray"/>
          <w:rPrChange w:id="607" w:author="AcerF5w10" w:date="2019-05-07T17:49:00Z">
            <w:rPr>
              <w:rFonts w:ascii="Arial" w:eastAsia="Arial" w:hAnsi="Arial" w:cs="Arial"/>
              <w:sz w:val="22"/>
              <w:szCs w:val="22"/>
            </w:rPr>
          </w:rPrChange>
        </w:rPr>
        <w:t xml:space="preserve">A diferencia del modelo de comunicación </w:t>
      </w:r>
      <w:commentRangeStart w:id="608"/>
      <w:r w:rsidRPr="00C8110C">
        <w:rPr>
          <w:rFonts w:ascii="Arial" w:eastAsia="Arial" w:hAnsi="Arial" w:cs="Arial"/>
          <w:sz w:val="22"/>
          <w:szCs w:val="22"/>
          <w:highlight w:val="lightGray"/>
          <w:rPrChange w:id="609" w:author="AcerF5w10" w:date="2019-05-07T17:49:00Z">
            <w:rPr>
              <w:rFonts w:ascii="Arial" w:eastAsia="Arial" w:hAnsi="Arial" w:cs="Arial"/>
              <w:sz w:val="22"/>
              <w:szCs w:val="22"/>
            </w:rPr>
          </w:rPrChange>
        </w:rPr>
        <w:t>actual</w:t>
      </w:r>
      <w:commentRangeEnd w:id="608"/>
      <w:r w:rsidR="0093143E" w:rsidRPr="00C8110C">
        <w:rPr>
          <w:rStyle w:val="Refdecomentario"/>
          <w:highlight w:val="lightGray"/>
          <w:rPrChange w:id="610" w:author="AcerF5w10" w:date="2019-05-07T17:49:00Z">
            <w:rPr>
              <w:rStyle w:val="Refdecomentario"/>
            </w:rPr>
          </w:rPrChange>
        </w:rPr>
        <w:commentReference w:id="608"/>
      </w:r>
      <w:r w:rsidR="00F86A98" w:rsidRPr="00C8110C">
        <w:rPr>
          <w:rFonts w:ascii="Arial" w:eastAsia="Arial" w:hAnsi="Arial" w:cs="Arial"/>
          <w:sz w:val="22"/>
          <w:szCs w:val="22"/>
          <w:highlight w:val="lightGray"/>
          <w:rPrChange w:id="611" w:author="AcerF5w10" w:date="2019-05-07T17:49:00Z">
            <w:rPr>
              <w:rFonts w:ascii="Arial" w:eastAsia="Arial" w:hAnsi="Arial" w:cs="Arial"/>
              <w:sz w:val="22"/>
              <w:szCs w:val="22"/>
            </w:rPr>
          </w:rPrChange>
        </w:rPr>
        <w:t xml:space="preserve"> interface gráfica de usuario</w:t>
      </w:r>
      <w:r w:rsidRPr="00C8110C">
        <w:rPr>
          <w:rFonts w:ascii="Arial" w:eastAsia="Arial" w:hAnsi="Arial" w:cs="Arial"/>
          <w:sz w:val="22"/>
          <w:szCs w:val="22"/>
          <w:highlight w:val="lightGray"/>
          <w:rPrChange w:id="612" w:author="AcerF5w10" w:date="2019-05-07T17:49:00Z">
            <w:rPr>
              <w:rFonts w:ascii="Arial" w:eastAsia="Arial" w:hAnsi="Arial" w:cs="Arial"/>
              <w:sz w:val="22"/>
              <w:szCs w:val="22"/>
            </w:rPr>
          </w:rPrChange>
        </w:rPr>
        <w:t xml:space="preserve"> (GUI</w:t>
      </w:r>
      <w:r w:rsidR="00E830D6" w:rsidRPr="00C8110C">
        <w:rPr>
          <w:rStyle w:val="Refdenotaalpie"/>
          <w:rFonts w:ascii="Arial" w:eastAsia="Arial" w:hAnsi="Arial" w:cs="Arial"/>
          <w:sz w:val="22"/>
          <w:szCs w:val="22"/>
          <w:highlight w:val="lightGray"/>
          <w:rPrChange w:id="613" w:author="AcerF5w10" w:date="2019-05-07T17:49:00Z">
            <w:rPr>
              <w:rStyle w:val="Refdenotaalpie"/>
              <w:rFonts w:ascii="Arial" w:eastAsia="Arial" w:hAnsi="Arial" w:cs="Arial"/>
              <w:sz w:val="22"/>
              <w:szCs w:val="22"/>
            </w:rPr>
          </w:rPrChange>
        </w:rPr>
        <w:footnoteReference w:id="8"/>
      </w:r>
      <w:r w:rsidRPr="00C8110C">
        <w:rPr>
          <w:rFonts w:ascii="Arial" w:eastAsia="Arial" w:hAnsi="Arial" w:cs="Arial"/>
          <w:sz w:val="22"/>
          <w:szCs w:val="22"/>
          <w:highlight w:val="lightGray"/>
          <w:rPrChange w:id="617" w:author="AcerF5w10" w:date="2019-05-07T17:49:00Z">
            <w:rPr>
              <w:rFonts w:ascii="Arial" w:eastAsia="Arial" w:hAnsi="Arial" w:cs="Arial"/>
              <w:sz w:val="22"/>
              <w:szCs w:val="22"/>
            </w:rPr>
          </w:rPrChange>
        </w:rPr>
        <w:t>), las interfaces tangibles</w:t>
      </w:r>
      <w:r w:rsidR="00E830D6" w:rsidRPr="00C8110C">
        <w:rPr>
          <w:rFonts w:ascii="Arial" w:eastAsia="Arial" w:hAnsi="Arial" w:cs="Arial"/>
          <w:sz w:val="22"/>
          <w:szCs w:val="22"/>
          <w:highlight w:val="lightGray"/>
          <w:rPrChange w:id="618" w:author="AcerF5w10" w:date="2019-05-07T17:49:00Z">
            <w:rPr>
              <w:rFonts w:ascii="Arial" w:eastAsia="Arial" w:hAnsi="Arial" w:cs="Arial"/>
              <w:sz w:val="22"/>
              <w:szCs w:val="22"/>
            </w:rPr>
          </w:rPrChange>
        </w:rPr>
        <w:t xml:space="preserve"> de usuario</w:t>
      </w:r>
      <w:r w:rsidRPr="00C8110C">
        <w:rPr>
          <w:rFonts w:ascii="Arial" w:eastAsia="Arial" w:hAnsi="Arial" w:cs="Arial"/>
          <w:sz w:val="22"/>
          <w:szCs w:val="22"/>
          <w:highlight w:val="lightGray"/>
          <w:rPrChange w:id="619" w:author="AcerF5w10" w:date="2019-05-07T17:49:00Z">
            <w:rPr>
              <w:rFonts w:ascii="Arial" w:eastAsia="Arial" w:hAnsi="Arial" w:cs="Arial"/>
              <w:sz w:val="22"/>
              <w:szCs w:val="22"/>
            </w:rPr>
          </w:rPrChange>
        </w:rPr>
        <w:t xml:space="preserve"> (TUI) permiten al usuario tocar directamente la información con sus manos, manipular literalmente los datos. Estas interfaces, se caracterizan por no intimidar a los usuarios no expertos así como promover actividades exploratorias, expresivas y experimentales</w:t>
      </w:r>
      <w:r w:rsidR="00866BC9" w:rsidRPr="00C8110C">
        <w:rPr>
          <w:rFonts w:ascii="Arial" w:eastAsia="Arial" w:hAnsi="Arial" w:cs="Arial"/>
          <w:sz w:val="22"/>
          <w:szCs w:val="22"/>
          <w:highlight w:val="lightGray"/>
          <w:rPrChange w:id="620" w:author="AcerF5w10" w:date="2019-05-07T17:49:00Z">
            <w:rPr>
              <w:rFonts w:ascii="Arial" w:eastAsia="Arial" w:hAnsi="Arial" w:cs="Arial"/>
              <w:sz w:val="22"/>
              <w:szCs w:val="22"/>
            </w:rPr>
          </w:rPrChange>
        </w:rPr>
        <w:t xml:space="preserve"> </w:t>
      </w:r>
      <w:r w:rsidR="00866BC9" w:rsidRPr="00C8110C">
        <w:rPr>
          <w:rFonts w:ascii="Arial" w:eastAsia="Arial" w:hAnsi="Arial" w:cs="Arial"/>
          <w:sz w:val="22"/>
          <w:szCs w:val="22"/>
          <w:highlight w:val="lightGray"/>
          <w:rPrChange w:id="621" w:author="AcerF5w10" w:date="2019-05-07T17:49: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author":[{"dropping-particle":"","family":"Rogers","given":"Yvonne","non-dropping-particle":"","parse-names":false,"suffix":""},{"dropping-particle":"","family":"Marshall","given":"Paul","non-dropping-particle":"","parse-names":false,"suffix":""},{"dropping-particle":"","family":"Hornecker","given":"Eva","non-dropping-particle":"","parse-names":false,"suffix":""}],"container-title":"CHI’07 workshop on Tangible User Interfaces in Context &amp; Theory","id":"ITEM-1","issue":"i","issued":{"date-parts":[["2007"]]},"page":"28","title":"Are tangible interfaces really any better than other kinds of interfaces ?","type":"article-journal"},"uris":["http://www.mendeley.com/documents/?uuid=06ead078-7b68-4fe2-8443-e48ea637fd95","http://www.mendeley.com/documents/?uuid=fe34dc9e-a580-4f94-8db4-f33d68f48539"]}],"mendeley":{"formattedCitation":"[26]","plainTextFormattedCitation":"[26]","previouslyFormattedCitation":"[21]"},"properties":{"noteIndex":0},"schema":"https://github.com/citation-style-language/schema/raw/master/csl-citation.json"}</w:instrText>
      </w:r>
      <w:r w:rsidR="00866BC9" w:rsidRPr="00C8110C">
        <w:rPr>
          <w:rFonts w:ascii="Arial" w:eastAsia="Arial" w:hAnsi="Arial" w:cs="Arial"/>
          <w:sz w:val="22"/>
          <w:szCs w:val="22"/>
          <w:highlight w:val="lightGray"/>
          <w:rPrChange w:id="622" w:author="AcerF5w10" w:date="2019-05-07T17:49: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[26]</w:t>
      </w:r>
      <w:r w:rsidR="00866BC9" w:rsidRPr="00C8110C">
        <w:rPr>
          <w:rFonts w:ascii="Arial" w:eastAsia="Arial" w:hAnsi="Arial" w:cs="Arial"/>
          <w:sz w:val="22"/>
          <w:szCs w:val="22"/>
          <w:highlight w:val="lightGray"/>
          <w:rPrChange w:id="623" w:author="AcerF5w10" w:date="2019-05-07T17:49:00Z">
            <w:rPr>
              <w:rFonts w:ascii="Arial" w:eastAsia="Arial" w:hAnsi="Arial" w:cs="Arial"/>
              <w:sz w:val="22"/>
              <w:szCs w:val="22"/>
            </w:rPr>
          </w:rPrChange>
        </w:rPr>
        <w:fldChar w:fldCharType="end"/>
      </w:r>
      <w:r w:rsidRPr="00C8110C">
        <w:rPr>
          <w:rFonts w:ascii="Arial" w:eastAsia="Arial" w:hAnsi="Arial" w:cs="Arial"/>
          <w:sz w:val="22"/>
          <w:szCs w:val="22"/>
          <w:highlight w:val="lightGray"/>
          <w:rPrChange w:id="624" w:author="AcerF5w10" w:date="2019-05-07T17:49:00Z">
            <w:rPr>
              <w:rFonts w:ascii="Arial" w:eastAsia="Arial" w:hAnsi="Arial" w:cs="Arial"/>
              <w:sz w:val="22"/>
              <w:szCs w:val="22"/>
            </w:rPr>
          </w:rPrChange>
        </w:rPr>
        <w:t>.</w:t>
      </w:r>
      <w:r w:rsidRPr="003135D8">
        <w:rPr>
          <w:rFonts w:ascii="Arial" w:eastAsia="Arial" w:hAnsi="Arial" w:cs="Arial"/>
          <w:sz w:val="22"/>
          <w:szCs w:val="22"/>
        </w:rPr>
        <w:t xml:space="preserve"> </w:t>
      </w:r>
    </w:p>
    <w:p w14:paraId="2C1487F9" w14:textId="77777777" w:rsidR="00FC3208" w:rsidRPr="003135D8" w:rsidRDefault="00FC3208">
      <w:pPr>
        <w:jc w:val="both"/>
        <w:rPr>
          <w:rFonts w:ascii="Arial" w:eastAsia="Arial" w:hAnsi="Arial" w:cs="Arial"/>
          <w:b/>
          <w:sz w:val="22"/>
          <w:szCs w:val="22"/>
        </w:rPr>
      </w:pPr>
    </w:p>
    <w:p w14:paraId="520964E3" w14:textId="35645159" w:rsidR="004C1E5F" w:rsidRPr="003135D8" w:rsidRDefault="00C4169F" w:rsidP="00C4169F">
      <w:pPr>
        <w:pStyle w:val="Ttulo3"/>
        <w:jc w:val="left"/>
        <w:rPr>
          <w:rFonts w:ascii="Arial" w:hAnsi="Arial" w:cs="Arial"/>
          <w:b/>
          <w:sz w:val="22"/>
          <w:szCs w:val="22"/>
        </w:rPr>
      </w:pPr>
      <w:bookmarkStart w:id="625" w:name="_Toc531009670"/>
      <w:r w:rsidRPr="003135D8">
        <w:rPr>
          <w:rFonts w:ascii="Arial" w:hAnsi="Arial" w:cs="Arial"/>
          <w:b/>
          <w:sz w:val="22"/>
          <w:szCs w:val="22"/>
        </w:rPr>
        <w:t xml:space="preserve">2.1.6 </w:t>
      </w:r>
      <w:r w:rsidR="004C1E5F" w:rsidRPr="003135D8">
        <w:rPr>
          <w:rFonts w:ascii="Arial" w:hAnsi="Arial" w:cs="Arial"/>
          <w:b/>
          <w:sz w:val="22"/>
          <w:szCs w:val="22"/>
        </w:rPr>
        <w:t>Objeto Aumentado</w:t>
      </w:r>
      <w:bookmarkEnd w:id="625"/>
    </w:p>
    <w:p w14:paraId="4D7030E1" w14:textId="77777777" w:rsidR="004C1E5F" w:rsidRPr="003135D8" w:rsidRDefault="004C1E5F" w:rsidP="004C1E5F">
      <w:pPr>
        <w:jc w:val="both"/>
        <w:rPr>
          <w:rFonts w:ascii="Arial" w:eastAsia="Arial" w:hAnsi="Arial" w:cs="Arial"/>
          <w:b/>
          <w:sz w:val="22"/>
          <w:szCs w:val="22"/>
        </w:rPr>
      </w:pPr>
    </w:p>
    <w:p w14:paraId="264E043B" w14:textId="5D3E1AA0" w:rsidR="004C1E5F" w:rsidRPr="003135D8" w:rsidRDefault="004C1E5F">
      <w:pPr>
        <w:jc w:val="both"/>
        <w:rPr>
          <w:rFonts w:ascii="Arial" w:eastAsia="Arial" w:hAnsi="Arial" w:cs="Arial"/>
          <w:sz w:val="22"/>
          <w:szCs w:val="22"/>
        </w:rPr>
      </w:pPr>
      <w:r w:rsidRPr="00CA62AA">
        <w:rPr>
          <w:rFonts w:ascii="Arial" w:eastAsia="Arial" w:hAnsi="Arial" w:cs="Arial"/>
          <w:sz w:val="22"/>
          <w:szCs w:val="22"/>
          <w:highlight w:val="lightGray"/>
          <w:rPrChange w:id="626" w:author="AcerF5w10" w:date="2019-05-07T17:51:00Z">
            <w:rPr>
              <w:rFonts w:ascii="Arial" w:eastAsia="Arial" w:hAnsi="Arial" w:cs="Arial"/>
              <w:sz w:val="22"/>
              <w:szCs w:val="22"/>
            </w:rPr>
          </w:rPrChange>
        </w:rPr>
        <w:t xml:space="preserve">Un objeto aumentado se refiere a un objeto común, el cual ha sido provisto de características extra, gracias a sistemas computacionales o software integrado, que le hacen ganar nuevas funcionalidades </w:t>
      </w:r>
      <w:r w:rsidRPr="00CA62AA">
        <w:rPr>
          <w:rFonts w:ascii="Arial" w:eastAsia="Arial" w:hAnsi="Arial" w:cs="Arial"/>
          <w:sz w:val="22"/>
          <w:szCs w:val="22"/>
          <w:highlight w:val="lightGray"/>
          <w:rPrChange w:id="627" w:author="AcerF5w10" w:date="2019-05-07T17:51: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{"citationItems":[{"id":"ITEM-1","itemData":{"author":[{"dropping-particle":"","family":"Nieto","given":"Beatriz Hernández","non-dropping-particle":"","parse-names":false,"suffix":""}],"id":"ITEM-1","issue":"1993","issued":{"date-parts":[["0"]]},"title":"El desarrollo motor y perceptivo del niño discapacitado","type":"article-journal"},"uris":["http://www.mendeley.com/documents/?uuid=086a0eb1-1e23-4abc-a07e-06061254ea23","http://www.mendeley.com/documents/?uuid=481e231b-8761-44aa-96f0-e30741a7b5cb"]}],"mendeley":{"formattedCitation":"[27]","plainTextFormattedCitation":"[27]","previouslyFormattedCitation":"[22]"},"properties":{"noteIndex":0},"schema":"https://github.com/citation-style-language/schema/raw/master/csl-citation.json"}</w:instrText>
      </w:r>
      <w:r w:rsidRPr="00CA62AA">
        <w:rPr>
          <w:rFonts w:ascii="Arial" w:eastAsia="Arial" w:hAnsi="Arial" w:cs="Arial"/>
          <w:sz w:val="22"/>
          <w:szCs w:val="22"/>
          <w:highlight w:val="lightGray"/>
          <w:rPrChange w:id="628" w:author="AcerF5w10" w:date="2019-05-07T17:51: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[27]</w:t>
      </w:r>
      <w:r w:rsidRPr="00CA62AA">
        <w:rPr>
          <w:rFonts w:ascii="Arial" w:eastAsia="Arial" w:hAnsi="Arial" w:cs="Arial"/>
          <w:sz w:val="22"/>
          <w:szCs w:val="22"/>
          <w:highlight w:val="lightGray"/>
          <w:rPrChange w:id="629" w:author="AcerF5w10" w:date="2019-05-07T17:51:00Z">
            <w:rPr>
              <w:rFonts w:ascii="Arial" w:eastAsia="Arial" w:hAnsi="Arial" w:cs="Arial"/>
              <w:sz w:val="22"/>
              <w:szCs w:val="22"/>
            </w:rPr>
          </w:rPrChange>
        </w:rPr>
        <w:fldChar w:fldCharType="end"/>
      </w:r>
      <w:r w:rsidRPr="003135D8">
        <w:rPr>
          <w:rFonts w:ascii="Arial" w:eastAsia="Arial" w:hAnsi="Arial" w:cs="Arial"/>
          <w:sz w:val="22"/>
          <w:szCs w:val="22"/>
        </w:rPr>
        <w:t>.</w:t>
      </w:r>
    </w:p>
    <w:p w14:paraId="40CB7A69" w14:textId="77777777" w:rsidR="0017730C" w:rsidRPr="003135D8" w:rsidRDefault="0017730C">
      <w:pPr>
        <w:jc w:val="both"/>
        <w:rPr>
          <w:rFonts w:ascii="Arial" w:eastAsia="Arial" w:hAnsi="Arial" w:cs="Arial"/>
          <w:sz w:val="22"/>
          <w:szCs w:val="22"/>
        </w:rPr>
      </w:pPr>
    </w:p>
    <w:p w14:paraId="516DA162" w14:textId="649180FF" w:rsidR="0017730C" w:rsidRPr="003135D8" w:rsidRDefault="00C4169F" w:rsidP="00C4169F">
      <w:pPr>
        <w:pStyle w:val="Ttulo3"/>
        <w:jc w:val="left"/>
        <w:rPr>
          <w:rFonts w:ascii="Arial" w:hAnsi="Arial" w:cs="Arial"/>
          <w:b/>
          <w:sz w:val="22"/>
          <w:szCs w:val="22"/>
        </w:rPr>
      </w:pPr>
      <w:bookmarkStart w:id="630" w:name="_Toc531009671"/>
      <w:r w:rsidRPr="003135D8">
        <w:rPr>
          <w:rFonts w:ascii="Arial" w:hAnsi="Arial" w:cs="Arial"/>
          <w:b/>
          <w:sz w:val="22"/>
          <w:szCs w:val="22"/>
        </w:rPr>
        <w:t xml:space="preserve">2.1.7 </w:t>
      </w:r>
      <w:r w:rsidR="0017730C" w:rsidRPr="003135D8">
        <w:rPr>
          <w:rFonts w:ascii="Arial" w:hAnsi="Arial" w:cs="Arial"/>
          <w:b/>
          <w:sz w:val="22"/>
          <w:szCs w:val="22"/>
        </w:rPr>
        <w:t>Computación Ubicua</w:t>
      </w:r>
      <w:bookmarkEnd w:id="630"/>
    </w:p>
    <w:p w14:paraId="5923E74F" w14:textId="77777777" w:rsidR="0017730C" w:rsidRPr="003135D8" w:rsidRDefault="0017730C">
      <w:pPr>
        <w:jc w:val="both"/>
        <w:rPr>
          <w:rFonts w:ascii="Arial" w:eastAsia="Arial" w:hAnsi="Arial" w:cs="Arial"/>
          <w:sz w:val="22"/>
          <w:szCs w:val="22"/>
        </w:rPr>
      </w:pPr>
    </w:p>
    <w:p w14:paraId="783834F8" w14:textId="13D8D2D7" w:rsidR="0017730C" w:rsidRPr="003135D8" w:rsidRDefault="0017730C">
      <w:pPr>
        <w:jc w:val="both"/>
        <w:rPr>
          <w:rFonts w:ascii="Arial" w:eastAsia="Arial" w:hAnsi="Arial" w:cs="Arial"/>
          <w:sz w:val="22"/>
          <w:szCs w:val="22"/>
        </w:rPr>
      </w:pPr>
      <w:r w:rsidRPr="00CA62AA">
        <w:rPr>
          <w:rFonts w:ascii="Arial" w:eastAsia="Arial" w:hAnsi="Arial" w:cs="Arial"/>
          <w:sz w:val="22"/>
          <w:szCs w:val="22"/>
          <w:highlight w:val="lightGray"/>
          <w:rPrChange w:id="631" w:author="AcerF5w10" w:date="2019-05-07T17:51:00Z">
            <w:rPr>
              <w:rFonts w:ascii="Arial" w:eastAsia="Arial" w:hAnsi="Arial" w:cs="Arial"/>
              <w:sz w:val="22"/>
              <w:szCs w:val="22"/>
            </w:rPr>
          </w:rPrChange>
        </w:rPr>
        <w:t xml:space="preserve">Se entiende por computación ubicua la integración de la informática en el entorno de la persona, de forma que los sistemas computacionales no se perciban como objetos diferenciados, </w:t>
      </w:r>
      <w:commentRangeStart w:id="632"/>
      <w:r w:rsidRPr="00CA62AA">
        <w:rPr>
          <w:rFonts w:ascii="Arial" w:eastAsia="Arial" w:hAnsi="Arial" w:cs="Arial"/>
          <w:sz w:val="22"/>
          <w:szCs w:val="22"/>
          <w:highlight w:val="lightGray"/>
          <w:rPrChange w:id="633" w:author="AcerF5w10" w:date="2019-05-07T17:51:00Z">
            <w:rPr>
              <w:rFonts w:ascii="Arial" w:eastAsia="Arial" w:hAnsi="Arial" w:cs="Arial"/>
              <w:sz w:val="22"/>
              <w:szCs w:val="22"/>
            </w:rPr>
          </w:rPrChange>
        </w:rPr>
        <w:t>haciendo</w:t>
      </w:r>
      <w:commentRangeEnd w:id="632"/>
      <w:r w:rsidR="0093143E" w:rsidRPr="00CA62AA">
        <w:rPr>
          <w:rStyle w:val="Refdecomentario"/>
          <w:highlight w:val="lightGray"/>
          <w:rPrChange w:id="634" w:author="AcerF5w10" w:date="2019-05-07T17:51:00Z">
            <w:rPr>
              <w:rStyle w:val="Refdecomentario"/>
            </w:rPr>
          </w:rPrChange>
        </w:rPr>
        <w:commentReference w:id="632"/>
      </w:r>
      <w:r w:rsidRPr="00CA62AA">
        <w:rPr>
          <w:rFonts w:ascii="Arial" w:eastAsia="Arial" w:hAnsi="Arial" w:cs="Arial"/>
          <w:sz w:val="22"/>
          <w:szCs w:val="22"/>
          <w:highlight w:val="lightGray"/>
          <w:rPrChange w:id="635" w:author="AcerF5w10" w:date="2019-05-07T17:51:00Z">
            <w:rPr>
              <w:rFonts w:ascii="Arial" w:eastAsia="Arial" w:hAnsi="Arial" w:cs="Arial"/>
              <w:sz w:val="22"/>
              <w:szCs w:val="22"/>
            </w:rPr>
          </w:rPrChange>
        </w:rPr>
        <w:t xml:space="preserve"> dichos sistemas disponibles e invisibles al usuario </w:t>
      </w:r>
      <w:r w:rsidRPr="00CA62AA">
        <w:rPr>
          <w:rFonts w:ascii="Arial" w:eastAsia="Arial" w:hAnsi="Arial" w:cs="Arial"/>
          <w:sz w:val="22"/>
          <w:szCs w:val="22"/>
          <w:highlight w:val="lightGray"/>
          <w:rPrChange w:id="636" w:author="AcerF5w10" w:date="2019-05-07T17:51: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a0a1da88-3649-49f3-a8e0-83b5022236ae","http://www.mendeley.com/documents/?uuid=59f5989d-9ccd-459b-a4ab-04a05aac1449"]}],"mendeley":{"formattedCitation":"[28]","plainTextFormattedCitation":"[28]","previouslyFormattedCitation":"[23]"},"properties":{"noteIndex":0},"schema":"https://github.com/citation-style-language/schema/raw/master/csl-citation.json"}</w:instrText>
      </w:r>
      <w:r w:rsidRPr="00CA62AA">
        <w:rPr>
          <w:rFonts w:ascii="Arial" w:eastAsia="Arial" w:hAnsi="Arial" w:cs="Arial"/>
          <w:sz w:val="22"/>
          <w:szCs w:val="22"/>
          <w:highlight w:val="lightGray"/>
          <w:rPrChange w:id="637" w:author="AcerF5w10" w:date="2019-05-07T17:51: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[28]</w:t>
      </w:r>
      <w:r w:rsidRPr="00CA62AA">
        <w:rPr>
          <w:rFonts w:ascii="Arial" w:eastAsia="Arial" w:hAnsi="Arial" w:cs="Arial"/>
          <w:sz w:val="22"/>
          <w:szCs w:val="22"/>
          <w:highlight w:val="lightGray"/>
          <w:rPrChange w:id="638" w:author="AcerF5w10" w:date="2019-05-07T17:51:00Z">
            <w:rPr>
              <w:rFonts w:ascii="Arial" w:eastAsia="Arial" w:hAnsi="Arial" w:cs="Arial"/>
              <w:sz w:val="22"/>
              <w:szCs w:val="22"/>
            </w:rPr>
          </w:rPrChange>
        </w:rPr>
        <w:fldChar w:fldCharType="end"/>
      </w:r>
      <w:r w:rsidRPr="003135D8">
        <w:rPr>
          <w:rFonts w:ascii="Arial" w:eastAsia="Arial" w:hAnsi="Arial" w:cs="Arial"/>
          <w:sz w:val="22"/>
          <w:szCs w:val="22"/>
        </w:rPr>
        <w:t>.</w:t>
      </w:r>
    </w:p>
    <w:p w14:paraId="1A052281" w14:textId="77777777" w:rsidR="004C1E5F" w:rsidRPr="003135D8" w:rsidRDefault="004C1E5F">
      <w:pPr>
        <w:jc w:val="both"/>
        <w:rPr>
          <w:rFonts w:ascii="Arial" w:eastAsia="Arial" w:hAnsi="Arial" w:cs="Arial"/>
          <w:b/>
          <w:sz w:val="22"/>
          <w:szCs w:val="22"/>
        </w:rPr>
      </w:pPr>
    </w:p>
    <w:p w14:paraId="4745AA5E" w14:textId="3D0EA349" w:rsidR="00F66375" w:rsidRPr="003135D8" w:rsidRDefault="00C4169F" w:rsidP="00C4169F">
      <w:pPr>
        <w:pStyle w:val="Ttulo3"/>
        <w:jc w:val="left"/>
        <w:rPr>
          <w:rFonts w:ascii="Arial" w:hAnsi="Arial" w:cs="Arial"/>
          <w:b/>
          <w:sz w:val="22"/>
          <w:szCs w:val="22"/>
        </w:rPr>
      </w:pPr>
      <w:bookmarkStart w:id="639" w:name="_Toc531009672"/>
      <w:r w:rsidRPr="003135D8">
        <w:rPr>
          <w:rFonts w:ascii="Arial" w:hAnsi="Arial" w:cs="Arial"/>
          <w:b/>
          <w:sz w:val="22"/>
          <w:szCs w:val="22"/>
        </w:rPr>
        <w:t xml:space="preserve">2.1.8 </w:t>
      </w:r>
      <w:r w:rsidR="00E12EDA" w:rsidRPr="003135D8">
        <w:rPr>
          <w:rFonts w:ascii="Arial" w:hAnsi="Arial" w:cs="Arial"/>
          <w:b/>
          <w:sz w:val="22"/>
          <w:szCs w:val="22"/>
        </w:rPr>
        <w:t>Motricidad</w:t>
      </w:r>
      <w:bookmarkEnd w:id="639"/>
    </w:p>
    <w:p w14:paraId="56A5C5FE" w14:textId="77777777" w:rsidR="00F66375" w:rsidRPr="003135D8" w:rsidRDefault="00F66375">
      <w:pPr>
        <w:jc w:val="both"/>
        <w:rPr>
          <w:rFonts w:ascii="Arial" w:eastAsia="Arial" w:hAnsi="Arial" w:cs="Arial"/>
          <w:sz w:val="22"/>
          <w:szCs w:val="22"/>
        </w:rPr>
      </w:pPr>
    </w:p>
    <w:p w14:paraId="72888653" w14:textId="79434EF1" w:rsidR="00FC3208" w:rsidRPr="00C765C7" w:rsidRDefault="00E12EDA" w:rsidP="00FC3208">
      <w:pPr>
        <w:jc w:val="both"/>
        <w:rPr>
          <w:rFonts w:ascii="Arial" w:eastAsia="Arial" w:hAnsi="Arial" w:cs="Arial"/>
          <w:color w:val="000000" w:themeColor="text1"/>
          <w:sz w:val="22"/>
          <w:szCs w:val="22"/>
          <w:highlight w:val="lightGray"/>
          <w:rPrChange w:id="640" w:author="AcerF5w10" w:date="2019-05-09T10:40:00Z">
            <w:rPr>
              <w:rFonts w:ascii="Arial" w:eastAsia="Arial" w:hAnsi="Arial" w:cs="Arial"/>
              <w:color w:val="000000" w:themeColor="text1"/>
              <w:sz w:val="22"/>
              <w:szCs w:val="22"/>
            </w:rPr>
          </w:rPrChange>
        </w:rPr>
      </w:pPr>
      <w:r w:rsidRPr="00006C3F">
        <w:rPr>
          <w:rFonts w:ascii="Arial" w:eastAsia="Arial" w:hAnsi="Arial" w:cs="Arial"/>
          <w:sz w:val="22"/>
          <w:szCs w:val="22"/>
          <w:highlight w:val="lightGray"/>
          <w:rPrChange w:id="641" w:author="AcerF5w10" w:date="2019-05-07T17:54:00Z">
            <w:rPr>
              <w:rFonts w:ascii="Arial" w:eastAsia="Arial" w:hAnsi="Arial" w:cs="Arial"/>
              <w:sz w:val="22"/>
              <w:szCs w:val="22"/>
            </w:rPr>
          </w:rPrChange>
        </w:rPr>
        <w:t>Se refiere a la capacidad de un ser vivo para producir </w:t>
      </w:r>
      <w:r w:rsidR="00911981" w:rsidRPr="00006C3F">
        <w:rPr>
          <w:highlight w:val="lightGray"/>
          <w:rPrChange w:id="642" w:author="AcerF5w10" w:date="2019-05-07T17:54:00Z">
            <w:rPr/>
          </w:rPrChange>
        </w:rPr>
        <w:fldChar w:fldCharType="begin"/>
      </w:r>
      <w:r w:rsidR="00911981" w:rsidRPr="00006C3F">
        <w:rPr>
          <w:highlight w:val="lightGray"/>
          <w:rPrChange w:id="643" w:author="AcerF5w10" w:date="2019-05-07T17:54:00Z">
            <w:rPr/>
          </w:rPrChange>
        </w:rPr>
        <w:instrText xml:space="preserve"> HYPERLINK "http://es.wikipedia.org/wiki/Movimiento" \h </w:instrText>
      </w:r>
      <w:r w:rsidR="00911981" w:rsidRPr="00006C3F">
        <w:rPr>
          <w:highlight w:val="lightGray"/>
          <w:rPrChange w:id="644" w:author="AcerF5w10" w:date="2019-05-07T17:54:00Z">
            <w:rPr>
              <w:rFonts w:ascii="Arial" w:eastAsia="Arial" w:hAnsi="Arial" w:cs="Arial"/>
              <w:sz w:val="22"/>
              <w:szCs w:val="22"/>
            </w:rPr>
          </w:rPrChange>
        </w:rPr>
        <w:fldChar w:fldCharType="separate"/>
      </w:r>
      <w:r w:rsidRPr="00006C3F">
        <w:rPr>
          <w:rFonts w:ascii="Arial" w:eastAsia="Arial" w:hAnsi="Arial" w:cs="Arial"/>
          <w:sz w:val="22"/>
          <w:szCs w:val="22"/>
          <w:highlight w:val="lightGray"/>
          <w:rPrChange w:id="645" w:author="AcerF5w10" w:date="2019-05-07T17:54:00Z">
            <w:rPr>
              <w:rFonts w:ascii="Arial" w:eastAsia="Arial" w:hAnsi="Arial" w:cs="Arial"/>
              <w:sz w:val="22"/>
              <w:szCs w:val="22"/>
            </w:rPr>
          </w:rPrChange>
        </w:rPr>
        <w:t>movimiento</w:t>
      </w:r>
      <w:r w:rsidR="00911981" w:rsidRPr="00006C3F">
        <w:rPr>
          <w:rFonts w:ascii="Arial" w:eastAsia="Arial" w:hAnsi="Arial" w:cs="Arial"/>
          <w:sz w:val="22"/>
          <w:szCs w:val="22"/>
          <w:highlight w:val="lightGray"/>
          <w:rPrChange w:id="646" w:author="AcerF5w10" w:date="2019-05-07T17:54:00Z">
            <w:rPr>
              <w:rFonts w:ascii="Arial" w:eastAsia="Arial" w:hAnsi="Arial" w:cs="Arial"/>
              <w:sz w:val="22"/>
              <w:szCs w:val="22"/>
            </w:rPr>
          </w:rPrChange>
        </w:rPr>
        <w:fldChar w:fldCharType="end"/>
      </w:r>
      <w:r w:rsidRPr="00006C3F">
        <w:rPr>
          <w:rFonts w:ascii="Arial" w:eastAsia="Arial" w:hAnsi="Arial" w:cs="Arial"/>
          <w:sz w:val="22"/>
          <w:szCs w:val="22"/>
          <w:highlight w:val="lightGray"/>
          <w:rPrChange w:id="647" w:author="AcerF5w10" w:date="2019-05-07T17:54:00Z">
            <w:rPr>
              <w:rFonts w:ascii="Arial" w:eastAsia="Arial" w:hAnsi="Arial" w:cs="Arial"/>
              <w:sz w:val="22"/>
              <w:szCs w:val="22"/>
            </w:rPr>
          </w:rPrChange>
        </w:rPr>
        <w:t xml:space="preserve"> por sí mismo, ya sea de una parte corporal o de su totalidad, siendo éste un conjunto de actos voluntarios e involuntarios coordinados y sincronizados por las diferentes </w:t>
      </w:r>
      <w:r w:rsidR="00911981" w:rsidRPr="00006C3F">
        <w:rPr>
          <w:highlight w:val="lightGray"/>
          <w:rPrChange w:id="648" w:author="AcerF5w10" w:date="2019-05-07T17:54:00Z">
            <w:rPr/>
          </w:rPrChange>
        </w:rPr>
        <w:fldChar w:fldCharType="begin"/>
      </w:r>
      <w:r w:rsidR="00911981" w:rsidRPr="00006C3F">
        <w:rPr>
          <w:highlight w:val="lightGray"/>
          <w:rPrChange w:id="649" w:author="AcerF5w10" w:date="2019-05-07T17:54:00Z">
            <w:rPr/>
          </w:rPrChange>
        </w:rPr>
        <w:instrText xml:space="preserve"> HYPERLINK "http://es.wikipedia.org/w/index.php?title=Unidad_motora&amp;action=edit" \h </w:instrText>
      </w:r>
      <w:r w:rsidR="00911981" w:rsidRPr="00006C3F">
        <w:rPr>
          <w:highlight w:val="lightGray"/>
          <w:rPrChange w:id="650" w:author="AcerF5w10" w:date="2019-05-07T17:54:00Z">
            <w:rPr>
              <w:rFonts w:ascii="Arial" w:eastAsia="Arial" w:hAnsi="Arial" w:cs="Arial"/>
              <w:sz w:val="22"/>
              <w:szCs w:val="22"/>
            </w:rPr>
          </w:rPrChange>
        </w:rPr>
        <w:fldChar w:fldCharType="separate"/>
      </w:r>
      <w:r w:rsidRPr="00006C3F">
        <w:rPr>
          <w:rFonts w:ascii="Arial" w:eastAsia="Arial" w:hAnsi="Arial" w:cs="Arial"/>
          <w:sz w:val="22"/>
          <w:szCs w:val="22"/>
          <w:highlight w:val="lightGray"/>
          <w:rPrChange w:id="651" w:author="AcerF5w10" w:date="2019-05-07T17:54:00Z">
            <w:rPr>
              <w:rFonts w:ascii="Arial" w:eastAsia="Arial" w:hAnsi="Arial" w:cs="Arial"/>
              <w:sz w:val="22"/>
              <w:szCs w:val="22"/>
            </w:rPr>
          </w:rPrChange>
        </w:rPr>
        <w:t>unidades motoras</w:t>
      </w:r>
      <w:r w:rsidR="00911981" w:rsidRPr="00006C3F">
        <w:rPr>
          <w:rFonts w:ascii="Arial" w:eastAsia="Arial" w:hAnsi="Arial" w:cs="Arial"/>
          <w:sz w:val="22"/>
          <w:szCs w:val="22"/>
          <w:highlight w:val="lightGray"/>
          <w:rPrChange w:id="652" w:author="AcerF5w10" w:date="2019-05-07T17:54:00Z">
            <w:rPr>
              <w:rFonts w:ascii="Arial" w:eastAsia="Arial" w:hAnsi="Arial" w:cs="Arial"/>
              <w:sz w:val="22"/>
              <w:szCs w:val="22"/>
            </w:rPr>
          </w:rPrChange>
        </w:rPr>
        <w:fldChar w:fldCharType="end"/>
      </w:r>
      <w:r w:rsidRPr="00006C3F">
        <w:rPr>
          <w:rFonts w:ascii="Arial" w:eastAsia="Arial" w:hAnsi="Arial" w:cs="Arial"/>
          <w:sz w:val="22"/>
          <w:szCs w:val="22"/>
          <w:highlight w:val="lightGray"/>
          <w:rPrChange w:id="653" w:author="AcerF5w10" w:date="2019-05-07T17:54:00Z">
            <w:rPr>
              <w:rFonts w:ascii="Arial" w:eastAsia="Arial" w:hAnsi="Arial" w:cs="Arial"/>
              <w:sz w:val="22"/>
              <w:szCs w:val="22"/>
            </w:rPr>
          </w:rPrChange>
        </w:rPr>
        <w:t> (</w:t>
      </w:r>
      <w:r w:rsidR="00911981" w:rsidRPr="00006C3F">
        <w:rPr>
          <w:highlight w:val="lightGray"/>
          <w:rPrChange w:id="654" w:author="AcerF5w10" w:date="2019-05-07T17:54:00Z">
            <w:rPr/>
          </w:rPrChange>
        </w:rPr>
        <w:fldChar w:fldCharType="begin"/>
      </w:r>
      <w:r w:rsidR="00911981" w:rsidRPr="00006C3F">
        <w:rPr>
          <w:highlight w:val="lightGray"/>
          <w:rPrChange w:id="655" w:author="AcerF5w10" w:date="2019-05-07T17:54:00Z">
            <w:rPr/>
          </w:rPrChange>
        </w:rPr>
        <w:instrText xml:space="preserve"> HYPERLINK "http://es.wikipedia.org/wiki/M%C3%BAsculo" \h </w:instrText>
      </w:r>
      <w:r w:rsidR="00911981" w:rsidRPr="00006C3F">
        <w:rPr>
          <w:highlight w:val="lightGray"/>
          <w:rPrChange w:id="656" w:author="AcerF5w10" w:date="2019-05-07T17:54:00Z">
            <w:rPr>
              <w:rFonts w:ascii="Arial" w:eastAsia="Arial" w:hAnsi="Arial" w:cs="Arial"/>
              <w:sz w:val="22"/>
              <w:szCs w:val="22"/>
            </w:rPr>
          </w:rPrChange>
        </w:rPr>
        <w:fldChar w:fldCharType="separate"/>
      </w:r>
      <w:r w:rsidRPr="00006C3F">
        <w:rPr>
          <w:rFonts w:ascii="Arial" w:eastAsia="Arial" w:hAnsi="Arial" w:cs="Arial"/>
          <w:sz w:val="22"/>
          <w:szCs w:val="22"/>
          <w:highlight w:val="lightGray"/>
          <w:rPrChange w:id="657" w:author="AcerF5w10" w:date="2019-05-07T17:54:00Z">
            <w:rPr>
              <w:rFonts w:ascii="Arial" w:eastAsia="Arial" w:hAnsi="Arial" w:cs="Arial"/>
              <w:sz w:val="22"/>
              <w:szCs w:val="22"/>
            </w:rPr>
          </w:rPrChange>
        </w:rPr>
        <w:t>músculos</w:t>
      </w:r>
      <w:r w:rsidR="00911981" w:rsidRPr="00006C3F">
        <w:rPr>
          <w:rFonts w:ascii="Arial" w:eastAsia="Arial" w:hAnsi="Arial" w:cs="Arial"/>
          <w:sz w:val="22"/>
          <w:szCs w:val="22"/>
          <w:highlight w:val="lightGray"/>
          <w:rPrChange w:id="658" w:author="AcerF5w10" w:date="2019-05-07T17:54:00Z">
            <w:rPr>
              <w:rFonts w:ascii="Arial" w:eastAsia="Arial" w:hAnsi="Arial" w:cs="Arial"/>
              <w:sz w:val="22"/>
              <w:szCs w:val="22"/>
            </w:rPr>
          </w:rPrChange>
        </w:rPr>
        <w:fldChar w:fldCharType="end"/>
      </w:r>
      <w:r w:rsidR="001C2053" w:rsidRPr="00006C3F">
        <w:rPr>
          <w:rFonts w:ascii="Arial" w:eastAsia="Arial" w:hAnsi="Arial" w:cs="Arial"/>
          <w:sz w:val="22"/>
          <w:szCs w:val="22"/>
          <w:highlight w:val="lightGray"/>
          <w:rPrChange w:id="659" w:author="AcerF5w10" w:date="2019-05-07T17:54:00Z">
            <w:rPr>
              <w:rFonts w:ascii="Arial" w:eastAsia="Arial" w:hAnsi="Arial" w:cs="Arial"/>
              <w:sz w:val="22"/>
              <w:szCs w:val="22"/>
            </w:rPr>
          </w:rPrChange>
        </w:rPr>
        <w:t>)</w:t>
      </w:r>
      <w:r w:rsidR="00AC6718" w:rsidRPr="00006C3F">
        <w:rPr>
          <w:rFonts w:ascii="Arial" w:eastAsia="Arial" w:hAnsi="Arial" w:cs="Arial"/>
          <w:sz w:val="22"/>
          <w:szCs w:val="22"/>
          <w:highlight w:val="lightGray"/>
          <w:rPrChange w:id="660" w:author="AcerF5w10" w:date="2019-05-07T17:54:00Z">
            <w:rPr>
              <w:rFonts w:ascii="Arial" w:eastAsia="Arial" w:hAnsi="Arial" w:cs="Arial"/>
              <w:sz w:val="22"/>
              <w:szCs w:val="22"/>
            </w:rPr>
          </w:rPrChange>
        </w:rPr>
        <w:t xml:space="preserve"> </w:t>
      </w:r>
      <w:r w:rsidR="00AC6718" w:rsidRPr="00006C3F">
        <w:rPr>
          <w:rFonts w:ascii="Arial" w:eastAsia="Arial" w:hAnsi="Arial" w:cs="Arial"/>
          <w:sz w:val="22"/>
          <w:szCs w:val="22"/>
          <w:highlight w:val="lightGray"/>
          <w:rPrChange w:id="661" w:author="AcerF5w10" w:date="2019-05-07T17:54: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6d7a06c4-7497-4625-a72d-010dea6469b8","http://www.mendeley.com/documents/?uuid=664d00e3-b741-4d8f-86d7-59cbd33831b6","http://www.mendeley.com/documents/?uuid=a4e6354a-b72f-408b-999d-02f9e981ae5e"]}],"mendeley":{"formattedCitation":"[29]","plainTextFormattedCitation":"[29]","previouslyFormattedCitation":"[24]"},"properties":{"noteIndex":0},"schema":"https://github.com/citation-style-language/schema/raw/master/csl-citation.json"}</w:instrText>
      </w:r>
      <w:r w:rsidR="00AC6718" w:rsidRPr="00006C3F">
        <w:rPr>
          <w:rFonts w:ascii="Arial" w:eastAsia="Arial" w:hAnsi="Arial" w:cs="Arial"/>
          <w:sz w:val="22"/>
          <w:szCs w:val="22"/>
          <w:highlight w:val="lightGray"/>
          <w:rPrChange w:id="662" w:author="AcerF5w10" w:date="2019-05-07T17:54: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[29]</w:t>
      </w:r>
      <w:r w:rsidR="00AC6718" w:rsidRPr="00006C3F">
        <w:rPr>
          <w:rFonts w:ascii="Arial" w:eastAsia="Arial" w:hAnsi="Arial" w:cs="Arial"/>
          <w:sz w:val="22"/>
          <w:szCs w:val="22"/>
          <w:highlight w:val="lightGray"/>
          <w:rPrChange w:id="663" w:author="AcerF5w10" w:date="2019-05-07T17:54:00Z">
            <w:rPr>
              <w:rFonts w:ascii="Arial" w:eastAsia="Arial" w:hAnsi="Arial" w:cs="Arial"/>
              <w:sz w:val="22"/>
              <w:szCs w:val="22"/>
            </w:rPr>
          </w:rPrChange>
        </w:rPr>
        <w:fldChar w:fldCharType="end"/>
      </w:r>
      <w:r w:rsidRPr="00006C3F">
        <w:rPr>
          <w:rFonts w:ascii="Arial" w:eastAsia="Arial" w:hAnsi="Arial" w:cs="Arial"/>
          <w:sz w:val="22"/>
          <w:szCs w:val="22"/>
          <w:highlight w:val="lightGray"/>
          <w:rPrChange w:id="664" w:author="AcerF5w10" w:date="2019-05-07T17:54:00Z">
            <w:rPr>
              <w:rFonts w:ascii="Arial" w:eastAsia="Arial" w:hAnsi="Arial" w:cs="Arial"/>
              <w:sz w:val="22"/>
              <w:szCs w:val="22"/>
            </w:rPr>
          </w:rPrChange>
        </w:rPr>
        <w:t>.</w:t>
      </w:r>
      <w:r w:rsidR="00933249" w:rsidRPr="003135D8">
        <w:rPr>
          <w:rFonts w:ascii="Arial" w:eastAsia="Arial" w:hAnsi="Arial" w:cs="Arial"/>
          <w:sz w:val="22"/>
          <w:szCs w:val="22"/>
        </w:rPr>
        <w:t xml:space="preserve"> </w:t>
      </w:r>
      <w:r w:rsidR="00933249" w:rsidRPr="00C765C7">
        <w:rPr>
          <w:rFonts w:ascii="Arial" w:eastAsia="Arial" w:hAnsi="Arial" w:cs="Arial"/>
          <w:sz w:val="22"/>
          <w:szCs w:val="22"/>
          <w:highlight w:val="lightGray"/>
          <w:rPrChange w:id="665" w:author="AcerF5w10" w:date="2019-05-09T10:40:00Z">
            <w:rPr>
              <w:rFonts w:ascii="Arial" w:eastAsia="Arial" w:hAnsi="Arial" w:cs="Arial"/>
              <w:sz w:val="22"/>
              <w:szCs w:val="22"/>
            </w:rPr>
          </w:rPrChange>
        </w:rPr>
        <w:t xml:space="preserve">Entre las habilidades que todo niño debe adquirir se encuentran las fundamentales, las </w:t>
      </w:r>
      <w:r w:rsidR="00933249" w:rsidRPr="00C765C7">
        <w:rPr>
          <w:rFonts w:ascii="Arial" w:eastAsia="Arial" w:hAnsi="Arial" w:cs="Arial"/>
          <w:color w:val="000000" w:themeColor="text1"/>
          <w:sz w:val="22"/>
          <w:szCs w:val="22"/>
          <w:highlight w:val="lightGray"/>
          <w:rPrChange w:id="666" w:author="AcerF5w10" w:date="2019-05-09T10:40:00Z">
            <w:rPr>
              <w:rFonts w:ascii="Arial" w:eastAsia="Arial" w:hAnsi="Arial" w:cs="Arial"/>
              <w:color w:val="000000" w:themeColor="text1"/>
              <w:sz w:val="22"/>
              <w:szCs w:val="22"/>
            </w:rPr>
          </w:rPrChange>
        </w:rPr>
        <w:t>perceptivas y las cognitivas.</w:t>
      </w:r>
    </w:p>
    <w:p w14:paraId="59365FBA" w14:textId="77777777" w:rsidR="009A43C3" w:rsidRPr="00C765C7" w:rsidRDefault="009A43C3" w:rsidP="009A43C3">
      <w:pPr>
        <w:jc w:val="both"/>
        <w:rPr>
          <w:rFonts w:ascii="Arial" w:eastAsia="Arial" w:hAnsi="Arial" w:cs="Arial"/>
          <w:sz w:val="22"/>
          <w:szCs w:val="22"/>
          <w:highlight w:val="lightGray"/>
          <w:rPrChange w:id="667" w:author="AcerF5w10" w:date="2019-05-09T10:40:00Z">
            <w:rPr>
              <w:rFonts w:ascii="Arial" w:eastAsia="Arial" w:hAnsi="Arial" w:cs="Arial"/>
              <w:sz w:val="22"/>
              <w:szCs w:val="22"/>
            </w:rPr>
          </w:rPrChange>
        </w:rPr>
      </w:pPr>
    </w:p>
    <w:p w14:paraId="16034F12" w14:textId="77777777" w:rsidR="009A43C3" w:rsidRPr="00C765C7" w:rsidRDefault="009A43C3" w:rsidP="009A43C3">
      <w:pPr>
        <w:jc w:val="both"/>
        <w:rPr>
          <w:rFonts w:ascii="Arial" w:eastAsia="Arial" w:hAnsi="Arial" w:cs="Arial"/>
          <w:sz w:val="22"/>
          <w:szCs w:val="22"/>
          <w:highlight w:val="lightGray"/>
          <w:rPrChange w:id="668" w:author="AcerF5w10" w:date="2019-05-09T10:40:00Z">
            <w:rPr>
              <w:rFonts w:ascii="Arial" w:eastAsia="Arial" w:hAnsi="Arial" w:cs="Arial"/>
              <w:sz w:val="22"/>
              <w:szCs w:val="22"/>
            </w:rPr>
          </w:rPrChange>
        </w:rPr>
      </w:pPr>
      <w:r w:rsidRPr="00C765C7">
        <w:rPr>
          <w:rFonts w:ascii="Arial" w:eastAsia="Arial" w:hAnsi="Arial" w:cs="Arial"/>
          <w:b/>
          <w:sz w:val="22"/>
          <w:szCs w:val="22"/>
          <w:highlight w:val="lightGray"/>
          <w:rPrChange w:id="669" w:author="AcerF5w10" w:date="2019-05-09T10:40:00Z">
            <w:rPr>
              <w:rFonts w:ascii="Arial" w:eastAsia="Arial" w:hAnsi="Arial" w:cs="Arial"/>
              <w:b/>
              <w:sz w:val="22"/>
              <w:szCs w:val="22"/>
            </w:rPr>
          </w:rPrChange>
        </w:rPr>
        <w:t>Motricidad Gruesa</w:t>
      </w:r>
      <w:r w:rsidRPr="00C765C7">
        <w:rPr>
          <w:rFonts w:ascii="Arial" w:eastAsia="Arial" w:hAnsi="Arial" w:cs="Arial"/>
          <w:sz w:val="22"/>
          <w:szCs w:val="22"/>
          <w:highlight w:val="lightGray"/>
          <w:rPrChange w:id="670" w:author="AcerF5w10" w:date="2019-05-09T10:40:00Z">
            <w:rPr>
              <w:rFonts w:ascii="Arial" w:eastAsia="Arial" w:hAnsi="Arial" w:cs="Arial"/>
              <w:sz w:val="22"/>
              <w:szCs w:val="22"/>
            </w:rPr>
          </w:rPrChange>
        </w:rPr>
        <w:t>: Son las acciones y las actividades que se pueden realizar usando todas las partes del cuerpo, se estimulan acciones como la coordinación, la movilidad y el equilibrio.</w:t>
      </w:r>
    </w:p>
    <w:p w14:paraId="17FD199E" w14:textId="77777777" w:rsidR="009A43C3" w:rsidRPr="00C765C7" w:rsidRDefault="009A43C3" w:rsidP="009A43C3">
      <w:pPr>
        <w:jc w:val="both"/>
        <w:rPr>
          <w:rFonts w:ascii="Arial" w:eastAsia="Arial" w:hAnsi="Arial" w:cs="Arial"/>
          <w:sz w:val="22"/>
          <w:szCs w:val="22"/>
          <w:highlight w:val="lightGray"/>
          <w:rPrChange w:id="671" w:author="AcerF5w10" w:date="2019-05-09T10:40:00Z">
            <w:rPr>
              <w:rFonts w:ascii="Arial" w:eastAsia="Arial" w:hAnsi="Arial" w:cs="Arial"/>
              <w:sz w:val="22"/>
              <w:szCs w:val="22"/>
            </w:rPr>
          </w:rPrChange>
        </w:rPr>
      </w:pPr>
    </w:p>
    <w:p w14:paraId="1198901A" w14:textId="7493EBF1" w:rsidR="009A43C3" w:rsidRPr="003135D8" w:rsidRDefault="009A43C3" w:rsidP="009A43C3">
      <w:pPr>
        <w:jc w:val="both"/>
        <w:rPr>
          <w:rFonts w:ascii="Arial" w:eastAsia="Arial" w:hAnsi="Arial" w:cs="Arial"/>
          <w:sz w:val="22"/>
          <w:szCs w:val="22"/>
        </w:rPr>
      </w:pPr>
      <w:r w:rsidRPr="00C765C7">
        <w:rPr>
          <w:rFonts w:ascii="Arial" w:eastAsia="Arial" w:hAnsi="Arial" w:cs="Arial"/>
          <w:b/>
          <w:sz w:val="22"/>
          <w:szCs w:val="22"/>
          <w:highlight w:val="lightGray"/>
          <w:rPrChange w:id="672" w:author="AcerF5w10" w:date="2019-05-09T10:40:00Z">
            <w:rPr>
              <w:rFonts w:ascii="Arial" w:eastAsia="Arial" w:hAnsi="Arial" w:cs="Arial"/>
              <w:b/>
              <w:sz w:val="22"/>
              <w:szCs w:val="22"/>
            </w:rPr>
          </w:rPrChange>
        </w:rPr>
        <w:t>Motricidad Fina</w:t>
      </w:r>
      <w:r w:rsidRPr="00C765C7">
        <w:rPr>
          <w:rFonts w:ascii="Arial" w:eastAsia="Arial" w:hAnsi="Arial" w:cs="Arial"/>
          <w:sz w:val="22"/>
          <w:szCs w:val="22"/>
          <w:highlight w:val="lightGray"/>
          <w:rPrChange w:id="673" w:author="AcerF5w10" w:date="2019-05-09T10:40:00Z">
            <w:rPr>
              <w:rFonts w:ascii="Arial" w:eastAsia="Arial" w:hAnsi="Arial" w:cs="Arial"/>
              <w:sz w:val="22"/>
              <w:szCs w:val="22"/>
            </w:rPr>
          </w:rPrChange>
        </w:rPr>
        <w:t>: Son las actividades que requieren un alto nivel de equilibrio y precisión que requieren de una madurez por parte del sistema nervioso, como dibujar, recortar, modelar, entre otros</w:t>
      </w:r>
      <w:r w:rsidR="0057428C" w:rsidRPr="00C765C7">
        <w:rPr>
          <w:rFonts w:ascii="Arial" w:eastAsia="Arial" w:hAnsi="Arial" w:cs="Arial"/>
          <w:sz w:val="22"/>
          <w:szCs w:val="22"/>
          <w:highlight w:val="lightGray"/>
          <w:rPrChange w:id="674" w:author="AcerF5w10" w:date="2019-05-09T10:40:00Z">
            <w:rPr>
              <w:rFonts w:ascii="Arial" w:eastAsia="Arial" w:hAnsi="Arial" w:cs="Arial"/>
              <w:sz w:val="22"/>
              <w:szCs w:val="22"/>
            </w:rPr>
          </w:rPrChange>
        </w:rPr>
        <w:t xml:space="preserve"> </w:t>
      </w:r>
      <w:r w:rsidR="0057428C" w:rsidRPr="00C765C7">
        <w:rPr>
          <w:rFonts w:ascii="Arial" w:eastAsia="Arial" w:hAnsi="Arial" w:cs="Arial"/>
          <w:sz w:val="22"/>
          <w:szCs w:val="22"/>
          <w:highlight w:val="lightGray"/>
          <w:rPrChange w:id="675" w:author="AcerF5w10" w:date="2019-05-09T10:40: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{"citationItems":[{"id":"ITEM-1","itemData":{"author":[{"dropping-particle":"","family":"Vivanti","given":"Giacomo","non-dropping-particle":"","parse-names":false,"suffix":""}],"id":"ITEM-1","issued":{"date-parts":[["2011"]]},"title":"Enciclopedia del Comportamiento y el Desarrollo del Niño","type":"entry-encyclopedia"},"uris":["http://www.mendeley.com/documents/?uuid=a4e6354a-b72f-408b-999d-02f9e981ae5e","http://www.mendeley.com/documents/?uuid=6d7a06c4-7497-4625-a72d-010dea6469b8"]}],"mendeley":{"formattedCitation":"[29]","plainTextFormattedCitation":"[29]","previouslyFormattedCitation":"[24]"},"properties":{"noteIndex":0},"schema":"https://github.com/citation-style-language/schema/raw/master/csl-citation.json"}</w:instrText>
      </w:r>
      <w:r w:rsidR="0057428C" w:rsidRPr="00C765C7">
        <w:rPr>
          <w:rFonts w:ascii="Arial" w:eastAsia="Arial" w:hAnsi="Arial" w:cs="Arial"/>
          <w:sz w:val="22"/>
          <w:szCs w:val="22"/>
          <w:highlight w:val="lightGray"/>
          <w:rPrChange w:id="676" w:author="AcerF5w10" w:date="2019-05-09T10:40: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[29]</w:t>
      </w:r>
      <w:r w:rsidR="0057428C" w:rsidRPr="00C765C7">
        <w:rPr>
          <w:rFonts w:ascii="Arial" w:eastAsia="Arial" w:hAnsi="Arial" w:cs="Arial"/>
          <w:sz w:val="22"/>
          <w:szCs w:val="22"/>
          <w:highlight w:val="lightGray"/>
          <w:rPrChange w:id="677" w:author="AcerF5w10" w:date="2019-05-09T10:40:00Z">
            <w:rPr>
              <w:rFonts w:ascii="Arial" w:eastAsia="Arial" w:hAnsi="Arial" w:cs="Arial"/>
              <w:sz w:val="22"/>
              <w:szCs w:val="22"/>
            </w:rPr>
          </w:rPrChange>
        </w:rPr>
        <w:fldChar w:fldCharType="end"/>
      </w:r>
      <w:r w:rsidRPr="00C765C7">
        <w:rPr>
          <w:rFonts w:ascii="Arial" w:eastAsia="Arial" w:hAnsi="Arial" w:cs="Arial"/>
          <w:sz w:val="22"/>
          <w:szCs w:val="22"/>
          <w:highlight w:val="lightGray"/>
          <w:rPrChange w:id="678" w:author="AcerF5w10" w:date="2019-05-09T10:40:00Z">
            <w:rPr>
              <w:rFonts w:ascii="Arial" w:eastAsia="Arial" w:hAnsi="Arial" w:cs="Arial"/>
              <w:sz w:val="22"/>
              <w:szCs w:val="22"/>
            </w:rPr>
          </w:rPrChange>
        </w:rPr>
        <w:t>.</w:t>
      </w:r>
    </w:p>
    <w:p w14:paraId="1699492A" w14:textId="77777777" w:rsidR="009A43C3" w:rsidRPr="003135D8" w:rsidRDefault="009A43C3">
      <w:pPr>
        <w:rPr>
          <w:rFonts w:ascii="Arial" w:hAnsi="Arial" w:cs="Arial"/>
          <w:sz w:val="22"/>
          <w:szCs w:val="22"/>
        </w:rPr>
      </w:pPr>
    </w:p>
    <w:p w14:paraId="6925A633" w14:textId="3FC8262D" w:rsidR="00F66375" w:rsidRPr="003135D8" w:rsidRDefault="00D61AF4" w:rsidP="00D61AF4">
      <w:pPr>
        <w:pStyle w:val="Ttulo3"/>
        <w:jc w:val="left"/>
        <w:rPr>
          <w:rFonts w:ascii="Arial" w:hAnsi="Arial" w:cs="Arial"/>
          <w:b/>
          <w:sz w:val="22"/>
          <w:szCs w:val="22"/>
        </w:rPr>
      </w:pPr>
      <w:bookmarkStart w:id="679" w:name="_Toc531009673"/>
      <w:r w:rsidRPr="003135D8">
        <w:rPr>
          <w:rFonts w:ascii="Arial" w:hAnsi="Arial" w:cs="Arial"/>
          <w:b/>
          <w:sz w:val="22"/>
          <w:szCs w:val="22"/>
        </w:rPr>
        <w:t xml:space="preserve">2.1.9 </w:t>
      </w:r>
      <w:r w:rsidR="00E12EDA" w:rsidRPr="003135D8">
        <w:rPr>
          <w:rFonts w:ascii="Arial" w:hAnsi="Arial" w:cs="Arial"/>
          <w:b/>
          <w:sz w:val="22"/>
          <w:szCs w:val="22"/>
        </w:rPr>
        <w:t>Psicomotricidad</w:t>
      </w:r>
      <w:bookmarkEnd w:id="679"/>
    </w:p>
    <w:p w14:paraId="6465EAB6" w14:textId="77777777" w:rsidR="00F66375" w:rsidRPr="003135D8" w:rsidRDefault="00F66375">
      <w:pPr>
        <w:pBdr>
          <w:top w:val="nil"/>
          <w:left w:val="nil"/>
          <w:bottom w:val="nil"/>
          <w:right w:val="nil"/>
          <w:between w:val="nil"/>
        </w:pBdr>
        <w:ind w:left="720" w:hanging="720"/>
        <w:jc w:val="both"/>
        <w:rPr>
          <w:rFonts w:ascii="Arial" w:eastAsia="Arial" w:hAnsi="Arial" w:cs="Arial"/>
          <w:b/>
          <w:color w:val="000000"/>
          <w:sz w:val="22"/>
          <w:szCs w:val="22"/>
        </w:rPr>
      </w:pPr>
    </w:p>
    <w:p w14:paraId="34EA2F72" w14:textId="78285DAD" w:rsidR="00F66375" w:rsidRPr="003135D8" w:rsidRDefault="00F71C47">
      <w:pPr>
        <w:jc w:val="both"/>
        <w:rPr>
          <w:rFonts w:ascii="Arial" w:eastAsia="Arial" w:hAnsi="Arial" w:cs="Arial"/>
          <w:sz w:val="22"/>
          <w:szCs w:val="22"/>
        </w:rPr>
      </w:pPr>
      <w:r w:rsidRPr="00D41CE0">
        <w:rPr>
          <w:rFonts w:ascii="Arial" w:eastAsia="Arial" w:hAnsi="Arial" w:cs="Arial"/>
          <w:sz w:val="22"/>
          <w:szCs w:val="22"/>
          <w:highlight w:val="lightGray"/>
          <w:rPrChange w:id="680" w:author="AcerF5w10" w:date="2019-05-09T10:41:00Z">
            <w:rPr>
              <w:rFonts w:ascii="Arial" w:eastAsia="Arial" w:hAnsi="Arial" w:cs="Arial"/>
              <w:sz w:val="22"/>
              <w:szCs w:val="22"/>
            </w:rPr>
          </w:rPrChange>
        </w:rPr>
        <w:lastRenderedPageBreak/>
        <w:t xml:space="preserve">En </w:t>
      </w:r>
      <w:r w:rsidRPr="00D41CE0">
        <w:rPr>
          <w:rFonts w:ascii="Arial" w:eastAsia="Arial" w:hAnsi="Arial" w:cs="Arial"/>
          <w:sz w:val="22"/>
          <w:szCs w:val="22"/>
          <w:highlight w:val="lightGray"/>
          <w:rPrChange w:id="681" w:author="AcerF5w10" w:date="2019-05-09T10:41: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{"citationItems":[{"id":"ITEM-1","itemData":{"ISBN":"9788496578869","abstract":"La psicomotricidad se trata de una disciplina compleja con unas posibilidades enormes que, para ser válida, debe ser establecida sobre la bases sólidas, y deberá asemejarse en lo posible a la aplicación de un método científica do, planificado, ordenado, bien documentado, con unos objetivos claros y un planteamiento educativo serio y riguroso. Para que sea efectiva no puede afrontar sin un perfecto conocimiento de las diferentes etapas del desarrollo de un niño y de los elementos básicos de la motricidad.","author":[{"dropping-particle":"","family":"Pérez","given":"Ricardo","non-dropping-particle":"","parse-names":false,"suffix":""}],"container-title":"Ideas propias, Editorial. Vigo","id":"ITEM-1","issued":{"date-parts":[["2004"]]},"number-of-pages":"88","title":"Teoría y Praxis del Desarrollo Psicomotor en la Infancia","type":"book"},"uris":["http://www.mendeley.com/documents/?uuid=77f6cf91-2e71-4c42-96ff-3dc82159e143","http://www.mendeley.com/documents/?uuid=055b00ec-5875-45cf-b7c6-8514bee1c4a8","http://www.mendeley.com/documents/?uuid=be82e04b-5798-427c-a396-ba27d658211d"]}],"mendeley":{"formattedCitation":"[21]","plainTextFormattedCitation":"[21]","previouslyFormattedCitation":"[16]"},"properties":{"noteIndex":0},"schema":"https://github.com/citation-style-language/schema/raw/master/csl-citation.json"}</w:instrText>
      </w:r>
      <w:r w:rsidRPr="00D41CE0">
        <w:rPr>
          <w:rFonts w:ascii="Arial" w:eastAsia="Arial" w:hAnsi="Arial" w:cs="Arial"/>
          <w:sz w:val="22"/>
          <w:szCs w:val="22"/>
          <w:highlight w:val="lightGray"/>
          <w:rPrChange w:id="682" w:author="AcerF5w10" w:date="2019-05-09T10:41: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[21]</w:t>
      </w:r>
      <w:r w:rsidRPr="00D41CE0">
        <w:rPr>
          <w:rFonts w:ascii="Arial" w:eastAsia="Arial" w:hAnsi="Arial" w:cs="Arial"/>
          <w:sz w:val="22"/>
          <w:szCs w:val="22"/>
          <w:highlight w:val="lightGray"/>
          <w:rPrChange w:id="683" w:author="AcerF5w10" w:date="2019-05-09T10:41:00Z">
            <w:rPr>
              <w:rFonts w:ascii="Arial" w:eastAsia="Arial" w:hAnsi="Arial" w:cs="Arial"/>
              <w:sz w:val="22"/>
              <w:szCs w:val="22"/>
            </w:rPr>
          </w:rPrChange>
        </w:rPr>
        <w:fldChar w:fldCharType="end"/>
      </w:r>
      <w:r w:rsidR="00E12EDA" w:rsidRPr="00D41CE0">
        <w:rPr>
          <w:rFonts w:ascii="Arial" w:eastAsia="Arial" w:hAnsi="Arial" w:cs="Arial"/>
          <w:sz w:val="22"/>
          <w:szCs w:val="22"/>
          <w:highlight w:val="lightGray"/>
          <w:rPrChange w:id="684" w:author="AcerF5w10" w:date="2019-05-09T10:41:00Z">
            <w:rPr>
              <w:rFonts w:ascii="Arial" w:eastAsia="Arial" w:hAnsi="Arial" w:cs="Arial"/>
              <w:sz w:val="22"/>
              <w:szCs w:val="22"/>
            </w:rPr>
          </w:rPrChange>
        </w:rPr>
        <w:t xml:space="preserve"> definen la palabra psicomotricidad como la conformación del prefijo " psico “, qué significa mente, y " motricidad “, que se deriva de la palabra motor, qué significa movimiento. Analizando el término y haciendo referencia a su composición podemos decir que   psicomotricidad hace referencia a la existencia de una relación directa entre la mente y el movimiento.</w:t>
      </w:r>
      <w:r w:rsidR="00E12EDA" w:rsidRPr="003135D8">
        <w:rPr>
          <w:rFonts w:ascii="Arial" w:eastAsia="Arial" w:hAnsi="Arial" w:cs="Arial"/>
          <w:sz w:val="22"/>
          <w:szCs w:val="22"/>
        </w:rPr>
        <w:t xml:space="preserve"> </w:t>
      </w:r>
    </w:p>
    <w:p w14:paraId="4678BAEC" w14:textId="7321EF86" w:rsidR="00633379" w:rsidRPr="003135D8" w:rsidRDefault="00633379" w:rsidP="00984A13">
      <w:pPr>
        <w:pStyle w:val="Ttulo2"/>
        <w:rPr>
          <w:rFonts w:ascii="Arial" w:eastAsia="Arial" w:hAnsi="Arial" w:cs="Arial"/>
          <w:sz w:val="22"/>
          <w:szCs w:val="22"/>
        </w:rPr>
      </w:pPr>
      <w:bookmarkStart w:id="685" w:name="_Toc531009674"/>
      <w:r w:rsidRPr="003135D8">
        <w:rPr>
          <w:rFonts w:ascii="Arial" w:eastAsia="Arial" w:hAnsi="Arial" w:cs="Arial"/>
          <w:sz w:val="22"/>
          <w:szCs w:val="22"/>
        </w:rPr>
        <w:t>2.2 Antecedentes</w:t>
      </w:r>
      <w:bookmarkEnd w:id="685"/>
    </w:p>
    <w:p w14:paraId="615B0923" w14:textId="77777777" w:rsidR="00F66375" w:rsidRPr="00C71BA1" w:rsidRDefault="00F66375">
      <w:pPr>
        <w:jc w:val="both"/>
        <w:rPr>
          <w:rFonts w:ascii="Arial" w:eastAsia="Arial" w:hAnsi="Arial" w:cs="Arial"/>
          <w:color w:val="000000" w:themeColor="text1"/>
          <w:sz w:val="22"/>
          <w:szCs w:val="22"/>
        </w:rPr>
      </w:pPr>
    </w:p>
    <w:p w14:paraId="7C7A5BFA" w14:textId="27A0CD7D"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 xml:space="preserve">La rehabilitación puede ser una tarea aburrida y agotadora especialmente para niños los cuales no entienden la importancia de la terapia en su proceso de rehabilitación. </w:t>
      </w:r>
      <w:commentRangeStart w:id="686"/>
      <w:r w:rsidRPr="003135D8">
        <w:rPr>
          <w:rFonts w:ascii="Arial" w:eastAsia="Arial" w:hAnsi="Arial" w:cs="Arial"/>
          <w:color w:val="000000"/>
          <w:sz w:val="22"/>
          <w:szCs w:val="22"/>
        </w:rPr>
        <w:t>Así</w:t>
      </w:r>
      <w:commentRangeEnd w:id="686"/>
      <w:r w:rsidR="00C81E56">
        <w:rPr>
          <w:rStyle w:val="Refdecomentario"/>
        </w:rPr>
        <w:commentReference w:id="686"/>
      </w:r>
      <w:r w:rsidRPr="003135D8">
        <w:rPr>
          <w:rFonts w:ascii="Arial" w:eastAsia="Arial" w:hAnsi="Arial" w:cs="Arial"/>
          <w:color w:val="000000"/>
          <w:sz w:val="22"/>
          <w:szCs w:val="22"/>
        </w:rPr>
        <w:t xml:space="preserve"> </w:t>
      </w:r>
      <w:del w:id="687" w:author="AcerF5w10" w:date="2019-03-28T16:35:00Z">
        <w:r w:rsidRPr="003135D8" w:rsidDel="00C81E56">
          <w:rPr>
            <w:rFonts w:ascii="Arial" w:eastAsia="Arial" w:hAnsi="Arial" w:cs="Arial"/>
            <w:color w:val="000000"/>
            <w:sz w:val="22"/>
            <w:szCs w:val="22"/>
          </w:rPr>
          <w:delText>en los últimos años</w:delText>
        </w:r>
      </w:del>
      <w:ins w:id="688" w:author="AcerF5w10" w:date="2019-03-28T16:35:00Z">
        <w:r w:rsidR="00C81E56">
          <w:rPr>
            <w:rFonts w:ascii="Arial" w:eastAsia="Arial" w:hAnsi="Arial" w:cs="Arial"/>
            <w:color w:val="000000"/>
            <w:sz w:val="22"/>
            <w:szCs w:val="22"/>
          </w:rPr>
          <w:t>desde el 2013</w:t>
        </w:r>
        <w:r w:rsidR="00B46BFF">
          <w:rPr>
            <w:rFonts w:ascii="Arial" w:eastAsia="Arial" w:hAnsi="Arial" w:cs="Arial"/>
            <w:color w:val="000000"/>
            <w:sz w:val="22"/>
            <w:szCs w:val="22"/>
          </w:rPr>
          <w:t xml:space="preserve"> hasta la fecha,</w:t>
        </w:r>
      </w:ins>
      <w:r w:rsidRPr="003135D8">
        <w:rPr>
          <w:rFonts w:ascii="Arial" w:eastAsia="Arial" w:hAnsi="Arial" w:cs="Arial"/>
          <w:color w:val="000000"/>
          <w:sz w:val="22"/>
          <w:szCs w:val="22"/>
        </w:rPr>
        <w:t xml:space="preserve"> </w:t>
      </w:r>
      <w:ins w:id="689" w:author="AcerF5w10" w:date="2019-05-09T11:00:00Z">
        <w:r w:rsidR="003A4065">
          <w:rPr>
            <w:rFonts w:ascii="Arial" w:eastAsia="Arial" w:hAnsi="Arial" w:cs="Arial"/>
            <w:color w:val="000000"/>
            <w:sz w:val="22"/>
            <w:szCs w:val="22"/>
          </w:rPr>
          <w:t xml:space="preserve">se </w:t>
        </w:r>
      </w:ins>
      <w:del w:id="690" w:author="AcerF5w10" w:date="2019-05-09T11:01:00Z">
        <w:r w:rsidRPr="00815FF8" w:rsidDel="003A4065">
          <w:rPr>
            <w:rFonts w:ascii="Arial" w:eastAsia="Arial" w:hAnsi="Arial" w:cs="Arial"/>
            <w:color w:val="000000"/>
            <w:sz w:val="22"/>
            <w:szCs w:val="22"/>
            <w:u w:val="single"/>
            <w:rPrChange w:id="691" w:author="AcerF5w10" w:date="2019-05-09T10:59:00Z">
              <w:rPr>
                <w:rFonts w:ascii="Arial" w:eastAsia="Arial" w:hAnsi="Arial" w:cs="Arial"/>
                <w:color w:val="000000"/>
                <w:sz w:val="22"/>
                <w:szCs w:val="22"/>
              </w:rPr>
            </w:rPrChange>
          </w:rPr>
          <w:delText>encontramo</w:delText>
        </w:r>
      </w:del>
      <w:ins w:id="692" w:author="AcerF5w10" w:date="2019-05-09T11:01:00Z">
        <w:r w:rsidR="003A4065">
          <w:rPr>
            <w:rFonts w:ascii="Arial" w:eastAsia="Arial" w:hAnsi="Arial" w:cs="Arial"/>
            <w:color w:val="000000"/>
            <w:sz w:val="22"/>
            <w:szCs w:val="22"/>
          </w:rPr>
          <w:t>e</w:t>
        </w:r>
        <w:r w:rsidR="003A4065" w:rsidRPr="003A4065">
          <w:rPr>
            <w:rFonts w:ascii="Arial" w:eastAsia="Arial" w:hAnsi="Arial" w:cs="Arial"/>
            <w:color w:val="000000"/>
            <w:sz w:val="22"/>
            <w:szCs w:val="22"/>
            <w:rPrChange w:id="693" w:author="AcerF5w10" w:date="2019-05-09T11:01:00Z">
              <w:rPr>
                <w:rFonts w:ascii="Arial" w:eastAsia="Arial" w:hAnsi="Arial" w:cs="Arial"/>
                <w:color w:val="000000"/>
                <w:sz w:val="22"/>
                <w:szCs w:val="22"/>
                <w:u w:val="single"/>
              </w:rPr>
            </w:rPrChange>
          </w:rPr>
          <w:t>ncontró</w:t>
        </w:r>
      </w:ins>
      <w:del w:id="694" w:author="AcerF5w10" w:date="2019-05-09T11:01:00Z">
        <w:r w:rsidRPr="00815FF8" w:rsidDel="003A4065">
          <w:rPr>
            <w:rFonts w:ascii="Arial" w:eastAsia="Arial" w:hAnsi="Arial" w:cs="Arial"/>
            <w:color w:val="000000"/>
            <w:sz w:val="22"/>
            <w:szCs w:val="22"/>
            <w:u w:val="single"/>
            <w:rPrChange w:id="695" w:author="AcerF5w10" w:date="2019-05-09T10:59:00Z">
              <w:rPr>
                <w:rFonts w:ascii="Arial" w:eastAsia="Arial" w:hAnsi="Arial" w:cs="Arial"/>
                <w:color w:val="000000"/>
                <w:sz w:val="22"/>
                <w:szCs w:val="22"/>
              </w:rPr>
            </w:rPrChange>
          </w:rPr>
          <w:delText>s</w:delText>
        </w:r>
      </w:del>
      <w:r w:rsidRPr="003135D8">
        <w:rPr>
          <w:rFonts w:ascii="Arial" w:eastAsia="Arial" w:hAnsi="Arial" w:cs="Arial"/>
          <w:color w:val="000000"/>
          <w:sz w:val="22"/>
          <w:szCs w:val="22"/>
        </w:rPr>
        <w:t xml:space="preserve"> que los videojuegos incorporan no solo diversión sino técnicas que permiten apoyar procesos adicionales a la lúdica, estos desarrollos aplican algunos patrones y técnicas de diseño de juegos serios e interacción entre el niño y el juego, a continuación, </w:t>
      </w:r>
      <w:ins w:id="696" w:author="AcerF5w10" w:date="2019-05-09T11:02:00Z">
        <w:r w:rsidR="003A4065">
          <w:rPr>
            <w:rFonts w:ascii="Arial" w:eastAsia="Arial" w:hAnsi="Arial" w:cs="Arial"/>
            <w:color w:val="000000"/>
            <w:sz w:val="22"/>
            <w:szCs w:val="22"/>
          </w:rPr>
          <w:t xml:space="preserve">se </w:t>
        </w:r>
      </w:ins>
      <w:commentRangeStart w:id="697"/>
      <w:del w:id="698" w:author="AcerF5w10" w:date="2019-05-09T11:02:00Z">
        <w:r w:rsidRPr="00842D02" w:rsidDel="003A4065">
          <w:rPr>
            <w:rFonts w:ascii="Arial" w:eastAsia="Arial" w:hAnsi="Arial" w:cs="Arial"/>
            <w:color w:val="000000"/>
            <w:sz w:val="22"/>
            <w:szCs w:val="22"/>
          </w:rPr>
          <w:delText>ex</w:delText>
        </w:r>
      </w:del>
      <w:r w:rsidRPr="00842D02">
        <w:rPr>
          <w:rFonts w:ascii="Arial" w:eastAsia="Arial" w:hAnsi="Arial" w:cs="Arial"/>
          <w:color w:val="000000"/>
          <w:sz w:val="22"/>
          <w:szCs w:val="22"/>
        </w:rPr>
        <w:t>p</w:t>
      </w:r>
      <w:ins w:id="699" w:author="AcerF5w10" w:date="2019-05-09T11:02:00Z">
        <w:r w:rsidR="003A4065" w:rsidRPr="003A4065">
          <w:rPr>
            <w:rFonts w:ascii="Arial" w:eastAsia="Arial" w:hAnsi="Arial" w:cs="Arial"/>
            <w:color w:val="000000"/>
            <w:sz w:val="22"/>
            <w:szCs w:val="22"/>
            <w:rPrChange w:id="700" w:author="AcerF5w10" w:date="2019-05-09T11:03:00Z">
              <w:rPr>
                <w:rFonts w:ascii="Arial" w:eastAsia="Arial" w:hAnsi="Arial" w:cs="Arial"/>
                <w:color w:val="000000"/>
                <w:sz w:val="22"/>
                <w:szCs w:val="22"/>
                <w:u w:val="single"/>
              </w:rPr>
            </w:rPrChange>
          </w:rPr>
          <w:t>r</w:t>
        </w:r>
      </w:ins>
      <w:del w:id="701" w:author="AcerF5w10" w:date="2019-05-09T11:02:00Z">
        <w:r w:rsidRPr="00842D02" w:rsidDel="003A4065">
          <w:rPr>
            <w:rFonts w:ascii="Arial" w:eastAsia="Arial" w:hAnsi="Arial" w:cs="Arial"/>
            <w:color w:val="000000"/>
            <w:sz w:val="22"/>
            <w:szCs w:val="22"/>
          </w:rPr>
          <w:delText>on</w:delText>
        </w:r>
      </w:del>
      <w:r w:rsidRPr="00842D02">
        <w:rPr>
          <w:rFonts w:ascii="Arial" w:eastAsia="Arial" w:hAnsi="Arial" w:cs="Arial"/>
          <w:color w:val="000000"/>
          <w:sz w:val="22"/>
          <w:szCs w:val="22"/>
        </w:rPr>
        <w:t>e</w:t>
      </w:r>
      <w:ins w:id="702" w:author="AcerF5w10" w:date="2019-05-09T11:02:00Z">
        <w:r w:rsidR="003A4065" w:rsidRPr="003A4065">
          <w:rPr>
            <w:rFonts w:ascii="Arial" w:eastAsia="Arial" w:hAnsi="Arial" w:cs="Arial"/>
            <w:color w:val="000000"/>
            <w:sz w:val="22"/>
            <w:szCs w:val="22"/>
            <w:rPrChange w:id="703" w:author="AcerF5w10" w:date="2019-05-09T11:03:00Z">
              <w:rPr>
                <w:rFonts w:ascii="Arial" w:eastAsia="Arial" w:hAnsi="Arial" w:cs="Arial"/>
                <w:color w:val="000000"/>
                <w:sz w:val="22"/>
                <w:szCs w:val="22"/>
                <w:u w:val="single"/>
              </w:rPr>
            </w:rPrChange>
          </w:rPr>
          <w:t>senta</w:t>
        </w:r>
      </w:ins>
      <w:ins w:id="704" w:author="AcerF5w10" w:date="2019-05-09T11:03:00Z">
        <w:r w:rsidR="003A4065" w:rsidRPr="003A4065">
          <w:rPr>
            <w:rFonts w:ascii="Arial" w:eastAsia="Arial" w:hAnsi="Arial" w:cs="Arial"/>
            <w:color w:val="000000"/>
            <w:sz w:val="22"/>
            <w:szCs w:val="22"/>
            <w:rPrChange w:id="705" w:author="AcerF5w10" w:date="2019-05-09T11:03:00Z">
              <w:rPr>
                <w:rFonts w:ascii="Arial" w:eastAsia="Arial" w:hAnsi="Arial" w:cs="Arial"/>
                <w:color w:val="000000"/>
                <w:sz w:val="22"/>
                <w:szCs w:val="22"/>
                <w:u w:val="single"/>
              </w:rPr>
            </w:rPrChange>
          </w:rPr>
          <w:t>n</w:t>
        </w:r>
      </w:ins>
      <w:del w:id="706" w:author="AcerF5w10" w:date="2019-05-09T11:02:00Z">
        <w:r w:rsidRPr="00815FF8" w:rsidDel="003A4065">
          <w:rPr>
            <w:rFonts w:ascii="Arial" w:eastAsia="Arial" w:hAnsi="Arial" w:cs="Arial"/>
            <w:color w:val="000000"/>
            <w:sz w:val="22"/>
            <w:szCs w:val="22"/>
            <w:u w:val="single"/>
            <w:rPrChange w:id="707" w:author="AcerF5w10" w:date="2019-05-09T11:00:00Z">
              <w:rPr>
                <w:rFonts w:ascii="Arial" w:eastAsia="Arial" w:hAnsi="Arial" w:cs="Arial"/>
                <w:color w:val="000000"/>
                <w:sz w:val="22"/>
                <w:szCs w:val="22"/>
              </w:rPr>
            </w:rPrChange>
          </w:rPr>
          <w:delText>mos</w:delText>
        </w:r>
      </w:del>
      <w:commentRangeEnd w:id="697"/>
      <w:r w:rsidR="00E502BA" w:rsidRPr="00815FF8">
        <w:rPr>
          <w:rStyle w:val="Refdecomentario"/>
          <w:u w:val="single"/>
          <w:rPrChange w:id="708" w:author="AcerF5w10" w:date="2019-05-09T11:00:00Z">
            <w:rPr>
              <w:rStyle w:val="Refdecomentario"/>
            </w:rPr>
          </w:rPrChange>
        </w:rPr>
        <w:commentReference w:id="697"/>
      </w:r>
      <w:r w:rsidRPr="003135D8">
        <w:rPr>
          <w:rFonts w:ascii="Arial" w:eastAsia="Arial" w:hAnsi="Arial" w:cs="Arial"/>
          <w:color w:val="000000"/>
          <w:sz w:val="22"/>
          <w:szCs w:val="22"/>
        </w:rPr>
        <w:t xml:space="preserve"> los principales trabajos en los últimos años.</w:t>
      </w:r>
    </w:p>
    <w:p w14:paraId="7D2784F8" w14:textId="77777777" w:rsidR="00F66375" w:rsidRPr="003135D8" w:rsidRDefault="00F66375">
      <w:pPr>
        <w:jc w:val="both"/>
        <w:rPr>
          <w:rFonts w:ascii="Arial" w:eastAsia="Arial" w:hAnsi="Arial" w:cs="Arial"/>
          <w:b/>
          <w:color w:val="000000"/>
          <w:sz w:val="22"/>
          <w:szCs w:val="22"/>
          <w:lang w:val="es-ES"/>
        </w:rPr>
      </w:pPr>
    </w:p>
    <w:p w14:paraId="702527BC" w14:textId="62C9FEB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color w:val="000000"/>
          <w:sz w:val="22"/>
          <w:szCs w:val="22"/>
        </w:rPr>
        <w:t xml:space="preserve">En 2014 </w:t>
      </w:r>
      <w:r w:rsidRPr="003135D8">
        <w:rPr>
          <w:rFonts w:ascii="Arial" w:eastAsia="Arial" w:hAnsi="Arial" w:cs="Arial"/>
          <w:sz w:val="22"/>
          <w:szCs w:val="22"/>
        </w:rPr>
        <w:t xml:space="preserve">Antoni Jaume-i-Capó, Biel Moyà-Alcover y Javier Varona </w:t>
      </w:r>
      <w:r w:rsidR="00ED6176" w:rsidRPr="003135D8">
        <w:rPr>
          <w:rFonts w:ascii="Arial" w:eastAsia="Arial" w:hAnsi="Arial" w:cs="Arial"/>
          <w:sz w:val="22"/>
          <w:szCs w:val="22"/>
        </w:rPr>
        <w:fldChar w:fldCharType="begin" w:fldLock="1"/>
      </w:r>
      <w:r w:rsidR="00416858">
        <w:rPr>
          <w:rFonts w:ascii="Arial" w:eastAsia="Arial" w:hAnsi="Arial" w:cs="Arial"/>
          <w:sz w:val="22"/>
          <w:szCs w:val="22"/>
        </w:rPr>
        <w:instrText>ADDIN CSL_CITATION {"citationItems":[{"id":"ITEM-1","itemData":{"DOI":"10.1007/978-3-642-45432-5_2","ISBN":"978-3-642-45432-5","abstract":"When rehabilitation sessions are for maintaining capacities, the demotivation of patients is common due to the difficulty in improving their situation. Recent experiments show that rehabilitation results are better when users are motivated and serious games can help to motivate patients in rehabilitation processes. We developed a rehabilitation serious-game for a set of patients who had abandoned therapy due to demotivation in the previous years. The serious-game was developed following desirable features for rehabilitation serious-games presented in the related research works. From this development, we present implementations guidelines for developing serious-games as motivational tool for rehabilitation therapies. The experiments performed in previous works validate that the interacting design issues defined help motivation in therapy and that they are adequate in rehabilitation therapy.","author":[{"dropping-particle":"","family":"Jaume-i-Capó","given":"Antoni","non-dropping-particle":"","parse-names":false,"suffix":""},{"dropping-particle":"","family":"Moyà-Alcover","given":"Biel","non-dropping-particle":"","parse-names":false,"suffix":""},{"dropping-particle":"","family":"Varona","given":"Javier","non-dropping-particle":"","parse-names":false,"suffix":""}],"editor":[{"dropping-particle":"","family":"Brooks","given":"Anthony Lewis","non-dropping-particle":"","parse-names":false,"suffix":""},{"dropping-particle":"","family":"Brahnam","given":"Sheryl","non-dropping-particle":"","parse-names":false,"suffix":""},{"dropping-particle":"","family":"Jain","given":"Lakhmi C","non-dropping-particle":"","parse-names":false,"suffix":""}],"id":"ITEM-1","issued":{"date-parts":[["2014"]]},"page":"13-24","publisher":"Springer Berlin Heidelberg","publisher-place":"Berlin, Heidelberg","title":"Design Issues for Vision-Based Motor-Rehabilitation Serious Games","type":"chapter"},"uris":["http://www.mendeley.com/documents/?uuid=9c8cc44e-2252-49ed-a093-e0561b516a73","http://www.mendeley.com/documents/?uuid=2261f93d-dea4-4eb3-ba9e-b7080a3d04f6","http://www.mendeley.com/documents/?uuid=7ee95a2d-7569-44c2-9f94-e0ab6e017fb6"]}],"mendeley":{"formattedCitation":"[30]","plainTextFormattedCitation":"[30]","previouslyFormattedCitation":"[25]"},"properties":{"noteIndex":0},"schema":"https://github.com/citation-style-language/schema/raw/master/csl-citation.json"}</w:instrText>
      </w:r>
      <w:r w:rsidR="00ED6176" w:rsidRPr="003135D8">
        <w:rPr>
          <w:rFonts w:ascii="Arial" w:eastAsia="Arial" w:hAnsi="Arial" w:cs="Arial"/>
          <w:sz w:val="22"/>
          <w:szCs w:val="22"/>
        </w:rPr>
        <w:fldChar w:fldCharType="separate"/>
      </w:r>
      <w:r w:rsidR="00416858" w:rsidRPr="00416858">
        <w:rPr>
          <w:rFonts w:ascii="Arial" w:eastAsia="Arial" w:hAnsi="Arial" w:cs="Arial"/>
          <w:noProof/>
          <w:sz w:val="22"/>
          <w:szCs w:val="22"/>
        </w:rPr>
        <w:t>[30]</w:t>
      </w:r>
      <w:r w:rsidR="00ED6176" w:rsidRPr="003135D8">
        <w:rPr>
          <w:rFonts w:ascii="Arial" w:eastAsia="Arial" w:hAnsi="Arial" w:cs="Arial"/>
          <w:sz w:val="22"/>
          <w:szCs w:val="22"/>
        </w:rPr>
        <w:fldChar w:fldCharType="end"/>
      </w:r>
      <w:r w:rsidRPr="003135D8">
        <w:rPr>
          <w:rFonts w:ascii="Arial" w:eastAsia="Arial" w:hAnsi="Arial" w:cs="Arial"/>
          <w:sz w:val="22"/>
          <w:szCs w:val="22"/>
        </w:rPr>
        <w:t xml:space="preserve"> proponen un juego serio para la terapia de rehabilitación de pacientes con problemas motrices y de balance, el juego consiste en el borrado de una serie de elementos que aparecen </w:t>
      </w:r>
      <w:r w:rsidR="00D0575D" w:rsidRPr="003135D8">
        <w:rPr>
          <w:rFonts w:ascii="Arial" w:eastAsia="Arial" w:hAnsi="Arial" w:cs="Arial"/>
          <w:sz w:val="22"/>
          <w:szCs w:val="22"/>
        </w:rPr>
        <w:t xml:space="preserve">en </w:t>
      </w:r>
      <w:r w:rsidRPr="003135D8">
        <w:rPr>
          <w:rFonts w:ascii="Arial" w:eastAsia="Arial" w:hAnsi="Arial" w:cs="Arial"/>
          <w:sz w:val="22"/>
          <w:szCs w:val="22"/>
        </w:rPr>
        <w:t xml:space="preserve">una pantalla en frente del paciente; la silueta del jugador es escaneada y se proyecta también en la pantalla dentro de un área gris, el jugador debe realizar movimientos del tronco de su cuerpo </w:t>
      </w:r>
      <w:r w:rsidR="00F97AF6" w:rsidRPr="003135D8">
        <w:rPr>
          <w:rFonts w:ascii="Arial" w:eastAsia="Arial" w:hAnsi="Arial" w:cs="Arial"/>
          <w:sz w:val="22"/>
          <w:szCs w:val="22"/>
        </w:rPr>
        <w:t xml:space="preserve">de sus </w:t>
      </w:r>
      <w:r w:rsidRPr="003135D8">
        <w:rPr>
          <w:rFonts w:ascii="Arial" w:eastAsia="Arial" w:hAnsi="Arial" w:cs="Arial"/>
          <w:sz w:val="22"/>
          <w:szCs w:val="22"/>
        </w:rPr>
        <w:t>brazos y manos para alcanzar los elementos que debe ir borrando. Los autores proponen además una serie de “patrones” de diseño que deberían seguir otros investigadores para lograr el éxito en la creación de juegos serios para terapias de rehabilitación siendo estos: el paradigma de desarrollo, el mecanismo de interacción, los elementos interactivos, retroalimentación (feedback), adaptabilidad, monitoreo, y evaluación clínica. Los resultados del estudio fueron positivos y en las pruebas se tomó una población de nueve personas, siete hombres y dos mujeres, de los cuales todos completaron con éxito la terapia y al final estuvieron dispuestos a continuar en sesiones futuras, ellos manifestaron que al contrario de las terapias con fisioterapeutas tradicionales no se sintieron aburridos durante las sesiones y no fue una tarea agotadora.</w:t>
      </w:r>
    </w:p>
    <w:p w14:paraId="5C724B0F"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p>
    <w:p w14:paraId="27B670B7" w14:textId="5CDB9675" w:rsidR="00F66375" w:rsidRPr="003135D8" w:rsidDel="009B6697" w:rsidRDefault="00E12EDA">
      <w:pPr>
        <w:pBdr>
          <w:top w:val="none" w:sz="0" w:space="0" w:color="000000"/>
          <w:left w:val="none" w:sz="0" w:space="0" w:color="000000"/>
          <w:bottom w:val="none" w:sz="0" w:space="0" w:color="000000"/>
          <w:right w:val="none" w:sz="0" w:space="0" w:color="000000"/>
          <w:between w:val="none" w:sz="0" w:space="0" w:color="000000"/>
        </w:pBdr>
        <w:jc w:val="both"/>
        <w:rPr>
          <w:del w:id="709" w:author="AcerF5w10" w:date="2019-05-09T11:37:00Z"/>
          <w:rFonts w:ascii="Arial" w:eastAsia="Arial" w:hAnsi="Arial" w:cs="Arial"/>
          <w:sz w:val="22"/>
          <w:szCs w:val="22"/>
        </w:rPr>
      </w:pPr>
      <w:r w:rsidRPr="003135D8">
        <w:rPr>
          <w:rFonts w:ascii="Arial" w:eastAsia="Arial" w:hAnsi="Arial" w:cs="Arial"/>
          <w:color w:val="000000"/>
          <w:sz w:val="22"/>
          <w:szCs w:val="22"/>
        </w:rPr>
        <w:t xml:space="preserve">También en 2014 </w:t>
      </w:r>
      <w:r w:rsidRPr="003135D8">
        <w:rPr>
          <w:rFonts w:ascii="Arial" w:eastAsia="Arial" w:hAnsi="Arial" w:cs="Arial"/>
          <w:sz w:val="22"/>
          <w:szCs w:val="22"/>
        </w:rPr>
        <w:t>Paula Alexandra Rego, Pedro Mi</w:t>
      </w:r>
      <w:r w:rsidR="0090369A" w:rsidRPr="003135D8">
        <w:rPr>
          <w:rFonts w:ascii="Arial" w:eastAsia="Arial" w:hAnsi="Arial" w:cs="Arial"/>
          <w:sz w:val="22"/>
          <w:szCs w:val="22"/>
        </w:rPr>
        <w:t xml:space="preserve">guel Moreira y Luís Paulo Reis </w:t>
      </w:r>
      <w:r w:rsidR="0090369A" w:rsidRPr="003135D8">
        <w:rPr>
          <w:rFonts w:ascii="Arial" w:eastAsia="Arial" w:hAnsi="Arial" w:cs="Arial"/>
          <w:sz w:val="22"/>
          <w:szCs w:val="22"/>
        </w:rPr>
        <w:fldChar w:fldCharType="begin" w:fldLock="1"/>
      </w:r>
      <w:r w:rsidR="003B18CE">
        <w:rPr>
          <w:rFonts w:ascii="Arial" w:eastAsia="Arial" w:hAnsi="Arial" w:cs="Arial"/>
          <w:sz w:val="22"/>
          <w:szCs w:val="22"/>
        </w:rPr>
        <w:instrText>ADDIN CSL_CITATION {"citationItems":[{"id":"ITEM-1","itemData":{"ISBN":"978-3-319-05948-8","abstract":"Serious Games is a field of research that has been growing substantially with valuable contributions to many application areas. Traditional rehabilitation approaches are often considered repetitive and boring by the patients, resulting in difficulties to maintain their interest and to assure the completion of the treatment program. This paper describes a framework for the development of Serious Games that integrates a rich set of features including natural and multimodal interaction, social skills (collaboration and competitiveness) and progress monitoring which can be used to improve the designed games with direct benefits to the rehabilitation process. This improvement in the games’ rehabilitation efficacy mainly arises from an increase in the patient’s motivation when exercising the rehabilitation tasks due to the rich set of features provide by the framework.","author":[{"dropping-particle":"","family":"Rego","given":"Paula Alexandra","non-dropping-particle":"","parse-names":false,"suffix":""},{"dropping-particle":"","family":"Moreira","given":"Pedro Miguel","non-dropping-particle":"","parse-names":false,"suffix":""},{"dropping-particle":"","family":"Reis","given":"Luís Paulo","non-dropping-particle":"","parse-names":false,"suffix":""}],"container-title":"New Perspectives in Information Systems and Technologies","editor":[{"dropping-particle":"","family":"Rocha","given":"Álvaro","non-dropping-particle":"","parse-names":false,"suffix":""},{"dropping-particle":"","family":"Correia","given":"Ana Maria","non-dropping-particle":"","parse-names":false,"suffix":""},{"dropping-particle":"","family":"Tan","given":"Felix B","non-dropping-particle":"","parse-names":false,"suffix":""},{"dropping-particle":"","family":"Stroetmann","given":"Karl A","non-dropping-particle":"","parse-names":false,"suffix":""}],"id":"ITEM-1","issued":{"date-parts":[["2014"]]},"page":"307-317","publisher":"Springer International Publishing","publisher-place":"Cham","title":"Architecture for Serious Games in Health Rehabilitation","type":"chapter"},"uris":["http://www.mendeley.com/documents/?uuid=3ca9e1eb-adfa-4216-a337-cc6a3473b7bd","http://www.mendeley.com/documents/?uuid=338f8a4b-58e8-40c7-af73-4ec90cfa9d3d","http://www.mendeley.com/documents/?uuid=6093b1ba-6884-4f63-99dd-00032bc83317"]}],"mendeley":{"formattedCitation":"[9]","plainTextFormattedCitation":"[9]","previouslyFormattedCitation":"[9]"},"properties":{"noteIndex":0},"schema":"https://github.com/citation-style-language/schema/raw/master/csl-citation.json"}</w:instrText>
      </w:r>
      <w:r w:rsidR="0090369A" w:rsidRPr="003135D8">
        <w:rPr>
          <w:rFonts w:ascii="Arial" w:eastAsia="Arial" w:hAnsi="Arial" w:cs="Arial"/>
          <w:sz w:val="22"/>
          <w:szCs w:val="22"/>
        </w:rPr>
        <w:fldChar w:fldCharType="separate"/>
      </w:r>
      <w:r w:rsidR="003B18CE" w:rsidRPr="003B18CE">
        <w:rPr>
          <w:rFonts w:ascii="Arial" w:eastAsia="Arial" w:hAnsi="Arial" w:cs="Arial"/>
          <w:noProof/>
          <w:sz w:val="22"/>
          <w:szCs w:val="22"/>
        </w:rPr>
        <w:t>[9]</w:t>
      </w:r>
      <w:r w:rsidR="0090369A"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arquitectura para el diseño de juegos serios con el objetivo de aumentar la motivación en los pacientes en su proceso de rehabilitación, esta arquitectura toma en cuenta tanto los avances en el desarrollo de videojuegos comerciales como los trabajos previos en el desarrollo de juegos serios para rehabilitación, los autores identificaron tres características relevantes: interacción multimodal y natural, habilidades sociales (colaboración y competitividad), y monitoreo del progreso. </w:t>
      </w:r>
    </w:p>
    <w:p w14:paraId="1D0EF666" w14:textId="77777777" w:rsidR="00F66375" w:rsidRPr="003135D8" w:rsidDel="009B6697" w:rsidRDefault="00F66375">
      <w:pPr>
        <w:pBdr>
          <w:top w:val="none" w:sz="0" w:space="0" w:color="000000"/>
          <w:left w:val="none" w:sz="0" w:space="0" w:color="000000"/>
          <w:bottom w:val="none" w:sz="0" w:space="0" w:color="000000"/>
          <w:right w:val="none" w:sz="0" w:space="0" w:color="000000"/>
          <w:between w:val="none" w:sz="0" w:space="0" w:color="000000"/>
        </w:pBdr>
        <w:jc w:val="both"/>
        <w:rPr>
          <w:del w:id="710" w:author="AcerF5w10" w:date="2019-05-09T11:37:00Z"/>
          <w:rFonts w:ascii="Arial" w:eastAsia="Arial" w:hAnsi="Arial" w:cs="Arial"/>
          <w:sz w:val="22"/>
          <w:szCs w:val="22"/>
        </w:rPr>
      </w:pPr>
    </w:p>
    <w:p w14:paraId="620F5954" w14:textId="6F0EB50B"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0000"/>
          <w:sz w:val="22"/>
          <w:szCs w:val="22"/>
        </w:rPr>
      </w:pPr>
      <w:r w:rsidRPr="003135D8">
        <w:rPr>
          <w:rFonts w:ascii="Arial" w:eastAsia="Arial" w:hAnsi="Arial" w:cs="Arial"/>
          <w:sz w:val="22"/>
          <w:szCs w:val="22"/>
        </w:rPr>
        <w:t xml:space="preserve">La arquitectura propuesta en </w:t>
      </w:r>
      <w:commentRangeStart w:id="711"/>
      <w:r w:rsidRPr="003135D8">
        <w:rPr>
          <w:rFonts w:ascii="Arial" w:eastAsia="Arial" w:hAnsi="Arial" w:cs="Arial"/>
          <w:sz w:val="22"/>
          <w:szCs w:val="22"/>
        </w:rPr>
        <w:t xml:space="preserve">este trabajo </w:t>
      </w:r>
      <w:commentRangeEnd w:id="711"/>
      <w:r w:rsidR="006E6501">
        <w:rPr>
          <w:rStyle w:val="Refdecomentario"/>
        </w:rPr>
        <w:commentReference w:id="711"/>
      </w:r>
      <w:r w:rsidRPr="003135D8">
        <w:rPr>
          <w:rFonts w:ascii="Arial" w:eastAsia="Arial" w:hAnsi="Arial" w:cs="Arial"/>
          <w:sz w:val="22"/>
          <w:szCs w:val="22"/>
        </w:rPr>
        <w:t xml:space="preserve">se compone de los siguientes </w:t>
      </w:r>
      <w:commentRangeStart w:id="712"/>
      <w:r w:rsidRPr="003135D8">
        <w:rPr>
          <w:rFonts w:ascii="Arial" w:eastAsia="Arial" w:hAnsi="Arial" w:cs="Arial"/>
          <w:sz w:val="22"/>
          <w:szCs w:val="22"/>
        </w:rPr>
        <w:t>módulos</w:t>
      </w:r>
      <w:commentRangeEnd w:id="712"/>
      <w:r w:rsidR="001C51E2">
        <w:rPr>
          <w:rStyle w:val="Refdecomentario"/>
        </w:rPr>
        <w:commentReference w:id="712"/>
      </w:r>
      <w:r w:rsidRPr="003135D8">
        <w:rPr>
          <w:rFonts w:ascii="Arial" w:eastAsia="Arial" w:hAnsi="Arial" w:cs="Arial"/>
          <w:sz w:val="22"/>
          <w:szCs w:val="22"/>
        </w:rPr>
        <w:t xml:space="preserve">: módulo de motor de juego, módulo de base de datos, módulo de red social, módulo de colaboración/competición, módulo de manejo de usuario y perfiles, módulo de login y monitorización, módulo de jugadores virtuales, módulo de manejo de la terapia, módulo de manejo de modalidad de entradas. Mediante el prototipo desarrollado en este trabajo se hicieron pruebas con 20 usuarios sanos y se probaron tres formas de entradas de datos: mouse, sonido y movimiento corporal, encontrando que las entradas por sonido y movimiento fueron las que presentaron mayor aceptación. </w:t>
      </w:r>
      <w:commentRangeStart w:id="713"/>
      <w:r w:rsidRPr="003135D8">
        <w:rPr>
          <w:rFonts w:ascii="Arial" w:eastAsia="Arial" w:hAnsi="Arial" w:cs="Arial"/>
          <w:sz w:val="22"/>
          <w:szCs w:val="22"/>
        </w:rPr>
        <w:t xml:space="preserve">Los autores </w:t>
      </w:r>
      <w:del w:id="714" w:author="AcerF5w10" w:date="2019-05-09T11:59:00Z">
        <w:r w:rsidRPr="003135D8" w:rsidDel="006E3C91">
          <w:rPr>
            <w:rFonts w:ascii="Arial" w:eastAsia="Arial" w:hAnsi="Arial" w:cs="Arial"/>
            <w:sz w:val="22"/>
            <w:szCs w:val="22"/>
          </w:rPr>
          <w:delText xml:space="preserve">buscan </w:delText>
        </w:r>
      </w:del>
      <w:ins w:id="715" w:author="AcerF5w10" w:date="2019-05-09T11:59:00Z">
        <w:r w:rsidR="006E3C91">
          <w:rPr>
            <w:rFonts w:ascii="Arial" w:eastAsia="Arial" w:hAnsi="Arial" w:cs="Arial"/>
            <w:sz w:val="22"/>
            <w:szCs w:val="22"/>
          </w:rPr>
          <w:t>propones</w:t>
        </w:r>
        <w:r w:rsidR="006E3C91" w:rsidRPr="003135D8">
          <w:rPr>
            <w:rFonts w:ascii="Arial" w:eastAsia="Arial" w:hAnsi="Arial" w:cs="Arial"/>
            <w:sz w:val="22"/>
            <w:szCs w:val="22"/>
          </w:rPr>
          <w:t xml:space="preserve"> </w:t>
        </w:r>
      </w:ins>
      <w:r w:rsidRPr="003135D8">
        <w:rPr>
          <w:rFonts w:ascii="Arial" w:eastAsia="Arial" w:hAnsi="Arial" w:cs="Arial"/>
          <w:sz w:val="22"/>
          <w:szCs w:val="22"/>
        </w:rPr>
        <w:t>en trabajos futuros</w:t>
      </w:r>
      <w:commentRangeEnd w:id="713"/>
      <w:r w:rsidR="00D11727">
        <w:rPr>
          <w:rStyle w:val="Refdecomentario"/>
        </w:rPr>
        <w:commentReference w:id="713"/>
      </w:r>
      <w:r w:rsidRPr="003135D8">
        <w:rPr>
          <w:rFonts w:ascii="Arial" w:eastAsia="Arial" w:hAnsi="Arial" w:cs="Arial"/>
          <w:sz w:val="22"/>
          <w:szCs w:val="22"/>
        </w:rPr>
        <w:t xml:space="preserve"> </w:t>
      </w:r>
      <w:ins w:id="716" w:author="AcerF5w10" w:date="2019-05-09T11:59:00Z">
        <w:r w:rsidR="006E3C91">
          <w:rPr>
            <w:rFonts w:ascii="Arial" w:eastAsia="Arial" w:hAnsi="Arial" w:cs="Arial"/>
            <w:sz w:val="22"/>
            <w:szCs w:val="22"/>
          </w:rPr>
          <w:t xml:space="preserve">1 </w:t>
        </w:r>
      </w:ins>
      <w:commentRangeStart w:id="717"/>
      <w:del w:id="718" w:author="AcerF5w10" w:date="2019-05-09T12:08:00Z">
        <w:r w:rsidRPr="003135D8" w:rsidDel="00C53843">
          <w:rPr>
            <w:rFonts w:ascii="Arial" w:eastAsia="Arial" w:hAnsi="Arial" w:cs="Arial"/>
            <w:sz w:val="22"/>
            <w:szCs w:val="22"/>
          </w:rPr>
          <w:delText>t</w:delText>
        </w:r>
      </w:del>
      <w:r w:rsidRPr="003135D8">
        <w:rPr>
          <w:rFonts w:ascii="Arial" w:eastAsia="Arial" w:hAnsi="Arial" w:cs="Arial"/>
          <w:sz w:val="22"/>
          <w:szCs w:val="22"/>
        </w:rPr>
        <w:t>e</w:t>
      </w:r>
      <w:ins w:id="719" w:author="AcerF5w10" w:date="2019-05-09T12:08:00Z">
        <w:r w:rsidR="00C53843">
          <w:rPr>
            <w:rFonts w:ascii="Arial" w:eastAsia="Arial" w:hAnsi="Arial" w:cs="Arial"/>
            <w:sz w:val="22"/>
            <w:szCs w:val="22"/>
          </w:rPr>
          <w:t>valu</w:t>
        </w:r>
      </w:ins>
      <w:del w:id="720" w:author="AcerF5w10" w:date="2019-05-09T12:08:00Z">
        <w:r w:rsidRPr="003135D8" w:rsidDel="00C53843">
          <w:rPr>
            <w:rFonts w:ascii="Arial" w:eastAsia="Arial" w:hAnsi="Arial" w:cs="Arial"/>
            <w:sz w:val="22"/>
            <w:szCs w:val="22"/>
          </w:rPr>
          <w:delText>ste</w:delText>
        </w:r>
      </w:del>
      <w:r w:rsidRPr="003135D8">
        <w:rPr>
          <w:rFonts w:ascii="Arial" w:eastAsia="Arial" w:hAnsi="Arial" w:cs="Arial"/>
          <w:sz w:val="22"/>
          <w:szCs w:val="22"/>
        </w:rPr>
        <w:t xml:space="preserve">ar </w:t>
      </w:r>
      <w:commentRangeEnd w:id="717"/>
      <w:r w:rsidR="00AF265F">
        <w:rPr>
          <w:rStyle w:val="Refdecomentario"/>
        </w:rPr>
        <w:commentReference w:id="717"/>
      </w:r>
      <w:r w:rsidRPr="003135D8">
        <w:rPr>
          <w:rFonts w:ascii="Arial" w:eastAsia="Arial" w:hAnsi="Arial" w:cs="Arial"/>
          <w:sz w:val="22"/>
          <w:szCs w:val="22"/>
        </w:rPr>
        <w:t>la adaptabilidad de los métodos de entrada de datos para acomodarse a pacientes con discapacidades físicas y disminuir la fatiga física y mental del proceso de rehabilitación</w:t>
      </w:r>
      <w:ins w:id="721" w:author="AcerF5w10" w:date="2019-05-09T11:59:00Z">
        <w:r w:rsidR="006E3C91">
          <w:rPr>
            <w:rFonts w:ascii="Arial" w:eastAsia="Arial" w:hAnsi="Arial" w:cs="Arial"/>
            <w:sz w:val="22"/>
            <w:szCs w:val="22"/>
          </w:rPr>
          <w:t>,</w:t>
        </w:r>
      </w:ins>
      <w:del w:id="722" w:author="AcerF5w10" w:date="2019-05-09T11:59:00Z">
        <w:r w:rsidRPr="003135D8" w:rsidDel="006E3C91">
          <w:rPr>
            <w:rFonts w:ascii="Arial" w:eastAsia="Arial" w:hAnsi="Arial" w:cs="Arial"/>
            <w:sz w:val="22"/>
            <w:szCs w:val="22"/>
          </w:rPr>
          <w:delText>.</w:delText>
        </w:r>
      </w:del>
      <w:ins w:id="723" w:author="AcerF5w10" w:date="2019-05-09T11:59:00Z">
        <w:r w:rsidR="006E3C91">
          <w:rPr>
            <w:rFonts w:ascii="Arial" w:eastAsia="Arial" w:hAnsi="Arial" w:cs="Arial"/>
            <w:sz w:val="22"/>
            <w:szCs w:val="22"/>
          </w:rPr>
          <w:t xml:space="preserve"> </w:t>
        </w:r>
      </w:ins>
      <w:del w:id="724" w:author="AcerF5w10" w:date="2019-05-09T11:59:00Z">
        <w:r w:rsidRPr="003135D8" w:rsidDel="006E3C91">
          <w:rPr>
            <w:rFonts w:ascii="Arial" w:eastAsia="Arial" w:hAnsi="Arial" w:cs="Arial"/>
            <w:sz w:val="22"/>
            <w:szCs w:val="22"/>
          </w:rPr>
          <w:delText xml:space="preserve"> </w:delText>
        </w:r>
        <w:commentRangeStart w:id="725"/>
        <w:r w:rsidRPr="003135D8" w:rsidDel="006E3C91">
          <w:rPr>
            <w:rFonts w:ascii="Arial" w:eastAsia="Arial" w:hAnsi="Arial" w:cs="Arial"/>
            <w:sz w:val="22"/>
            <w:szCs w:val="22"/>
          </w:rPr>
          <w:delText xml:space="preserve">También en un futuro los autores </w:delText>
        </w:r>
      </w:del>
      <w:ins w:id="726" w:author="AcerF5w10" w:date="2019-05-09T11:59:00Z">
        <w:r w:rsidR="006E3C91">
          <w:rPr>
            <w:rFonts w:ascii="Arial" w:eastAsia="Arial" w:hAnsi="Arial" w:cs="Arial"/>
            <w:sz w:val="22"/>
            <w:szCs w:val="22"/>
          </w:rPr>
          <w:t xml:space="preserve">2 </w:t>
        </w:r>
      </w:ins>
      <w:del w:id="727" w:author="AcerF5w10" w:date="2019-05-09T12:00:00Z">
        <w:r w:rsidRPr="00842D02" w:rsidDel="006E3C91">
          <w:rPr>
            <w:rFonts w:ascii="Arial" w:eastAsia="Arial" w:hAnsi="Arial" w:cs="Arial"/>
            <w:sz w:val="22"/>
            <w:szCs w:val="22"/>
          </w:rPr>
          <w:delText xml:space="preserve">buscan </w:delText>
        </w:r>
      </w:del>
      <w:commentRangeEnd w:id="725"/>
      <w:r w:rsidR="00AF265F" w:rsidRPr="00842D02">
        <w:rPr>
          <w:rStyle w:val="Refdecomentario"/>
        </w:rPr>
        <w:commentReference w:id="725"/>
      </w:r>
      <w:del w:id="728" w:author="AcerF5w10" w:date="2019-05-09T12:03:00Z">
        <w:r w:rsidRPr="00842D02" w:rsidDel="00CA15F8">
          <w:rPr>
            <w:rFonts w:ascii="Arial" w:eastAsia="Arial" w:hAnsi="Arial" w:cs="Arial"/>
            <w:sz w:val="22"/>
            <w:szCs w:val="22"/>
          </w:rPr>
          <w:delText xml:space="preserve">conseguir </w:delText>
        </w:r>
      </w:del>
      <w:ins w:id="729" w:author="AcerF5w10" w:date="2019-05-09T12:03:00Z">
        <w:r w:rsidR="00CA15F8" w:rsidRPr="00CA15F8">
          <w:rPr>
            <w:rFonts w:ascii="Arial" w:eastAsia="Arial" w:hAnsi="Arial" w:cs="Arial"/>
            <w:sz w:val="22"/>
            <w:szCs w:val="22"/>
            <w:rPrChange w:id="730" w:author="AcerF5w10" w:date="2019-05-09T12:03:00Z">
              <w:rPr>
                <w:rFonts w:ascii="Arial" w:eastAsia="Arial" w:hAnsi="Arial" w:cs="Arial"/>
                <w:sz w:val="22"/>
                <w:szCs w:val="22"/>
                <w:u w:val="single"/>
              </w:rPr>
            </w:rPrChange>
          </w:rPr>
          <w:t>lograr</w:t>
        </w:r>
        <w:r w:rsidR="00CA15F8" w:rsidRPr="00842D02">
          <w:rPr>
            <w:rFonts w:ascii="Arial" w:eastAsia="Arial" w:hAnsi="Arial" w:cs="Arial"/>
            <w:sz w:val="22"/>
            <w:szCs w:val="22"/>
          </w:rPr>
          <w:t xml:space="preserve"> </w:t>
        </w:r>
      </w:ins>
      <w:r w:rsidRPr="00842D02">
        <w:rPr>
          <w:rFonts w:ascii="Arial" w:eastAsia="Arial" w:hAnsi="Arial" w:cs="Arial"/>
          <w:sz w:val="22"/>
          <w:szCs w:val="22"/>
        </w:rPr>
        <w:t>un</w:t>
      </w:r>
      <w:del w:id="731" w:author="AcerF5w10" w:date="2019-05-09T12:05:00Z">
        <w:r w:rsidRPr="00842D02" w:rsidDel="0076793C">
          <w:rPr>
            <w:rFonts w:ascii="Arial" w:eastAsia="Arial" w:hAnsi="Arial" w:cs="Arial"/>
            <w:sz w:val="22"/>
            <w:szCs w:val="22"/>
          </w:rPr>
          <w:delText>a</w:delText>
        </w:r>
      </w:del>
      <w:r w:rsidRPr="00842D02">
        <w:rPr>
          <w:rFonts w:ascii="Arial" w:eastAsia="Arial" w:hAnsi="Arial" w:cs="Arial"/>
          <w:sz w:val="22"/>
          <w:szCs w:val="22"/>
        </w:rPr>
        <w:t xml:space="preserve"> </w:t>
      </w:r>
      <w:del w:id="732" w:author="AcerF5w10" w:date="2019-05-09T12:05:00Z">
        <w:r w:rsidRPr="00F23894" w:rsidDel="0076793C">
          <w:rPr>
            <w:rFonts w:ascii="Arial" w:eastAsia="Arial" w:hAnsi="Arial" w:cs="Arial"/>
            <w:sz w:val="22"/>
            <w:szCs w:val="22"/>
          </w:rPr>
          <w:delText xml:space="preserve">manera </w:delText>
        </w:r>
      </w:del>
      <w:ins w:id="733" w:author="AcerF5w10" w:date="2019-05-09T12:05:00Z">
        <w:r w:rsidR="0076793C">
          <w:rPr>
            <w:rFonts w:ascii="Arial" w:eastAsia="Arial" w:hAnsi="Arial" w:cs="Arial"/>
            <w:sz w:val="22"/>
            <w:szCs w:val="22"/>
          </w:rPr>
          <w:t>modo</w:t>
        </w:r>
        <w:r w:rsidR="0076793C" w:rsidRPr="00842D02">
          <w:rPr>
            <w:rFonts w:ascii="Arial" w:eastAsia="Arial" w:hAnsi="Arial" w:cs="Arial"/>
            <w:sz w:val="22"/>
            <w:szCs w:val="22"/>
          </w:rPr>
          <w:t xml:space="preserve"> </w:t>
        </w:r>
      </w:ins>
      <w:r w:rsidRPr="003135D8">
        <w:rPr>
          <w:rFonts w:ascii="Arial" w:eastAsia="Arial" w:hAnsi="Arial" w:cs="Arial"/>
          <w:sz w:val="22"/>
          <w:szCs w:val="22"/>
        </w:rPr>
        <w:t>más natural de simular interacciones con el sistema</w:t>
      </w:r>
      <w:ins w:id="734" w:author="AcerF5w10" w:date="2019-05-09T12:01:00Z">
        <w:r w:rsidR="006E3C91">
          <w:rPr>
            <w:rFonts w:ascii="Arial" w:eastAsia="Arial" w:hAnsi="Arial" w:cs="Arial"/>
            <w:sz w:val="22"/>
            <w:szCs w:val="22"/>
          </w:rPr>
          <w:t>,</w:t>
        </w:r>
      </w:ins>
      <w:del w:id="735" w:author="AcerF5w10" w:date="2019-05-09T12:01:00Z">
        <w:r w:rsidRPr="003135D8" w:rsidDel="006E3C91">
          <w:rPr>
            <w:rFonts w:ascii="Arial" w:eastAsia="Arial" w:hAnsi="Arial" w:cs="Arial"/>
            <w:sz w:val="22"/>
            <w:szCs w:val="22"/>
          </w:rPr>
          <w:delText xml:space="preserve"> y</w:delText>
        </w:r>
      </w:del>
      <w:r w:rsidRPr="003135D8">
        <w:rPr>
          <w:rFonts w:ascii="Arial" w:eastAsia="Arial" w:hAnsi="Arial" w:cs="Arial"/>
          <w:sz w:val="22"/>
          <w:szCs w:val="22"/>
        </w:rPr>
        <w:t xml:space="preserve"> </w:t>
      </w:r>
      <w:del w:id="736" w:author="AcerF5w10" w:date="2019-05-09T12:01:00Z">
        <w:r w:rsidRPr="003135D8" w:rsidDel="006E3C91">
          <w:rPr>
            <w:rFonts w:ascii="Arial" w:eastAsia="Arial" w:hAnsi="Arial" w:cs="Arial"/>
            <w:sz w:val="22"/>
            <w:szCs w:val="22"/>
          </w:rPr>
          <w:delText>la</w:delText>
        </w:r>
      </w:del>
      <w:ins w:id="737" w:author="AcerF5w10" w:date="2019-05-09T12:01:00Z">
        <w:r w:rsidR="006E3C91">
          <w:rPr>
            <w:rFonts w:ascii="Arial" w:eastAsia="Arial" w:hAnsi="Arial" w:cs="Arial"/>
            <w:sz w:val="22"/>
            <w:szCs w:val="22"/>
          </w:rPr>
          <w:t>3</w:t>
        </w:r>
      </w:ins>
      <w:r w:rsidRPr="003135D8">
        <w:rPr>
          <w:rFonts w:ascii="Arial" w:eastAsia="Arial" w:hAnsi="Arial" w:cs="Arial"/>
          <w:sz w:val="22"/>
          <w:szCs w:val="22"/>
        </w:rPr>
        <w:t xml:space="preserve"> inclu</w:t>
      </w:r>
      <w:ins w:id="738" w:author="AcerF5w10" w:date="2019-05-09T12:01:00Z">
        <w:r w:rsidR="006E3C91">
          <w:rPr>
            <w:rFonts w:ascii="Arial" w:eastAsia="Arial" w:hAnsi="Arial" w:cs="Arial"/>
            <w:sz w:val="22"/>
            <w:szCs w:val="22"/>
          </w:rPr>
          <w:t xml:space="preserve">ir </w:t>
        </w:r>
      </w:ins>
      <w:del w:id="739" w:author="AcerF5w10" w:date="2019-05-09T12:01:00Z">
        <w:r w:rsidRPr="003135D8" w:rsidDel="006E3C91">
          <w:rPr>
            <w:rFonts w:ascii="Arial" w:eastAsia="Arial" w:hAnsi="Arial" w:cs="Arial"/>
            <w:sz w:val="22"/>
            <w:szCs w:val="22"/>
          </w:rPr>
          <w:delText xml:space="preserve">sión de </w:delText>
        </w:r>
      </w:del>
      <w:r w:rsidRPr="003135D8">
        <w:rPr>
          <w:rFonts w:ascii="Arial" w:eastAsia="Arial" w:hAnsi="Arial" w:cs="Arial"/>
          <w:sz w:val="22"/>
          <w:szCs w:val="22"/>
        </w:rPr>
        <w:t>jugadores virtuales para mantener la competitividad y colaboración.</w:t>
      </w:r>
    </w:p>
    <w:p w14:paraId="01E2E727" w14:textId="77777777" w:rsidR="00F66375" w:rsidRPr="003135D8" w:rsidRDefault="00F66375">
      <w:pPr>
        <w:jc w:val="both"/>
        <w:rPr>
          <w:rFonts w:ascii="Arial" w:eastAsia="Arial" w:hAnsi="Arial" w:cs="Arial"/>
          <w:color w:val="000000"/>
          <w:sz w:val="22"/>
          <w:szCs w:val="22"/>
        </w:rPr>
      </w:pPr>
    </w:p>
    <w:p w14:paraId="78CA6B67" w14:textId="247965FE" w:rsidR="00F66375" w:rsidRPr="003135D8" w:rsidDel="00C20C25" w:rsidRDefault="00E12EDA">
      <w:pPr>
        <w:jc w:val="both"/>
        <w:rPr>
          <w:del w:id="740" w:author="AcerF5w10" w:date="2019-05-09T12:43:00Z"/>
          <w:rFonts w:ascii="Arial" w:eastAsia="Arial" w:hAnsi="Arial" w:cs="Arial"/>
          <w:sz w:val="22"/>
          <w:szCs w:val="22"/>
        </w:rPr>
      </w:pPr>
      <w:r w:rsidRPr="003135D8">
        <w:rPr>
          <w:rFonts w:ascii="Arial" w:eastAsia="Arial" w:hAnsi="Arial" w:cs="Arial"/>
          <w:color w:val="000000"/>
          <w:sz w:val="22"/>
          <w:szCs w:val="22"/>
        </w:rPr>
        <w:t xml:space="preserve">En 2016 </w:t>
      </w:r>
      <w:r w:rsidRPr="003135D8">
        <w:rPr>
          <w:rFonts w:ascii="Arial" w:eastAsia="Arial" w:hAnsi="Arial" w:cs="Arial"/>
          <w:sz w:val="22"/>
          <w:szCs w:val="22"/>
        </w:rPr>
        <w:t>Hui Liang, Ji</w:t>
      </w:r>
      <w:r w:rsidR="00CC04EB" w:rsidRPr="003135D8">
        <w:rPr>
          <w:rFonts w:ascii="Arial" w:eastAsia="Arial" w:hAnsi="Arial" w:cs="Arial"/>
          <w:sz w:val="22"/>
          <w:szCs w:val="22"/>
        </w:rPr>
        <w:t xml:space="preserve">an Chang </w:t>
      </w:r>
      <w:r w:rsidR="00CC04EB" w:rsidRPr="003135D8">
        <w:rPr>
          <w:rFonts w:ascii="Arial" w:eastAsia="Arial" w:hAnsi="Arial" w:cs="Arial"/>
          <w:sz w:val="22"/>
          <w:szCs w:val="22"/>
        </w:rPr>
        <w:fldChar w:fldCharType="begin" w:fldLock="1"/>
      </w:r>
      <w:r w:rsidR="00416858">
        <w:rPr>
          <w:rFonts w:ascii="Arial" w:eastAsia="Arial" w:hAnsi="Arial" w:cs="Arial"/>
          <w:sz w:val="22"/>
          <w:szCs w:val="22"/>
        </w:rPr>
        <w:instrText>ADDIN CSL_CITATION {"citationItems":[{"id":"ITEM-1","itemData":{"DOI":"10.1109/VS-GAMES.2015.7295784","ISBN":"9781479981021","abstract":"Using avatars in storytelling to assist narration has proved to be beneficial on promoting creativity, collaboration and intimacy among young children. Development of novel Human Computer Interaction (HCI) techniques provides us with new possibilities to explore the training aspects of storytelling by creating new ways of interaction. In this paper, we design and develop a novel digital puppetry storytelling system-Puppet Narrator for young children, utilizing depth motion sensing technology as the HCI method. More than merely allowing children to narrate orally, our system allows them to use hand gestures to play with a virtual puppet and manipulate it to interact with virtual items in virtual environment to assist narration. Under this novel pattern of interaction, children's narrative ability can be trained and the competencies of cognition and motor coordination can also be nourished.","author":[{"dropping-particle":"","family":"Liang","given":"Hui","non-dropping-particle":"","parse-names":false,"suffix":""},{"dropping-particle":"","family":"Chang","given":"Jian","non-dropping-particle":"","parse-names":false,"suffix":""},{"dropping-particle":"","family":"Kazmi","given":"Ismail Khalid","non-dropping-particle":"","parse-names":false,"suffix":""},{"dropping-particle":"","family":"Zhang","given":"Jian Jun","non-dropping-particle":"","parse-names":false,"suffix":""},{"dropping-particle":"","family":"Jiao","given":"Peifeng","non-dropping-particle":"","parse-names":false,"suffix":""}],"container-title":"VS-Games 2015 - 7th International Conference on Games and Virtual Worlds for Serious Applications","id":"ITEM-1","issued":{"date-parts":[["2015"]]},"title":"Puppet Narrator: Utilizing Motion Sensing Technology in Storytelling for Young Children","type":"article-journal"},"uris":["http://www.mendeley.com/documents/?uuid=512b8051-5ee5-4457-b536-e8422524b05e","http://www.mendeley.com/documents/?uuid=2c9e9e34-e539-45b1-8d9c-717e388bfaa1"]}],"mendeley":{"formattedCitation":"[31]","plainTextFormattedCitation":"[31]","previouslyFormattedCitation":"[26]"},"properties":{"noteIndex":0},"schema":"https://github.com/citation-style-language/schema/raw/master/csl-citation.json"}</w:instrText>
      </w:r>
      <w:r w:rsidR="00CC04EB" w:rsidRPr="003135D8">
        <w:rPr>
          <w:rFonts w:ascii="Arial" w:eastAsia="Arial" w:hAnsi="Arial" w:cs="Arial"/>
          <w:sz w:val="22"/>
          <w:szCs w:val="22"/>
        </w:rPr>
        <w:fldChar w:fldCharType="separate"/>
      </w:r>
      <w:r w:rsidR="00416858" w:rsidRPr="00416858">
        <w:rPr>
          <w:rFonts w:ascii="Arial" w:eastAsia="Arial" w:hAnsi="Arial" w:cs="Arial"/>
          <w:noProof/>
          <w:sz w:val="22"/>
          <w:szCs w:val="22"/>
        </w:rPr>
        <w:t>[31]</w:t>
      </w:r>
      <w:r w:rsidR="00CC04EB" w:rsidRPr="003135D8">
        <w:rPr>
          <w:rFonts w:ascii="Arial" w:eastAsia="Arial" w:hAnsi="Arial" w:cs="Arial"/>
          <w:sz w:val="22"/>
          <w:szCs w:val="22"/>
        </w:rPr>
        <w:fldChar w:fldCharType="end"/>
      </w:r>
      <w:r w:rsidRPr="003135D8">
        <w:rPr>
          <w:rFonts w:ascii="Arial" w:eastAsia="Arial" w:hAnsi="Arial" w:cs="Arial"/>
          <w:sz w:val="22"/>
          <w:szCs w:val="22"/>
        </w:rPr>
        <w:t xml:space="preserve"> proponen una aplicación de narrativa de cuentos por medio de marionetas virtuales que responden a movimientos y gestos específicos de manos. La aplicación propuesta sigue los mismos principios de las narrativas clásicas de cuentos que buscan la adquisición de habilidades de trabajo en grupo y reforzar lazos de compañerismo entre los niños, además promover el uso de tecnologías de enseñanza en aulas de clase. También como beneficio social la aplicación ayuda a niños con discapacidades o dificultades de aprendizaje a vencer las barreras de la comunicación con adultos y sus semejantes, mediante la apropiación de un rol activo. El juego se basa en la historia griega clásica “el cuervo y la jarra” donde el niño con movimientos y gestos de mano que son interpretados por un sensor de movimiento profundo debe desarrollar la historia, el objetivo es desarrollar habilidades cognitivas y motrices las cuales son evaluadas y posterior a la sesión de juego entregan una retroalimentación</w:t>
      </w:r>
      <w:del w:id="741" w:author="AcerF5w10" w:date="2019-03-07T10:28:00Z">
        <w:r w:rsidRPr="003135D8" w:rsidDel="0000008F">
          <w:rPr>
            <w:rFonts w:ascii="Arial" w:eastAsia="Arial" w:hAnsi="Arial" w:cs="Arial"/>
            <w:sz w:val="22"/>
            <w:szCs w:val="22"/>
          </w:rPr>
          <w:delText>.</w:delText>
        </w:r>
      </w:del>
      <w:r w:rsidRPr="003135D8">
        <w:rPr>
          <w:rFonts w:ascii="Arial" w:eastAsia="Arial" w:hAnsi="Arial" w:cs="Arial"/>
          <w:sz w:val="22"/>
          <w:szCs w:val="22"/>
        </w:rPr>
        <w:t>, así se proponen patrones de interacción por medio del uso de las manos con movimientos hacia los lados, hacia arriba y abajo, y gestos para darle a la marioneta movimiento en todas las direcciones y poder recoger objetos.</w:t>
      </w:r>
      <w:ins w:id="742" w:author="AcerF5w10" w:date="2019-05-09T12:43:00Z">
        <w:r w:rsidR="00C20C25">
          <w:rPr>
            <w:rFonts w:ascii="Arial" w:eastAsia="Arial" w:hAnsi="Arial" w:cs="Arial"/>
            <w:sz w:val="22"/>
            <w:szCs w:val="22"/>
          </w:rPr>
          <w:t xml:space="preserve"> </w:t>
        </w:r>
      </w:ins>
    </w:p>
    <w:p w14:paraId="6BECB944" w14:textId="77777777" w:rsidR="00933249" w:rsidRPr="003135D8" w:rsidDel="00C20C25" w:rsidRDefault="00933249">
      <w:pPr>
        <w:jc w:val="both"/>
        <w:rPr>
          <w:del w:id="743" w:author="AcerF5w10" w:date="2019-05-09T12:43:00Z"/>
          <w:rFonts w:ascii="Arial" w:eastAsia="Arial" w:hAnsi="Arial" w:cs="Arial"/>
          <w:sz w:val="22"/>
          <w:szCs w:val="22"/>
        </w:rPr>
      </w:pPr>
    </w:p>
    <w:p w14:paraId="08873D05"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El trabajo propuesto por los autores logra mejorar las habilidades narrativas además de las motrices ya que el juego requiere que los movimientos de las manos sean suaves y constantes contribuyendo a que el niño desarrolle habilidades de motricidad fina en sus extremidades superiores.</w:t>
      </w:r>
    </w:p>
    <w:p w14:paraId="473C90E7" w14:textId="77777777" w:rsidR="00F66375" w:rsidRPr="003135D8" w:rsidRDefault="00F66375">
      <w:pPr>
        <w:jc w:val="both"/>
        <w:rPr>
          <w:rFonts w:ascii="Arial" w:eastAsia="Arial" w:hAnsi="Arial" w:cs="Arial"/>
          <w:sz w:val="22"/>
          <w:szCs w:val="22"/>
        </w:rPr>
      </w:pPr>
    </w:p>
    <w:p w14:paraId="798FCE93" w14:textId="4D4BEA9D" w:rsidR="00F66375" w:rsidRPr="003135D8" w:rsidRDefault="00E12EDA">
      <w:pPr>
        <w:jc w:val="both"/>
        <w:rPr>
          <w:rFonts w:ascii="Arial" w:eastAsia="Arial" w:hAnsi="Arial" w:cs="Arial"/>
          <w:color w:val="000000"/>
          <w:sz w:val="22"/>
          <w:szCs w:val="22"/>
        </w:rPr>
      </w:pPr>
      <w:r w:rsidRPr="003135D8">
        <w:rPr>
          <w:rFonts w:ascii="Arial" w:eastAsia="Arial" w:hAnsi="Arial" w:cs="Arial"/>
          <w:color w:val="000000"/>
          <w:sz w:val="22"/>
          <w:szCs w:val="22"/>
        </w:rPr>
        <w:t>En 2016</w:t>
      </w:r>
      <w:ins w:id="744" w:author="AcerF5w10" w:date="2019-05-11T11:02:00Z">
        <w:r w:rsidR="0043662C">
          <w:rPr>
            <w:rFonts w:ascii="Arial" w:eastAsia="Arial" w:hAnsi="Arial" w:cs="Arial"/>
            <w:color w:val="000000"/>
            <w:sz w:val="22"/>
            <w:szCs w:val="22"/>
          </w:rPr>
          <w:t xml:space="preserve"> </w:t>
        </w:r>
        <w:r w:rsidR="0043662C" w:rsidRPr="003135D8">
          <w:rPr>
            <w:rFonts w:ascii="Arial" w:eastAsia="Arial" w:hAnsi="Arial" w:cs="Arial"/>
            <w:color w:val="000000"/>
            <w:sz w:val="22"/>
            <w:szCs w:val="22"/>
          </w:rPr>
          <w:t>Braad, Eelco Žavcer, Gregor Sandovar, Alyea</w:t>
        </w:r>
      </w:ins>
      <w:r w:rsidRPr="003135D8">
        <w:rPr>
          <w:rFonts w:ascii="Arial" w:eastAsia="Arial" w:hAnsi="Arial" w:cs="Arial"/>
          <w:color w:val="000000"/>
          <w:sz w:val="22"/>
          <w:szCs w:val="22"/>
        </w:rPr>
        <w:t xml:space="preserve"> </w:t>
      </w:r>
      <w:r w:rsidR="00E32535" w:rsidRPr="003135D8">
        <w:rPr>
          <w:rFonts w:ascii="Arial" w:eastAsia="Arial" w:hAnsi="Arial" w:cs="Arial"/>
          <w:color w:val="000000"/>
          <w:sz w:val="22"/>
          <w:szCs w:val="22"/>
        </w:rPr>
        <w:fldChar w:fldCharType="begin" w:fldLock="1"/>
      </w:r>
      <w:r w:rsidR="00416858">
        <w:rPr>
          <w:rFonts w:ascii="Arial" w:eastAsia="Arial" w:hAnsi="Arial" w:cs="Arial"/>
          <w:color w:val="000000"/>
          <w:sz w:val="22"/>
          <w:szCs w:val="22"/>
        </w:rPr>
        <w:instrText>ADDIN CSL_CITATION {"citationItems":[{"id":"ITEM-1","itemData":{"DOI":"10.1007/978-3-319-46152-6_5","ISBN":"9783319461519","ISSN":"16113349","abstract":"A serious game needs to combine a number of different aspects to help the end user in reaching the desired effects. This requires incorporating a broad range of different aspects in the design, stemming from a broad range of different fields of expertise. For designers, developers, researchers, and other stakeholders it is not straightforward how to organize the design and development process, to make sure that these aspects are properly addressed. In this chapter we will dis-cuss a number of ways of organizing the design and development process and various models that support specific design decisions during this process, con-cluding with a discussion of design patterns for serious games.","author":[{"dropping-particle":"","family":"Braad","given":"Eelco","non-dropping-particle":"","parse-names":false,"suffix":""},{"dropping-particle":"","family":"Žavcer","given":"Gregor","non-dropping-particle":"","parse-names":false,"suffix":""},{"dropping-particle":"","family":"Sandovar","given":"Alyea","non-dropping-particle":"","parse-names":false,"suffix":""}],"container-title":"Entertainment Computing and Serious Games","id":"ITEM-1","issued":{"date-parts":[["2016"]]},"title":"Processes and Models for Serious Game Design and Development","type":"chapter","volume":"Lecture No"},"uris":["http://www.mendeley.com/documents/?uuid=f8f860c8-6a89-49d0-ab7f-16121ccef31a","http://www.mendeley.com/documents/?uuid=036550e5-3fe4-442a-87c7-49cb12641ce1","http://www.mendeley.com/documents/?uuid=cdf5280e-e8e5-4bdd-b8c6-ac2fa4e03d01"]}],"mendeley":{"formattedCitation":"[32]","plainTextFormattedCitation":"[32]","previouslyFormattedCitation":"[27]"},"properties":{"noteIndex":0},"schema":"https://github.com/citation-style-language/schema/raw/master/csl-citation.json"}</w:instrText>
      </w:r>
      <w:r w:rsidR="00E32535" w:rsidRPr="003135D8">
        <w:rPr>
          <w:rFonts w:ascii="Arial" w:eastAsia="Arial" w:hAnsi="Arial" w:cs="Arial"/>
          <w:color w:val="000000"/>
          <w:sz w:val="22"/>
          <w:szCs w:val="22"/>
        </w:rPr>
        <w:fldChar w:fldCharType="separate"/>
      </w:r>
      <w:r w:rsidR="00416858" w:rsidRPr="00416858">
        <w:rPr>
          <w:rFonts w:ascii="Arial" w:eastAsia="Arial" w:hAnsi="Arial" w:cs="Arial"/>
          <w:noProof/>
          <w:color w:val="000000"/>
          <w:sz w:val="22"/>
          <w:szCs w:val="22"/>
        </w:rPr>
        <w:t>[32]</w:t>
      </w:r>
      <w:r w:rsidR="00E32535" w:rsidRPr="003135D8">
        <w:rPr>
          <w:rFonts w:ascii="Arial" w:eastAsia="Arial" w:hAnsi="Arial" w:cs="Arial"/>
          <w:color w:val="000000"/>
          <w:sz w:val="22"/>
          <w:szCs w:val="22"/>
        </w:rPr>
        <w:fldChar w:fldCharType="end"/>
      </w:r>
      <w:r w:rsidRPr="003135D8">
        <w:rPr>
          <w:rFonts w:ascii="Arial" w:eastAsia="Arial" w:hAnsi="Arial" w:cs="Arial"/>
          <w:color w:val="000000"/>
          <w:sz w:val="22"/>
          <w:szCs w:val="22"/>
        </w:rPr>
        <w:t xml:space="preserve">, </w:t>
      </w:r>
      <w:del w:id="745" w:author="AcerF5w10" w:date="2019-05-11T11:02:00Z">
        <w:r w:rsidRPr="003135D8" w:rsidDel="0043662C">
          <w:rPr>
            <w:rFonts w:ascii="Arial" w:eastAsia="Arial" w:hAnsi="Arial" w:cs="Arial"/>
            <w:color w:val="000000"/>
            <w:sz w:val="22"/>
            <w:szCs w:val="22"/>
          </w:rPr>
          <w:delText xml:space="preserve">Braad, Eelco Žavcer, Gregor Sandovar, Alyea </w:delText>
        </w:r>
      </w:del>
      <w:r w:rsidRPr="003135D8">
        <w:rPr>
          <w:rFonts w:ascii="Arial" w:eastAsia="Arial" w:hAnsi="Arial" w:cs="Arial"/>
          <w:color w:val="000000"/>
          <w:sz w:val="22"/>
          <w:szCs w:val="22"/>
        </w:rPr>
        <w:t xml:space="preserve">estudian una serie de modelos que describen procesos para el diseño y desarrollo de juegos serios bajo una serie de perspectivas generales: organización del proyecto, tecnología, dominio de conocimiento, investigación de usuarios y diseño de juegos. Dentro de los modelos que se evalúan se encuentra el ciclo </w:t>
      </w:r>
      <w:commentRangeStart w:id="746"/>
      <w:r w:rsidRPr="003135D8">
        <w:rPr>
          <w:rFonts w:ascii="Arial" w:eastAsia="Arial" w:hAnsi="Arial" w:cs="Arial"/>
          <w:color w:val="000000"/>
          <w:sz w:val="22"/>
          <w:szCs w:val="22"/>
        </w:rPr>
        <w:t>ADDIE</w:t>
      </w:r>
      <w:commentRangeEnd w:id="746"/>
      <w:r w:rsidR="00E03530">
        <w:rPr>
          <w:rStyle w:val="Refdecomentario"/>
        </w:rPr>
        <w:commentReference w:id="746"/>
      </w:r>
      <w:ins w:id="747" w:author="AcerF5w10" w:date="2019-05-10T09:18:00Z">
        <w:r w:rsidR="0062119C">
          <w:rPr>
            <w:rStyle w:val="Refdenotaalpie"/>
            <w:rFonts w:ascii="Arial" w:eastAsia="Arial" w:hAnsi="Arial" w:cs="Arial"/>
            <w:color w:val="000000"/>
            <w:sz w:val="22"/>
            <w:szCs w:val="22"/>
          </w:rPr>
          <w:footnoteReference w:customMarkFollows="1" w:id="9"/>
          <w:t>6</w:t>
        </w:r>
      </w:ins>
      <w:r w:rsidRPr="003135D8">
        <w:rPr>
          <w:rFonts w:ascii="Arial" w:eastAsia="Arial" w:hAnsi="Arial" w:cs="Arial"/>
          <w:color w:val="000000"/>
          <w:sz w:val="22"/>
          <w:szCs w:val="22"/>
        </w:rPr>
        <w:t xml:space="preserve"> que es una propuesta que busca disminuir la complejidad de diseño y los costos de desarrollo, además de mejorar la usabilidad, la jugabilidad y el aprendizaje. </w:t>
      </w:r>
      <w:r w:rsidRPr="00EA228E">
        <w:rPr>
          <w:rFonts w:ascii="Arial" w:eastAsia="Arial" w:hAnsi="Arial" w:cs="Arial"/>
          <w:color w:val="000000"/>
          <w:sz w:val="22"/>
          <w:szCs w:val="22"/>
          <w:highlight w:val="lightGray"/>
          <w:rPrChange w:id="760" w:author="AcerF5w10" w:date="2019-05-09T12:48:00Z">
            <w:rPr>
              <w:rFonts w:ascii="Arial" w:eastAsia="Arial" w:hAnsi="Arial" w:cs="Arial"/>
              <w:color w:val="000000"/>
              <w:sz w:val="22"/>
              <w:szCs w:val="22"/>
            </w:rPr>
          </w:rPrChange>
        </w:rPr>
        <w:t>Se hace un análisis de “three-</w:t>
      </w:r>
      <w:r w:rsidR="008174F9" w:rsidRPr="00EA228E">
        <w:rPr>
          <w:rFonts w:ascii="Arial" w:eastAsia="Arial" w:hAnsi="Arial" w:cs="Arial"/>
          <w:color w:val="000000"/>
          <w:sz w:val="22"/>
          <w:szCs w:val="22"/>
          <w:highlight w:val="lightGray"/>
          <w:rPrChange w:id="761" w:author="AcerF5w10" w:date="2019-05-09T12:48:00Z">
            <w:rPr>
              <w:rFonts w:ascii="Arial" w:eastAsia="Arial" w:hAnsi="Arial" w:cs="Arial"/>
              <w:color w:val="000000"/>
              <w:sz w:val="22"/>
              <w:szCs w:val="22"/>
            </w:rPr>
          </w:rPrChange>
        </w:rPr>
        <w:t xml:space="preserve">cycle model of design science” </w:t>
      </w:r>
      <w:r w:rsidR="008174F9" w:rsidRPr="00EA228E">
        <w:rPr>
          <w:rFonts w:ascii="Arial" w:eastAsia="Arial" w:hAnsi="Arial" w:cs="Arial"/>
          <w:color w:val="000000"/>
          <w:sz w:val="22"/>
          <w:szCs w:val="22"/>
          <w:highlight w:val="lightGray"/>
          <w:rPrChange w:id="762" w:author="AcerF5w10" w:date="2019-05-09T12:48:00Z">
            <w:rPr>
              <w:rFonts w:ascii="Arial" w:eastAsia="Arial" w:hAnsi="Arial" w:cs="Arial"/>
              <w:color w:val="000000"/>
              <w:sz w:val="22"/>
              <w:szCs w:val="22"/>
            </w:rPr>
          </w:rPrChange>
        </w:rPr>
        <w:fldChar w:fldCharType="begin" w:fldLock="1"/>
      </w:r>
      <w:r w:rsidR="00416858">
        <w:rPr>
          <w:rFonts w:ascii="Arial" w:eastAsia="Arial" w:hAnsi="Arial" w:cs="Arial"/>
          <w:color w:val="000000"/>
          <w:sz w:val="22"/>
          <w:szCs w:val="22"/>
          <w:highlight w:val="lightGray"/>
        </w:rPr>
        <w:instrText>ADDIN CSL_CITATION {"citationItems":[{"id":"ITEM-1","itemData":{"DOI":"http://aisel.aisnet.org/sjis/vol19/iss2/4","ISBN":"0905-0167","ISSN":"09050167","PMID":"15618689","abstract":"As a commentary to Juhani Iivari’s insightful essay, I briefly analyze design science research as an embodiment of three closely related cycles of activities. The Relevance Cycle inputs requirements from the contextual envi- ronment into the research and introduces the research artifacts into environ- mental field testing. The Rigor Cycle provides grounding theories and methods along with domain experience and expertise from the foundations knowledge base into the research and adds the new knowledge generated by the research to the growing knowledge base. The central Design Cycle sup- ports a tighter loop of research activity for the construction and evaluation of design artifacts and processes. The recognition of these three cycles in a research project clearly positions and differentiates design science from other research paradigms. The commentary concludes with a claim to the pragmatic nature","author":[{"dropping-particle":"","family":"Hevner","given":"Alan R","non-dropping-particle":"","parse-names":false,"suffix":""}],"container-title":"Scandinavian Journal of Information Systems.","id":"ITEM-1","issue":"2","issued":{"date-parts":[["2007"]]},"page":"87-92","title":"A three cycle view of design science research.","type":"article","volume":"19"},"uris":["http://www.mendeley.com/documents/?uuid=009215a7-57ae-403e-9904-97c12980c52b","http://www.mendeley.com/documents/?uuid=8415e310-1577-4eea-85a1-3bcdac15174b","http://www.mendeley.com/documents/?uuid=d19e0644-7f77-43d5-8f63-3542b1d16ecb"]}],"mendeley":{"formattedCitation":"[33]","plainTextFormattedCitation":"[33]","previouslyFormattedCitation":"[28]"},"properties":{"noteIndex":0},"schema":"https://github.com/citation-style-language/schema/raw/master/csl-citation.json"}</w:instrText>
      </w:r>
      <w:r w:rsidR="008174F9" w:rsidRPr="00EA228E">
        <w:rPr>
          <w:rFonts w:ascii="Arial" w:eastAsia="Arial" w:hAnsi="Arial" w:cs="Arial"/>
          <w:color w:val="000000"/>
          <w:sz w:val="22"/>
          <w:szCs w:val="22"/>
          <w:highlight w:val="lightGray"/>
          <w:rPrChange w:id="763" w:author="AcerF5w10" w:date="2019-05-09T12:48:00Z">
            <w:rPr>
              <w:rFonts w:ascii="Arial" w:eastAsia="Arial" w:hAnsi="Arial" w:cs="Arial"/>
              <w:color w:val="000000"/>
              <w:sz w:val="22"/>
              <w:szCs w:val="22"/>
            </w:rPr>
          </w:rPrChange>
        </w:rPr>
        <w:fldChar w:fldCharType="separate"/>
      </w:r>
      <w:r w:rsidR="00416858" w:rsidRPr="00416858">
        <w:rPr>
          <w:rFonts w:ascii="Arial" w:eastAsia="Arial" w:hAnsi="Arial" w:cs="Arial"/>
          <w:noProof/>
          <w:color w:val="000000"/>
          <w:sz w:val="22"/>
          <w:szCs w:val="22"/>
          <w:highlight w:val="lightGray"/>
        </w:rPr>
        <w:t>[33]</w:t>
      </w:r>
      <w:r w:rsidR="008174F9" w:rsidRPr="00EA228E">
        <w:rPr>
          <w:rFonts w:ascii="Arial" w:eastAsia="Arial" w:hAnsi="Arial" w:cs="Arial"/>
          <w:color w:val="000000"/>
          <w:sz w:val="22"/>
          <w:szCs w:val="22"/>
          <w:highlight w:val="lightGray"/>
          <w:rPrChange w:id="764" w:author="AcerF5w10" w:date="2019-05-09T12:48:00Z">
            <w:rPr>
              <w:rFonts w:ascii="Arial" w:eastAsia="Arial" w:hAnsi="Arial" w:cs="Arial"/>
              <w:color w:val="000000"/>
              <w:sz w:val="22"/>
              <w:szCs w:val="22"/>
            </w:rPr>
          </w:rPrChange>
        </w:rPr>
        <w:fldChar w:fldCharType="end"/>
      </w:r>
      <w:r w:rsidRPr="00EA228E">
        <w:rPr>
          <w:rFonts w:ascii="Arial" w:eastAsia="Arial" w:hAnsi="Arial" w:cs="Arial"/>
          <w:color w:val="000000"/>
          <w:sz w:val="22"/>
          <w:szCs w:val="22"/>
          <w:highlight w:val="lightGray"/>
          <w:rPrChange w:id="765" w:author="AcerF5w10" w:date="2019-05-09T12:48:00Z">
            <w:rPr>
              <w:rFonts w:ascii="Arial" w:eastAsia="Arial" w:hAnsi="Arial" w:cs="Arial"/>
              <w:color w:val="000000"/>
              <w:sz w:val="22"/>
              <w:szCs w:val="22"/>
            </w:rPr>
          </w:rPrChange>
        </w:rPr>
        <w:t xml:space="preserve"> el cual es un modelo que logra combinar exitosamente la investigación a través del proceso de diseño y desarrollo, este modelo consta de tres fases (Fase de problemas y oportunidades, Fase de diseño y fase de artefactos), siendo la más importante la fase de diseño la cual e</w:t>
      </w:r>
      <w:r w:rsidR="00DF4DC6" w:rsidRPr="00EA228E">
        <w:rPr>
          <w:rFonts w:ascii="Arial" w:eastAsia="Arial" w:hAnsi="Arial" w:cs="Arial"/>
          <w:color w:val="000000"/>
          <w:sz w:val="22"/>
          <w:szCs w:val="22"/>
          <w:highlight w:val="lightGray"/>
          <w:rPrChange w:id="766" w:author="AcerF5w10" w:date="2019-05-09T12:48:00Z">
            <w:rPr>
              <w:rFonts w:ascii="Arial" w:eastAsia="Arial" w:hAnsi="Arial" w:cs="Arial"/>
              <w:color w:val="000000"/>
              <w:sz w:val="22"/>
              <w:szCs w:val="22"/>
            </w:rPr>
          </w:rPrChange>
        </w:rPr>
        <w:t>valúa (iterativamente) y mejora</w:t>
      </w:r>
      <w:r w:rsidRPr="00EA228E">
        <w:rPr>
          <w:rFonts w:ascii="Arial" w:eastAsia="Arial" w:hAnsi="Arial" w:cs="Arial"/>
          <w:color w:val="000000"/>
          <w:sz w:val="22"/>
          <w:szCs w:val="22"/>
          <w:highlight w:val="lightGray"/>
          <w:rPrChange w:id="767" w:author="AcerF5w10" w:date="2019-05-09T12:48:00Z">
            <w:rPr>
              <w:rFonts w:ascii="Arial" w:eastAsia="Arial" w:hAnsi="Arial" w:cs="Arial"/>
              <w:color w:val="000000"/>
              <w:sz w:val="22"/>
              <w:szCs w:val="22"/>
            </w:rPr>
          </w:rPrChange>
        </w:rPr>
        <w:t xml:space="preserve"> los artefactos entregados en la última fase. También se describe un marco de trabajo que explica cómo usar la propuesta de diseño centrado en el usuario para evaluar el aprendizaje de una segunda lengua en un juego serio. En este marco de trabajo el aporte al diseño por parte del usuario se realiza mediante “focus groups” y evaluaciones.</w:t>
      </w:r>
      <w:r w:rsidRPr="003135D8">
        <w:rPr>
          <w:rFonts w:ascii="Arial" w:eastAsia="Arial" w:hAnsi="Arial" w:cs="Arial"/>
          <w:color w:val="000000"/>
          <w:sz w:val="22"/>
          <w:szCs w:val="22"/>
        </w:rPr>
        <w:t xml:space="preserve">  </w:t>
      </w:r>
    </w:p>
    <w:p w14:paraId="74F84251" w14:textId="77777777" w:rsidR="00F66375" w:rsidRPr="003135D8" w:rsidRDefault="00F66375">
      <w:pPr>
        <w:jc w:val="both"/>
        <w:rPr>
          <w:rFonts w:ascii="Arial" w:eastAsia="Arial" w:hAnsi="Arial" w:cs="Arial"/>
          <w:sz w:val="22"/>
          <w:szCs w:val="22"/>
        </w:rPr>
      </w:pPr>
    </w:p>
    <w:p w14:paraId="731514B5" w14:textId="51A76582" w:rsidR="00F66375" w:rsidRPr="003135D8" w:rsidRDefault="00E12EDA">
      <w:pPr>
        <w:jc w:val="both"/>
        <w:rPr>
          <w:rFonts w:ascii="Arial" w:eastAsia="Arial" w:hAnsi="Arial" w:cs="Arial"/>
          <w:color w:val="FF0000"/>
          <w:sz w:val="22"/>
          <w:szCs w:val="22"/>
        </w:rPr>
      </w:pPr>
      <w:r w:rsidRPr="003135D8">
        <w:rPr>
          <w:rFonts w:ascii="Arial" w:eastAsia="Arial" w:hAnsi="Arial" w:cs="Arial"/>
          <w:sz w:val="22"/>
          <w:szCs w:val="22"/>
        </w:rPr>
        <w:t xml:space="preserve">En 2017 Sandra Cano, Víctor </w:t>
      </w:r>
      <w:r w:rsidR="00C96563" w:rsidRPr="003135D8">
        <w:rPr>
          <w:rFonts w:ascii="Arial" w:eastAsia="Arial" w:hAnsi="Arial" w:cs="Arial"/>
          <w:sz w:val="22"/>
          <w:szCs w:val="22"/>
        </w:rPr>
        <w:t>Peñeñory, César Collazos</w:t>
      </w:r>
      <w:r w:rsidR="00DF4DC6" w:rsidRPr="003135D8">
        <w:rPr>
          <w:rFonts w:ascii="Arial" w:eastAsia="Arial" w:hAnsi="Arial" w:cs="Arial"/>
          <w:sz w:val="22"/>
          <w:szCs w:val="22"/>
        </w:rPr>
        <w:t xml:space="preserve"> </w:t>
      </w:r>
      <w:ins w:id="768" w:author="AcerF5w10" w:date="2019-06-02T09:45:00Z">
        <w:r w:rsidR="004105DA">
          <w:rPr>
            <w:rFonts w:ascii="Arial" w:eastAsia="Arial" w:hAnsi="Arial" w:cs="Arial"/>
            <w:sz w:val="22"/>
            <w:szCs w:val="22"/>
          </w:rPr>
          <w:t>(cano)</w:t>
        </w:r>
      </w:ins>
      <w:del w:id="769" w:author="AcerF5w10" w:date="2019-06-02T09:45:00Z">
        <w:r w:rsidR="00C96563" w:rsidRPr="003135D8" w:rsidDel="004105DA">
          <w:rPr>
            <w:rFonts w:ascii="Arial" w:eastAsia="Arial" w:hAnsi="Arial" w:cs="Arial"/>
            <w:sz w:val="22"/>
            <w:szCs w:val="22"/>
          </w:rPr>
          <w:fldChar w:fldCharType="begin" w:fldLock="1"/>
        </w:r>
        <w:r w:rsidR="003B18CE" w:rsidRPr="004105DA" w:rsidDel="004105DA">
          <w:rPr>
            <w:rFonts w:ascii="Arial" w:eastAsia="Arial" w:hAnsi="Arial" w:cs="Arial"/>
            <w:sz w:val="22"/>
            <w:szCs w:val="22"/>
          </w:rPr>
          <w:del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790c18f4-f259-4b38-b368-25fd913d0f18","http://www.mendeley.com/documents/?uuid=2768cc66-eed0-451a-b4ac-51e1f279bc85","http://www.mendeley.com/documents/?uuid=1dab9d11-482c-4fda-8c99-2352622b6ef0"]}],"mendeley":{"formattedCitation":"[25]","plainTextFormattedCitation":"[25]","previouslyFormattedCitation":"[25]"},"properties":{"noteIndex":0},"schema":"https://github.com/citation-style-language/schema/raw/master/csl-citation.json"}</w:delInstrText>
        </w:r>
        <w:r w:rsidR="00C96563" w:rsidRPr="003135D8" w:rsidDel="004105DA">
          <w:rPr>
            <w:rFonts w:ascii="Arial" w:eastAsia="Arial" w:hAnsi="Arial" w:cs="Arial"/>
            <w:sz w:val="22"/>
            <w:szCs w:val="22"/>
          </w:rPr>
          <w:fldChar w:fldCharType="separate"/>
        </w:r>
        <w:r w:rsidR="003B18CE" w:rsidRPr="00916226" w:rsidDel="004105DA">
          <w:rPr>
            <w:rFonts w:ascii="Arial" w:eastAsia="Arial" w:hAnsi="Arial" w:cs="Arial"/>
            <w:noProof/>
            <w:sz w:val="22"/>
            <w:szCs w:val="22"/>
          </w:rPr>
          <w:delText>[25]</w:delText>
        </w:r>
        <w:r w:rsidR="00C96563" w:rsidRPr="003135D8" w:rsidDel="004105DA">
          <w:rPr>
            <w:rFonts w:ascii="Arial" w:eastAsia="Arial" w:hAnsi="Arial" w:cs="Arial"/>
            <w:sz w:val="22"/>
            <w:szCs w:val="22"/>
          </w:rPr>
          <w:fldChar w:fldCharType="end"/>
        </w:r>
      </w:del>
      <w:r w:rsidR="00C96563" w:rsidRPr="003135D8">
        <w:rPr>
          <w:rFonts w:ascii="Arial" w:eastAsia="Arial" w:hAnsi="Arial" w:cs="Arial"/>
          <w:sz w:val="22"/>
          <w:szCs w:val="22"/>
        </w:rPr>
        <w:t xml:space="preserve"> </w:t>
      </w:r>
      <w:r w:rsidRPr="003135D8">
        <w:rPr>
          <w:rFonts w:ascii="Arial" w:eastAsia="Arial" w:hAnsi="Arial" w:cs="Arial"/>
          <w:sz w:val="22"/>
          <w:szCs w:val="22"/>
        </w:rPr>
        <w:t>propone</w:t>
      </w:r>
      <w:r w:rsidR="00DF4DC6" w:rsidRPr="003135D8">
        <w:rPr>
          <w:rFonts w:ascii="Arial" w:eastAsia="Arial" w:hAnsi="Arial" w:cs="Arial"/>
          <w:sz w:val="22"/>
          <w:szCs w:val="22"/>
        </w:rPr>
        <w:t>n</w:t>
      </w:r>
      <w:r w:rsidRPr="003135D8">
        <w:rPr>
          <w:rFonts w:ascii="Arial" w:eastAsia="Arial" w:hAnsi="Arial" w:cs="Arial"/>
          <w:sz w:val="22"/>
          <w:szCs w:val="22"/>
        </w:rPr>
        <w:t xml:space="preserve"> un modelo para establecer la relación que deben tener los pacientes sordos con las terapias de juego</w:t>
      </w:r>
      <w:r w:rsidR="00754EA7" w:rsidRPr="003135D8">
        <w:rPr>
          <w:rFonts w:ascii="Arial" w:eastAsia="Arial" w:hAnsi="Arial" w:cs="Arial"/>
          <w:sz w:val="22"/>
          <w:szCs w:val="22"/>
        </w:rPr>
        <w:t>.</w:t>
      </w:r>
      <w:r w:rsidRPr="003135D8">
        <w:rPr>
          <w:rFonts w:ascii="Arial" w:eastAsia="Arial" w:hAnsi="Arial" w:cs="Arial"/>
          <w:sz w:val="22"/>
          <w:szCs w:val="22"/>
        </w:rPr>
        <w:t xml:space="preserve"> Cada relación (jugador-juego, juego-terapia y jugador-terapia) considera aspectos a tener en cuenta en el diseño del juego en contexto con la rehabilitación. El caso de estudio en este trabajo se lleva a cabo con una serie de juegos ya existentes para co</w:t>
      </w:r>
      <w:r w:rsidR="00603EB1" w:rsidRPr="003135D8">
        <w:rPr>
          <w:rFonts w:ascii="Arial" w:eastAsia="Arial" w:hAnsi="Arial" w:cs="Arial"/>
          <w:sz w:val="22"/>
          <w:szCs w:val="22"/>
        </w:rPr>
        <w:t xml:space="preserve">mputador, incluyendo Prelingua </w:t>
      </w:r>
      <w:r w:rsidR="00603EB1" w:rsidRPr="003135D8">
        <w:rPr>
          <w:rFonts w:ascii="Arial" w:eastAsia="Arial" w:hAnsi="Arial" w:cs="Arial"/>
          <w:sz w:val="22"/>
          <w:szCs w:val="22"/>
        </w:rPr>
        <w:fldChar w:fldCharType="begin" w:fldLock="1"/>
      </w:r>
      <w:r w:rsidR="00416858">
        <w:rPr>
          <w:rFonts w:ascii="Arial" w:eastAsia="Arial" w:hAnsi="Arial" w:cs="Arial"/>
          <w:sz w:val="22"/>
          <w:szCs w:val="22"/>
        </w:rPr>
        <w:instrText>ADDIN CSL_CITATION {"citationItems":[{"id":"ITEM-1","itemData":{"DOI":"10.1016/J.SPECOM.2011.05.006","ISSN":"0167-6393","abstract":"This paper addresses the problem of Computer-Aided Voice Therapy for altered voices. The proposal of the work is to develop a set of free activities called PreLingua for providing interactive voice therapy to a population of individuals with voice disorders. The interactive tools are designed to train voice skills like: voice production, intensity, blow, vocal onset, phonation time, tone, and vocalic articulation for Spanish language. The development of these interactive tools along with the underlying speech technologies that support them requires the existence of speech processing, whose algorithms must be robust with respect to the sources of speech variability that are characteristic of this population of speakers. One of the main problem addressed is how to estimate reliably formant frequencies in high-pitched speech (typical in children and women) and how to normalize these estimations independently of the characteristics of the speakers. Linear prediction coding, homomorphic analysis and modeling of the vocal tract are the core of the speech processing techniques used to allow such normalization through vocal tract length. This paper also presents the result of an experimental study where PreLingua was applied in a population with voice disorders and pathologies in special education centers in Spain and Colombia. Promising results were obtained in this preliminary study after 12 weeks of therapy, as it showed improvements in the voice capabilities of a remarkable number of users and the ability of the tool to educate impaired users with voice alterations. This improvement was assessed by the evaluation of the educators before and after the study and also by the performance of the subjects in the activities of PreLingua. The results were very encouraging to keep working in this direction, with the overall aim of providing further functionalities and robustness to the system.","author":[{"dropping-particle":"","family":"Rodríguez","given":"William R.","non-dropping-particle":"","parse-names":false,"suffix":""},{"dropping-particle":"","family":"Saz","given":"Oscar","non-dropping-particle":"","parse-names":false,"suffix":""},{"dropping-particle":"","family":"Lleida","given":"Eduardo","non-dropping-particle":"","parse-names":false,"suffix":""}],"container-title":"Speech Communication","id":"ITEM-1","issue":"5","issued":{"date-parts":[["2012","6"]]},"page":"583-600","publisher":"North-Holland","title":"A prelingual tool for the education of altered voices","type":"article-journal","volume":"54"},"uris":["http://www.mendeley.com/documents/?uuid=9f2cc476-8048-30ce-a992-5bc1fd917514","http://www.mendeley.com/documents/?uuid=9b623eb5-1d2b-4b59-b707-eef792bd536c","http://www.mendeley.com/documents/?uuid=0eeac50a-8135-4420-b7c3-14ba96ea83a5"]}],"mendeley":{"formattedCitation":"[34]","plainTextFormattedCitation":"[34]","previouslyFormattedCitation":"[29]"},"properties":{"noteIndex":0},"schema":"https://github.com/citation-style-language/schema/raw/master/csl-citation.json"}</w:instrText>
      </w:r>
      <w:r w:rsidR="00603EB1" w:rsidRPr="003135D8">
        <w:rPr>
          <w:rFonts w:ascii="Arial" w:eastAsia="Arial" w:hAnsi="Arial" w:cs="Arial"/>
          <w:sz w:val="22"/>
          <w:szCs w:val="22"/>
        </w:rPr>
        <w:fldChar w:fldCharType="separate"/>
      </w:r>
      <w:r w:rsidR="00416858" w:rsidRPr="00416858">
        <w:rPr>
          <w:rFonts w:ascii="Arial" w:eastAsia="Arial" w:hAnsi="Arial" w:cs="Arial"/>
          <w:noProof/>
          <w:sz w:val="22"/>
          <w:szCs w:val="22"/>
        </w:rPr>
        <w:t>[34]</w:t>
      </w:r>
      <w:r w:rsidR="00603EB1" w:rsidRPr="003135D8">
        <w:rPr>
          <w:rFonts w:ascii="Arial" w:eastAsia="Arial" w:hAnsi="Arial" w:cs="Arial"/>
          <w:sz w:val="22"/>
          <w:szCs w:val="22"/>
        </w:rPr>
        <w:fldChar w:fldCharType="end"/>
      </w:r>
      <w:r w:rsidR="00D67D2A" w:rsidRPr="003135D8">
        <w:rPr>
          <w:rFonts w:ascii="Arial" w:eastAsia="Arial" w:hAnsi="Arial" w:cs="Arial"/>
          <w:sz w:val="22"/>
          <w:szCs w:val="22"/>
        </w:rPr>
        <w:t xml:space="preserve">, Vivoso </w:t>
      </w:r>
      <w:r w:rsidR="00656361" w:rsidRPr="003135D8">
        <w:rPr>
          <w:rFonts w:ascii="Arial" w:eastAsia="Arial" w:hAnsi="Arial" w:cs="Arial"/>
          <w:sz w:val="22"/>
          <w:szCs w:val="22"/>
        </w:rPr>
        <w:fldChar w:fldCharType="begin" w:fldLock="1"/>
      </w:r>
      <w:r w:rsidR="00416858">
        <w:rPr>
          <w:rFonts w:ascii="Arial" w:eastAsia="Arial" w:hAnsi="Arial" w:cs="Arial"/>
          <w:sz w:val="22"/>
          <w:szCs w:val="22"/>
        </w:rPr>
        <w:instrText>ADDIN CSL_CITATION {"citationItems":[{"id":"ITEM-1","itemData":{"author":[{"dropping-particle":"","family":"Castillo Saavedra","given":"Andrés D.","non-dropping-particle":"","parse-names":false,"suffix":""},{"dropping-particle":"","family":"Quintero Velasco","given":"Luz S.","non-dropping-particle":"","parse-names":false,"suffix":""}],"id":"ITEM-1","issued":{"date-parts":[["2001"]]},"title":"Herramienta Software didáctica como soporte en la enseñanza del lenguaje oral para niños con dificiencia auditiva \"Vivoso\"","type":"book"},"uris":["http://www.mendeley.com/documents/?uuid=0c6adae0-6322-4b8b-aa75-6dea0ac2a73a","http://www.mendeley.com/documents/?uuid=f050acf1-adb4-4552-ae6e-d6028000b2fd","http://www.mendeley.com/documents/?uuid=08bb2e61-ced7-449e-801f-41b4df34f576"]}],"mendeley":{"formattedCitation":"[35]","plainTextFormattedCitation":"[35]","previouslyFormattedCitation":"[30]"},"properties":{"noteIndex":0},"schema":"https://github.com/citation-style-language/schema/raw/master/csl-citation.json"}</w:instrText>
      </w:r>
      <w:r w:rsidR="00656361" w:rsidRPr="003135D8">
        <w:rPr>
          <w:rFonts w:ascii="Arial" w:eastAsia="Arial" w:hAnsi="Arial" w:cs="Arial"/>
          <w:sz w:val="22"/>
          <w:szCs w:val="22"/>
        </w:rPr>
        <w:fldChar w:fldCharType="separate"/>
      </w:r>
      <w:r w:rsidR="00416858" w:rsidRPr="00416858">
        <w:rPr>
          <w:rFonts w:ascii="Arial" w:eastAsia="Arial" w:hAnsi="Arial" w:cs="Arial"/>
          <w:noProof/>
          <w:sz w:val="22"/>
          <w:szCs w:val="22"/>
        </w:rPr>
        <w:t>[35]</w:t>
      </w:r>
      <w:r w:rsidR="00656361" w:rsidRPr="003135D8">
        <w:rPr>
          <w:rFonts w:ascii="Arial" w:eastAsia="Arial" w:hAnsi="Arial" w:cs="Arial"/>
          <w:sz w:val="22"/>
          <w:szCs w:val="22"/>
        </w:rPr>
        <w:fldChar w:fldCharType="end"/>
      </w:r>
      <w:r w:rsidR="0066398E" w:rsidRPr="003135D8">
        <w:rPr>
          <w:rFonts w:ascii="Arial" w:eastAsia="Arial" w:hAnsi="Arial" w:cs="Arial"/>
          <w:sz w:val="22"/>
          <w:szCs w:val="22"/>
        </w:rPr>
        <w:t>.</w:t>
      </w:r>
      <w:r w:rsidRPr="003135D8">
        <w:rPr>
          <w:rFonts w:ascii="Arial" w:eastAsia="Arial" w:hAnsi="Arial" w:cs="Arial"/>
          <w:color w:val="FF0000"/>
          <w:sz w:val="22"/>
          <w:szCs w:val="22"/>
        </w:rPr>
        <w:t xml:space="preserve"> </w:t>
      </w:r>
      <w:r w:rsidRPr="003135D8">
        <w:rPr>
          <w:rFonts w:ascii="Arial" w:eastAsia="Arial" w:hAnsi="Arial" w:cs="Arial"/>
          <w:sz w:val="22"/>
          <w:szCs w:val="22"/>
        </w:rPr>
        <w:t>Se</w:t>
      </w:r>
      <w:r w:rsidR="0066398E" w:rsidRPr="003135D8">
        <w:rPr>
          <w:rFonts w:ascii="Arial" w:eastAsia="Arial" w:hAnsi="Arial" w:cs="Arial"/>
          <w:sz w:val="22"/>
          <w:szCs w:val="22"/>
        </w:rPr>
        <w:t xml:space="preserve"> aplicaron</w:t>
      </w:r>
      <w:r w:rsidRPr="003135D8">
        <w:rPr>
          <w:rFonts w:ascii="Arial" w:eastAsia="Arial" w:hAnsi="Arial" w:cs="Arial"/>
          <w:sz w:val="22"/>
          <w:szCs w:val="22"/>
        </w:rPr>
        <w:t xml:space="preserve"> dos métodos de evaluación; observación directa y recorrido cognitivo.</w:t>
      </w:r>
      <w:r w:rsidRPr="003135D8">
        <w:rPr>
          <w:rFonts w:ascii="Arial" w:eastAsia="Arial" w:hAnsi="Arial" w:cs="Arial"/>
          <w:color w:val="FF0000"/>
          <w:sz w:val="22"/>
          <w:szCs w:val="22"/>
        </w:rPr>
        <w:t xml:space="preserve"> </w:t>
      </w:r>
      <w:r w:rsidRPr="003135D8">
        <w:rPr>
          <w:rFonts w:ascii="Arial" w:eastAsia="Arial" w:hAnsi="Arial" w:cs="Arial"/>
          <w:sz w:val="22"/>
          <w:szCs w:val="22"/>
        </w:rPr>
        <w:t xml:space="preserve">Para el primer juego </w:t>
      </w:r>
      <w:r w:rsidR="00E131F3" w:rsidRPr="003135D8">
        <w:rPr>
          <w:rFonts w:ascii="Arial" w:eastAsia="Arial" w:hAnsi="Arial" w:cs="Arial"/>
          <w:sz w:val="22"/>
          <w:szCs w:val="22"/>
        </w:rPr>
        <w:t xml:space="preserve">(Vivoso) </w:t>
      </w:r>
      <w:r w:rsidRPr="003135D8">
        <w:rPr>
          <w:rFonts w:ascii="Arial" w:eastAsia="Arial" w:hAnsi="Arial" w:cs="Arial"/>
          <w:sz w:val="22"/>
          <w:szCs w:val="22"/>
        </w:rPr>
        <w:t>que se analizó</w:t>
      </w:r>
      <w:r w:rsidR="00207FC9" w:rsidRPr="003135D8">
        <w:rPr>
          <w:rFonts w:ascii="Arial" w:eastAsia="Arial" w:hAnsi="Arial" w:cs="Arial"/>
          <w:sz w:val="22"/>
          <w:szCs w:val="22"/>
        </w:rPr>
        <w:t xml:space="preserve"> se utilizó observación directa</w:t>
      </w:r>
      <w:r w:rsidRPr="003135D8">
        <w:rPr>
          <w:rFonts w:ascii="Arial" w:eastAsia="Arial" w:hAnsi="Arial" w:cs="Arial"/>
          <w:sz w:val="22"/>
          <w:szCs w:val="22"/>
        </w:rPr>
        <w:t xml:space="preserve">, </w:t>
      </w:r>
      <w:del w:id="770" w:author="AcerF5w10" w:date="2019-03-07T12:08:00Z">
        <w:r w:rsidRPr="003135D8" w:rsidDel="001A7B43">
          <w:rPr>
            <w:rFonts w:ascii="Arial" w:eastAsia="Arial" w:hAnsi="Arial" w:cs="Arial"/>
            <w:sz w:val="22"/>
            <w:szCs w:val="22"/>
          </w:rPr>
          <w:delText xml:space="preserve">Para </w:delText>
        </w:r>
      </w:del>
      <w:ins w:id="771" w:author="AcerF5w10" w:date="2019-03-07T12:08:00Z">
        <w:r w:rsidR="001A7B43">
          <w:rPr>
            <w:rFonts w:ascii="Arial" w:eastAsia="Arial" w:hAnsi="Arial" w:cs="Arial"/>
            <w:sz w:val="22"/>
            <w:szCs w:val="22"/>
          </w:rPr>
          <w:t>p</w:t>
        </w:r>
        <w:r w:rsidR="001A7B43" w:rsidRPr="003135D8">
          <w:rPr>
            <w:rFonts w:ascii="Arial" w:eastAsia="Arial" w:hAnsi="Arial" w:cs="Arial"/>
            <w:sz w:val="22"/>
            <w:szCs w:val="22"/>
          </w:rPr>
          <w:t xml:space="preserve">ara </w:t>
        </w:r>
      </w:ins>
      <w:r w:rsidR="0066398E" w:rsidRPr="003135D8">
        <w:rPr>
          <w:rFonts w:ascii="Arial" w:eastAsia="Arial" w:hAnsi="Arial" w:cs="Arial"/>
          <w:sz w:val="22"/>
          <w:szCs w:val="22"/>
        </w:rPr>
        <w:t>(</w:t>
      </w:r>
      <w:r w:rsidRPr="003135D8">
        <w:rPr>
          <w:rFonts w:ascii="Arial" w:eastAsia="Arial" w:hAnsi="Arial" w:cs="Arial"/>
          <w:sz w:val="22"/>
          <w:szCs w:val="22"/>
        </w:rPr>
        <w:t>prelingua</w:t>
      </w:r>
      <w:r w:rsidR="0066398E" w:rsidRPr="003135D8">
        <w:rPr>
          <w:rFonts w:ascii="Arial" w:eastAsia="Arial" w:hAnsi="Arial" w:cs="Arial"/>
          <w:sz w:val="22"/>
          <w:szCs w:val="22"/>
        </w:rPr>
        <w:t>)</w:t>
      </w:r>
      <w:r w:rsidRPr="003135D8">
        <w:rPr>
          <w:rFonts w:ascii="Arial" w:eastAsia="Arial" w:hAnsi="Arial" w:cs="Arial"/>
          <w:sz w:val="22"/>
          <w:szCs w:val="22"/>
        </w:rPr>
        <w:t xml:space="preserve"> se realizó un estudio de experiencia de usuario y usabilidad, de los resultados </w:t>
      </w:r>
      <w:r w:rsidR="00473F49" w:rsidRPr="003135D8">
        <w:rPr>
          <w:rFonts w:ascii="Arial" w:eastAsia="Arial" w:hAnsi="Arial" w:cs="Arial"/>
          <w:sz w:val="22"/>
          <w:szCs w:val="22"/>
        </w:rPr>
        <w:t xml:space="preserve">respecto a eficiencia, </w:t>
      </w:r>
      <w:r w:rsidRPr="003135D8">
        <w:rPr>
          <w:rFonts w:ascii="Arial" w:eastAsia="Arial" w:hAnsi="Arial" w:cs="Arial"/>
          <w:sz w:val="22"/>
          <w:szCs w:val="22"/>
        </w:rPr>
        <w:t xml:space="preserve">se pudo analizar </w:t>
      </w:r>
      <w:r w:rsidR="00473F49" w:rsidRPr="003135D8">
        <w:rPr>
          <w:rFonts w:ascii="Arial" w:eastAsia="Arial" w:hAnsi="Arial" w:cs="Arial"/>
          <w:sz w:val="22"/>
          <w:szCs w:val="22"/>
        </w:rPr>
        <w:t xml:space="preserve">que </w:t>
      </w:r>
      <w:r w:rsidRPr="003135D8">
        <w:rPr>
          <w:rFonts w:ascii="Arial" w:eastAsia="Arial" w:hAnsi="Arial" w:cs="Arial"/>
          <w:sz w:val="22"/>
          <w:szCs w:val="22"/>
        </w:rPr>
        <w:t>las tareas fueron fáciles de llevar a cabo para los niños</w:t>
      </w:r>
      <w:r w:rsidR="00D22E56" w:rsidRPr="003135D8">
        <w:rPr>
          <w:rFonts w:ascii="Arial" w:eastAsia="Arial" w:hAnsi="Arial" w:cs="Arial"/>
          <w:sz w:val="22"/>
          <w:szCs w:val="22"/>
        </w:rPr>
        <w:t>,</w:t>
      </w:r>
      <w:r w:rsidR="00473F49" w:rsidRPr="003135D8">
        <w:rPr>
          <w:rFonts w:ascii="Arial" w:eastAsia="Arial" w:hAnsi="Arial" w:cs="Arial"/>
          <w:sz w:val="22"/>
          <w:szCs w:val="22"/>
        </w:rPr>
        <w:t xml:space="preserve"> </w:t>
      </w:r>
      <w:r w:rsidR="00D22E56" w:rsidRPr="003135D8">
        <w:rPr>
          <w:rFonts w:ascii="Arial" w:eastAsia="Arial" w:hAnsi="Arial" w:cs="Arial"/>
          <w:sz w:val="22"/>
          <w:szCs w:val="22"/>
        </w:rPr>
        <w:t>e</w:t>
      </w:r>
      <w:r w:rsidR="00473F49" w:rsidRPr="003135D8">
        <w:rPr>
          <w:rFonts w:ascii="Arial" w:eastAsia="Arial" w:hAnsi="Arial" w:cs="Arial"/>
          <w:sz w:val="22"/>
          <w:szCs w:val="22"/>
        </w:rPr>
        <w:t xml:space="preserve">l aspecto del aprendizaje también tuvo influencia, </w:t>
      </w:r>
      <w:r w:rsidRPr="003135D8">
        <w:rPr>
          <w:rFonts w:ascii="Arial" w:eastAsia="Arial" w:hAnsi="Arial" w:cs="Arial"/>
          <w:sz w:val="22"/>
          <w:szCs w:val="22"/>
        </w:rPr>
        <w:t>el 48% de los niños llevaron a cabo la</w:t>
      </w:r>
      <w:r w:rsidR="00D22E56" w:rsidRPr="003135D8">
        <w:rPr>
          <w:rFonts w:ascii="Arial" w:eastAsia="Arial" w:hAnsi="Arial" w:cs="Arial"/>
          <w:sz w:val="22"/>
          <w:szCs w:val="22"/>
        </w:rPr>
        <w:t xml:space="preserve">s actividad con poca dificultad, en cuanto a las emociones para </w:t>
      </w:r>
      <w:r w:rsidRPr="003135D8">
        <w:rPr>
          <w:rFonts w:ascii="Arial" w:eastAsia="Arial" w:hAnsi="Arial" w:cs="Arial"/>
          <w:sz w:val="22"/>
          <w:szCs w:val="22"/>
        </w:rPr>
        <w:t>este juego se observó que el 47% de los niños mostraron mayor grado</w:t>
      </w:r>
      <w:r w:rsidR="00D22E56" w:rsidRPr="003135D8">
        <w:rPr>
          <w:rFonts w:ascii="Arial" w:eastAsia="Arial" w:hAnsi="Arial" w:cs="Arial"/>
          <w:sz w:val="22"/>
          <w:szCs w:val="22"/>
        </w:rPr>
        <w:t xml:space="preserve"> de intensidad en sus </w:t>
      </w:r>
      <w:r w:rsidR="00D22E56" w:rsidRPr="003135D8">
        <w:rPr>
          <w:rFonts w:ascii="Arial" w:eastAsia="Arial" w:hAnsi="Arial" w:cs="Arial"/>
          <w:sz w:val="22"/>
          <w:szCs w:val="22"/>
        </w:rPr>
        <w:lastRenderedPageBreak/>
        <w:t>emociones</w:t>
      </w:r>
      <w:r w:rsidRPr="003135D8">
        <w:rPr>
          <w:rFonts w:ascii="Arial" w:eastAsia="Arial" w:hAnsi="Arial" w:cs="Arial"/>
          <w:sz w:val="22"/>
          <w:szCs w:val="22"/>
        </w:rPr>
        <w:t>. En este trabajo se encontró que el uso de juegos serios en la rehabilitación de niños con problemas de habla y escucha fue exitoso en el fortalecimiento de sus terapias, los niños se encontraron realizando las actividades con mayor dedicación sobre todo para los juegos más divertidos, también se observó que los niños lograron un mejor progreso al utilizar los juegos en tablets, así los autores buscan en un futuro llevar el aprendizaje mediante juegos serios hacia plataformas móviles como tablets donde se encontraron los mejores resultados.</w:t>
      </w:r>
    </w:p>
    <w:p w14:paraId="0AC86A8E" w14:textId="77777777" w:rsidR="00F66375" w:rsidRPr="003135D8" w:rsidRDefault="00F66375">
      <w:pPr>
        <w:jc w:val="both"/>
        <w:rPr>
          <w:rFonts w:ascii="Arial" w:eastAsia="Arial" w:hAnsi="Arial" w:cs="Arial"/>
          <w:sz w:val="22"/>
          <w:szCs w:val="22"/>
        </w:rPr>
      </w:pPr>
    </w:p>
    <w:p w14:paraId="45AC745F" w14:textId="34C9DEFD" w:rsidR="00F66375" w:rsidRPr="003135D8" w:rsidRDefault="00A10242">
      <w:pPr>
        <w:jc w:val="both"/>
        <w:rPr>
          <w:rFonts w:ascii="Arial" w:eastAsia="Arial" w:hAnsi="Arial" w:cs="Arial"/>
          <w:color w:val="131413"/>
          <w:sz w:val="22"/>
          <w:szCs w:val="22"/>
        </w:rPr>
      </w:pPr>
      <w:commentRangeStart w:id="772"/>
      <w:r w:rsidRPr="003135D8">
        <w:rPr>
          <w:rFonts w:ascii="Arial" w:eastAsia="Arial" w:hAnsi="Arial" w:cs="Arial"/>
          <w:sz w:val="22"/>
          <w:szCs w:val="22"/>
        </w:rPr>
        <w:t>En</w:t>
      </w:r>
      <w:commentRangeEnd w:id="772"/>
      <w:r w:rsidR="00E03530">
        <w:rPr>
          <w:rStyle w:val="Refdecomentario"/>
        </w:rPr>
        <w:commentReference w:id="772"/>
      </w:r>
      <w:ins w:id="773" w:author="AcerF5w10" w:date="2019-05-09T12:54:00Z">
        <w:r w:rsidR="00C275FA">
          <w:rPr>
            <w:rFonts w:ascii="Arial" w:eastAsia="Arial" w:hAnsi="Arial" w:cs="Arial"/>
            <w:sz w:val="22"/>
            <w:szCs w:val="22"/>
          </w:rPr>
          <w:t xml:space="preserve"> </w:t>
        </w:r>
        <w:r w:rsidR="00C275FA" w:rsidRPr="00F23894">
          <w:rPr>
            <w:rFonts w:ascii="Arial" w:eastAsia="Arial" w:hAnsi="Arial" w:cs="Arial"/>
            <w:sz w:val="22"/>
            <w:szCs w:val="22"/>
          </w:rPr>
          <w:t>2017</w:t>
        </w:r>
      </w:ins>
      <w:ins w:id="774" w:author="AcerF5w10" w:date="2019-05-09T12:59:00Z">
        <w:r w:rsidR="00C275FA" w:rsidRPr="00F23894">
          <w:rPr>
            <w:rFonts w:ascii="Arial" w:eastAsia="Arial" w:hAnsi="Arial" w:cs="Arial"/>
            <w:sz w:val="22"/>
            <w:szCs w:val="22"/>
          </w:rPr>
          <w:t xml:space="preserve"> </w:t>
        </w:r>
        <w:r w:rsidR="00C275FA" w:rsidRPr="00CF3EF8">
          <w:rPr>
            <w:rFonts w:ascii="Arial" w:eastAsia="Arial" w:hAnsi="Arial" w:cs="Arial"/>
            <w:rPrChange w:id="775" w:author="AcerF5w10" w:date="2019-05-11T11:02:00Z">
              <w:rPr>
                <w:rStyle w:val="fontstyle01"/>
              </w:rPr>
            </w:rPrChange>
          </w:rPr>
          <w:t>Paula Rego</w:t>
        </w:r>
        <w:r w:rsidR="00C275FA" w:rsidRPr="00F23894">
          <w:rPr>
            <w:rFonts w:ascii="Arial" w:eastAsia="Arial" w:hAnsi="Arial" w:cs="Arial"/>
            <w:sz w:val="22"/>
            <w:szCs w:val="22"/>
          </w:rPr>
          <w:t xml:space="preserve">, </w:t>
        </w:r>
        <w:r w:rsidR="00C275FA" w:rsidRPr="00CF3EF8">
          <w:rPr>
            <w:rFonts w:ascii="Arial" w:eastAsia="Arial" w:hAnsi="Arial" w:cs="Arial"/>
            <w:rPrChange w:id="776" w:author="AcerF5w10" w:date="2019-05-11T11:02:00Z">
              <w:rPr>
                <w:rStyle w:val="fontstyle01"/>
              </w:rPr>
            </w:rPrChange>
          </w:rPr>
          <w:t>Rui Rocha</w:t>
        </w:r>
      </w:ins>
      <w:ins w:id="777" w:author="AcerF5w10" w:date="2019-05-09T13:00:00Z">
        <w:r w:rsidR="00C275FA" w:rsidRPr="00CF3EF8">
          <w:rPr>
            <w:rFonts w:ascii="Arial" w:eastAsia="Arial" w:hAnsi="Arial" w:cs="Arial"/>
            <w:rPrChange w:id="778" w:author="AcerF5w10" w:date="2019-05-11T11:02:00Z">
              <w:rPr>
                <w:rStyle w:val="fontstyle01"/>
              </w:rPr>
            </w:rPrChange>
          </w:rPr>
          <w:t>, Brigida Faria, L Reis</w:t>
        </w:r>
      </w:ins>
      <w:ins w:id="779" w:author="AcerF5w10" w:date="2019-05-09T12:59:00Z">
        <w:r w:rsidR="00C275FA" w:rsidRPr="00F23894">
          <w:rPr>
            <w:rFonts w:ascii="Arial" w:eastAsia="Arial" w:hAnsi="Arial" w:cs="Arial"/>
            <w:sz w:val="22"/>
            <w:szCs w:val="22"/>
          </w:rPr>
          <w:t>,</w:t>
        </w:r>
      </w:ins>
      <w:ins w:id="780" w:author="AcerF5w10" w:date="2019-05-09T13:01:00Z">
        <w:r w:rsidR="00C275FA" w:rsidRPr="00F23894">
          <w:rPr>
            <w:rFonts w:ascii="Arial" w:eastAsia="Arial" w:hAnsi="Arial" w:cs="Arial"/>
            <w:sz w:val="22"/>
            <w:szCs w:val="22"/>
          </w:rPr>
          <w:t xml:space="preserve"> </w:t>
        </w:r>
        <w:r w:rsidR="00C275FA" w:rsidRPr="00CF3EF8">
          <w:rPr>
            <w:rFonts w:ascii="Arial" w:eastAsia="Arial" w:hAnsi="Arial" w:cs="Arial"/>
            <w:rPrChange w:id="781" w:author="AcerF5w10" w:date="2019-05-11T11:02:00Z">
              <w:rPr>
                <w:rStyle w:val="fontstyle01"/>
              </w:rPr>
            </w:rPrChange>
          </w:rPr>
          <w:t>Pedro</w:t>
        </w:r>
        <w:r w:rsidR="00C275FA" w:rsidRPr="00C275FA">
          <w:rPr>
            <w:rFonts w:ascii="Arial" w:eastAsia="Arial" w:hAnsi="Arial" w:cs="Arial"/>
            <w:sz w:val="22"/>
            <w:szCs w:val="22"/>
            <w:rPrChange w:id="782" w:author="AcerF5w10" w:date="2019-05-09T13:01:00Z">
              <w:rPr/>
            </w:rPrChange>
          </w:rPr>
          <w:t xml:space="preserve"> </w:t>
        </w:r>
        <w:r w:rsidR="00C275FA" w:rsidRPr="00CF3EF8">
          <w:rPr>
            <w:rFonts w:ascii="Arial" w:eastAsia="Arial" w:hAnsi="Arial" w:cs="Arial"/>
            <w:rPrChange w:id="783" w:author="AcerF5w10" w:date="2019-05-11T11:02:00Z">
              <w:rPr>
                <w:rStyle w:val="fontstyle01"/>
              </w:rPr>
            </w:rPrChange>
          </w:rPr>
          <w:t>Moreira</w:t>
        </w:r>
      </w:ins>
      <w:ins w:id="784" w:author="AcerF5w10" w:date="2019-05-09T12:59:00Z">
        <w:r w:rsidR="00C275FA">
          <w:rPr>
            <w:rFonts w:ascii="Arial" w:eastAsia="Arial" w:hAnsi="Arial" w:cs="Arial"/>
            <w:sz w:val="22"/>
            <w:szCs w:val="22"/>
          </w:rPr>
          <w:t xml:space="preserve"> </w:t>
        </w:r>
      </w:ins>
      <w:del w:id="785" w:author="AcerF5w10" w:date="2019-05-09T12:59:00Z">
        <w:r w:rsidRPr="003135D8" w:rsidDel="00C275FA">
          <w:rPr>
            <w:rFonts w:ascii="Arial" w:eastAsia="Arial" w:hAnsi="Arial" w:cs="Arial"/>
            <w:sz w:val="22"/>
            <w:szCs w:val="22"/>
          </w:rPr>
          <w:delText xml:space="preserve"> </w:delText>
        </w:r>
      </w:del>
      <w:r w:rsidRPr="003135D8">
        <w:rPr>
          <w:rFonts w:ascii="Arial" w:eastAsia="Arial" w:hAnsi="Arial" w:cs="Arial"/>
          <w:sz w:val="22"/>
          <w:szCs w:val="22"/>
        </w:rPr>
        <w:fldChar w:fldCharType="begin" w:fldLock="1"/>
      </w:r>
      <w:r w:rsidR="00416858">
        <w:rPr>
          <w:rFonts w:ascii="Arial" w:eastAsia="Arial" w:hAnsi="Arial" w:cs="Arial"/>
          <w:sz w:val="22"/>
          <w:szCs w:val="22"/>
        </w:rPr>
        <w:instrText>ADDIN CSL_CITATION {"citationItems":[{"id":"ITEM-1","itemData":{"DOI":"10.1007/s10916-016-0656-5","ISSN":"1573689X","PMID":"27864778","abstract":"In recent years Serious Games have evolved substantially, solving problems in diverse areas. In particular, in Cognitive Rehabilitation, Serious Games assume a relevant role. Traditional cognitive therapies are often considered repetitive and discouraging for patients and Serious Games can be used to create more dynamic rehabilitation processes, holding patients' attention throughout the process and motivating them during their road to recovery. This paper reviews Serious Games and user interfaces in rehabilitation area and details a Serious Games platform for Cognitive Rehabilitation that includes a set of features such as: natural and multimodal user interfaces and social features (competition, collaboration, and handicapping) which can contribute to augment the motivation of patients during the rehabilitation process. The web platform was tested with healthy subjects. Results of this preliminary evaluation show the motivation and the interest of the participants by playing the games.","author":[{"dropping-particle":"","family":"Rego","given":"Paula Alexandra","non-dropping-particle":"","parse-names":false,"suffix":""},{"dropping-particle":"","family":"Rocha","given":"Rui","non-dropping-particle":"","parse-names":false,"suffix":""},{"dropping-particle":"","family":"Faria","given":"Brígida Mónica","non-dropping-particle":"","parse-names":false,"suffix":""},{"dropping-particle":"","family":"Reis","given":"Luís Paulo","non-dropping-particle":"","parse-names":false,"suffix":""},{"dropping-particle":"","family":"Moreira","given":"Pedro Miguel","non-dropping-particle":"","parse-names":false,"suffix":""}],"container-title":"Journal of Medical Systems","id":"ITEM-1","issue":"1","issued":{"date-parts":[["2017"]]},"title":"A Serious Games Platform for Cognitive Rehabilitation with Preliminary Evaluation","type":"article","volume":"41"},"uris":["http://www.mendeley.com/documents/?uuid=77f415b4-c139-4249-a412-be1cbd926e93","http://www.mendeley.com/documents/?uuid=e72e5f93-bb37-49af-8942-14615d9e000f"]}],"mendeley":{"formattedCitation":"[36]","plainTextFormattedCitation":"[36]","previouslyFormattedCitation":"[31]"},"properties":{"noteIndex":0},"schema":"https://github.com/citation-style-language/schema/raw/master/csl-citation.json"}</w:instrText>
      </w:r>
      <w:r w:rsidRPr="003135D8">
        <w:rPr>
          <w:rFonts w:ascii="Arial" w:eastAsia="Arial" w:hAnsi="Arial" w:cs="Arial"/>
          <w:sz w:val="22"/>
          <w:szCs w:val="22"/>
        </w:rPr>
        <w:fldChar w:fldCharType="separate"/>
      </w:r>
      <w:r w:rsidR="00416858" w:rsidRPr="00416858">
        <w:rPr>
          <w:rFonts w:ascii="Arial" w:eastAsia="Arial" w:hAnsi="Arial" w:cs="Arial"/>
          <w:noProof/>
          <w:sz w:val="22"/>
          <w:szCs w:val="22"/>
        </w:rPr>
        <w:t>[36]</w:t>
      </w:r>
      <w:r w:rsidRPr="003135D8">
        <w:rPr>
          <w:rFonts w:ascii="Arial" w:eastAsia="Arial" w:hAnsi="Arial" w:cs="Arial"/>
          <w:sz w:val="22"/>
          <w:szCs w:val="22"/>
        </w:rPr>
        <w:fldChar w:fldCharType="end"/>
      </w:r>
      <w:r w:rsidR="00E12EDA" w:rsidRPr="003135D8">
        <w:rPr>
          <w:rFonts w:ascii="Arial" w:eastAsia="Arial" w:hAnsi="Arial" w:cs="Arial"/>
          <w:sz w:val="22"/>
          <w:szCs w:val="22"/>
        </w:rPr>
        <w:t xml:space="preserve"> se desarrollan una serie de juegos para apoyar habilidades cognitivas en niños que se encuentren en un proceso de rehabilitación, así los juegos comprenden una serie de retos para mejorar </w:t>
      </w:r>
      <w:r w:rsidR="00E12EDA" w:rsidRPr="003135D8">
        <w:rPr>
          <w:rFonts w:ascii="Arial" w:eastAsia="Arial" w:hAnsi="Arial" w:cs="Arial"/>
          <w:color w:val="131413"/>
          <w:sz w:val="22"/>
          <w:szCs w:val="22"/>
        </w:rPr>
        <w:t xml:space="preserve">la atención, la concentración, la memoria, la percepción, entre otros. Esta serie de juegos tienen un soporte multiplataforma que permite utilizarlos mediante un computador o una </w:t>
      </w:r>
      <w:del w:id="786" w:author="AcerF5w10" w:date="2019-05-09T13:02:00Z">
        <w:r w:rsidR="00E12EDA" w:rsidRPr="003135D8" w:rsidDel="00C44915">
          <w:rPr>
            <w:rFonts w:ascii="Arial" w:eastAsia="Arial" w:hAnsi="Arial" w:cs="Arial"/>
            <w:color w:val="131413"/>
            <w:sz w:val="22"/>
            <w:szCs w:val="22"/>
          </w:rPr>
          <w:delText>Tablet</w:delText>
        </w:r>
      </w:del>
      <w:ins w:id="787" w:author="AcerF5w10" w:date="2019-05-09T13:02:00Z">
        <w:r w:rsidR="00C44915">
          <w:rPr>
            <w:rFonts w:ascii="Arial" w:eastAsia="Arial" w:hAnsi="Arial" w:cs="Arial"/>
            <w:color w:val="131413"/>
            <w:sz w:val="22"/>
            <w:szCs w:val="22"/>
          </w:rPr>
          <w:t>t</w:t>
        </w:r>
        <w:r w:rsidR="00C44915" w:rsidRPr="003135D8">
          <w:rPr>
            <w:rFonts w:ascii="Arial" w:eastAsia="Arial" w:hAnsi="Arial" w:cs="Arial"/>
            <w:color w:val="131413"/>
            <w:sz w:val="22"/>
            <w:szCs w:val="22"/>
          </w:rPr>
          <w:t>ablet</w:t>
        </w:r>
      </w:ins>
      <w:r w:rsidR="00E12EDA" w:rsidRPr="003135D8">
        <w:rPr>
          <w:rFonts w:ascii="Arial" w:eastAsia="Arial" w:hAnsi="Arial" w:cs="Arial"/>
          <w:color w:val="131413"/>
          <w:sz w:val="22"/>
          <w:szCs w:val="22"/>
        </w:rPr>
        <w:t>, así tiene en cuenta que a algunos niños se les facilita más poder trabajar con pantallas táctiles debido a alguna dificultad motriz al tomar un mouse</w:t>
      </w:r>
      <w:r w:rsidR="00B84EAE" w:rsidRPr="003135D8">
        <w:rPr>
          <w:rFonts w:ascii="Arial" w:eastAsia="Arial" w:hAnsi="Arial" w:cs="Arial"/>
          <w:color w:val="131413"/>
          <w:sz w:val="22"/>
          <w:szCs w:val="22"/>
        </w:rPr>
        <w:t>.</w:t>
      </w:r>
      <w:r w:rsidR="00E12EDA" w:rsidRPr="003135D8">
        <w:rPr>
          <w:rFonts w:ascii="Arial" w:eastAsia="Arial" w:hAnsi="Arial" w:cs="Arial"/>
          <w:color w:val="131413"/>
          <w:sz w:val="22"/>
          <w:szCs w:val="22"/>
        </w:rPr>
        <w:t xml:space="preserve"> Los resultados arrojados son buenos teniendo </w:t>
      </w:r>
      <w:r w:rsidR="00B84EAE" w:rsidRPr="003135D8">
        <w:rPr>
          <w:rFonts w:ascii="Arial" w:eastAsia="Arial" w:hAnsi="Arial" w:cs="Arial"/>
          <w:color w:val="131413"/>
          <w:sz w:val="22"/>
          <w:szCs w:val="22"/>
        </w:rPr>
        <w:t xml:space="preserve">en cuenta las </w:t>
      </w:r>
      <w:r w:rsidR="00E12EDA" w:rsidRPr="003135D8">
        <w:rPr>
          <w:rFonts w:ascii="Arial" w:eastAsia="Arial" w:hAnsi="Arial" w:cs="Arial"/>
          <w:color w:val="131413"/>
          <w:sz w:val="22"/>
          <w:szCs w:val="22"/>
        </w:rPr>
        <w:t>opiniones de los niños que los utilizaron ya que sintieron confianza al utilizar el sistema y no sintieron impedimentos físicos para lograr los objetivos propuestos, también encontraron que el juego era fácil de aprender a utilizar pues contaba con interfaces sencillas que respondían al tacto y a la voz.</w:t>
      </w:r>
    </w:p>
    <w:p w14:paraId="03F92F7D" w14:textId="77777777" w:rsidR="00F66375" w:rsidRPr="003135D8" w:rsidRDefault="00F66375">
      <w:pPr>
        <w:jc w:val="both"/>
        <w:rPr>
          <w:rFonts w:ascii="Arial" w:eastAsia="Arial" w:hAnsi="Arial" w:cs="Arial"/>
          <w:color w:val="131413"/>
          <w:sz w:val="22"/>
          <w:szCs w:val="22"/>
        </w:rPr>
      </w:pPr>
    </w:p>
    <w:p w14:paraId="099F9320" w14:textId="27AEC772" w:rsidR="00F66375" w:rsidRPr="003135D8" w:rsidRDefault="001915B4">
      <w:pPr>
        <w:jc w:val="both"/>
        <w:rPr>
          <w:rFonts w:ascii="Arial" w:eastAsia="Arial" w:hAnsi="Arial" w:cs="Arial"/>
          <w:sz w:val="22"/>
          <w:szCs w:val="22"/>
        </w:rPr>
      </w:pPr>
      <w:commentRangeStart w:id="788"/>
      <w:r w:rsidRPr="003135D8">
        <w:rPr>
          <w:rFonts w:ascii="Arial" w:eastAsia="Arial" w:hAnsi="Arial" w:cs="Arial"/>
          <w:sz w:val="22"/>
          <w:szCs w:val="22"/>
        </w:rPr>
        <w:t xml:space="preserve">En </w:t>
      </w:r>
      <w:ins w:id="789" w:author="AcerF5w10" w:date="2019-05-10T10:54:00Z">
        <w:r w:rsidR="00E57222">
          <w:rPr>
            <w:rFonts w:ascii="Arial" w:eastAsia="Arial" w:hAnsi="Arial" w:cs="Arial"/>
            <w:sz w:val="22"/>
            <w:szCs w:val="22"/>
          </w:rPr>
          <w:t>2017</w:t>
        </w:r>
      </w:ins>
      <w:ins w:id="790" w:author="AcerF5w10" w:date="2019-05-10T10:57:00Z">
        <w:r w:rsidR="00E57222">
          <w:rPr>
            <w:rFonts w:ascii="Arial" w:eastAsia="Arial" w:hAnsi="Arial" w:cs="Arial"/>
            <w:sz w:val="22"/>
            <w:szCs w:val="22"/>
          </w:rPr>
          <w:t xml:space="preserve"> </w:t>
        </w:r>
      </w:ins>
      <w:ins w:id="791" w:author="AcerF5w10" w:date="2019-05-10T10:58:00Z">
        <w:r w:rsidR="00E57222" w:rsidRPr="00E57222">
          <w:rPr>
            <w:rFonts w:ascii="Arial" w:eastAsia="Arial" w:hAnsi="Arial" w:cs="Arial"/>
            <w:sz w:val="22"/>
            <w:szCs w:val="22"/>
            <w:rPrChange w:id="792" w:author="AcerF5w10" w:date="2019-05-10T10:59:00Z">
              <w:rPr>
                <w:rFonts w:ascii="TimesNewRomanPS-BoldMT" w:hAnsi="TimesNewRomanPS-BoldMT"/>
                <w:b/>
                <w:bCs/>
                <w:color w:val="000000"/>
                <w:sz w:val="24"/>
                <w:szCs w:val="24"/>
              </w:rPr>
            </w:rPrChange>
          </w:rPr>
          <w:t>Cheng</w:t>
        </w:r>
        <w:r w:rsidR="00E57222" w:rsidRPr="00E57222">
          <w:rPr>
            <w:rFonts w:ascii="Arial" w:eastAsia="Arial" w:hAnsi="Arial" w:cs="Arial"/>
            <w:sz w:val="22"/>
            <w:szCs w:val="22"/>
            <w:rPrChange w:id="793" w:author="AcerF5w10" w:date="2019-05-10T10:59:00Z">
              <w:rPr/>
            </w:rPrChange>
          </w:rPr>
          <w:t xml:space="preserve"> </w:t>
        </w:r>
        <w:r w:rsidR="00E57222" w:rsidRPr="00E57222">
          <w:rPr>
            <w:rFonts w:ascii="Arial" w:eastAsia="Arial" w:hAnsi="Arial" w:cs="Arial"/>
            <w:sz w:val="22"/>
            <w:szCs w:val="22"/>
            <w:rPrChange w:id="794" w:author="AcerF5w10" w:date="2019-05-10T10:59:00Z">
              <w:rPr>
                <w:rFonts w:ascii="TimesNewRomanPS-BoldMT" w:hAnsi="TimesNewRomanPS-BoldMT"/>
                <w:b/>
                <w:bCs/>
                <w:color w:val="000000"/>
                <w:sz w:val="24"/>
                <w:szCs w:val="24"/>
              </w:rPr>
            </w:rPrChange>
          </w:rPr>
          <w:t>Jinghui</w:t>
        </w:r>
        <w:r w:rsidR="00E57222" w:rsidRPr="00E57222">
          <w:rPr>
            <w:rFonts w:ascii="Arial" w:eastAsia="Arial" w:hAnsi="Arial" w:cs="Arial"/>
            <w:sz w:val="22"/>
            <w:szCs w:val="22"/>
            <w:rPrChange w:id="795" w:author="AcerF5w10" w:date="2019-05-10T10:59:00Z">
              <w:rPr/>
            </w:rPrChange>
          </w:rPr>
          <w:t xml:space="preserve">, </w:t>
        </w:r>
        <w:r w:rsidR="00E57222" w:rsidRPr="00E57222">
          <w:rPr>
            <w:rFonts w:ascii="Arial" w:eastAsia="Arial" w:hAnsi="Arial" w:cs="Arial"/>
            <w:sz w:val="22"/>
            <w:szCs w:val="22"/>
            <w:rPrChange w:id="796" w:author="AcerF5w10" w:date="2019-05-10T10:59:00Z">
              <w:rPr>
                <w:rFonts w:ascii="TimesNewRomanPS-BoldMT" w:hAnsi="TimesNewRomanPS-BoldMT"/>
                <w:b/>
                <w:bCs/>
                <w:color w:val="000000"/>
                <w:sz w:val="24"/>
                <w:szCs w:val="24"/>
              </w:rPr>
            </w:rPrChange>
          </w:rPr>
          <w:t>Anderson</w:t>
        </w:r>
        <w:r w:rsidR="00E57222" w:rsidRPr="00E57222">
          <w:rPr>
            <w:rFonts w:ascii="Arial" w:eastAsia="Arial" w:hAnsi="Arial" w:cs="Arial"/>
            <w:sz w:val="22"/>
            <w:szCs w:val="22"/>
            <w:rPrChange w:id="797" w:author="AcerF5w10" w:date="2019-05-10T10:59:00Z">
              <w:rPr/>
            </w:rPrChange>
          </w:rPr>
          <w:t xml:space="preserve"> </w:t>
        </w:r>
        <w:r w:rsidR="00E57222" w:rsidRPr="00E57222">
          <w:rPr>
            <w:rFonts w:ascii="Arial" w:eastAsia="Arial" w:hAnsi="Arial" w:cs="Arial"/>
            <w:sz w:val="22"/>
            <w:szCs w:val="22"/>
            <w:rPrChange w:id="798" w:author="AcerF5w10" w:date="2019-05-10T10:59:00Z">
              <w:rPr>
                <w:rFonts w:ascii="TimesNewRomanPS-BoldMT" w:hAnsi="TimesNewRomanPS-BoldMT"/>
                <w:b/>
                <w:bCs/>
                <w:color w:val="000000"/>
                <w:sz w:val="24"/>
                <w:szCs w:val="24"/>
              </w:rPr>
            </w:rPrChange>
          </w:rPr>
          <w:t>Dorian</w:t>
        </w:r>
        <w:r w:rsidR="00E57222" w:rsidRPr="00E57222">
          <w:rPr>
            <w:rFonts w:ascii="Arial" w:eastAsia="Arial" w:hAnsi="Arial" w:cs="Arial"/>
            <w:sz w:val="22"/>
            <w:szCs w:val="22"/>
            <w:rPrChange w:id="799" w:author="AcerF5w10" w:date="2019-05-10T10:59:00Z">
              <w:rPr/>
            </w:rPrChange>
          </w:rPr>
          <w:t xml:space="preserve">, </w:t>
        </w:r>
        <w:r w:rsidR="00E57222" w:rsidRPr="00E57222">
          <w:rPr>
            <w:rFonts w:ascii="Arial" w:eastAsia="Arial" w:hAnsi="Arial" w:cs="Arial"/>
            <w:sz w:val="22"/>
            <w:szCs w:val="22"/>
            <w:rPrChange w:id="800" w:author="AcerF5w10" w:date="2019-05-10T10:59:00Z">
              <w:rPr>
                <w:rFonts w:ascii="TimesNewRomanPS-BoldMT" w:hAnsi="TimesNewRomanPS-BoldMT"/>
                <w:b/>
                <w:bCs/>
                <w:color w:val="000000"/>
                <w:sz w:val="24"/>
                <w:szCs w:val="24"/>
              </w:rPr>
            </w:rPrChange>
          </w:rPr>
          <w:t>Putnam</w:t>
        </w:r>
        <w:r w:rsidR="00E57222" w:rsidRPr="00E57222">
          <w:rPr>
            <w:rFonts w:ascii="Arial" w:eastAsia="Arial" w:hAnsi="Arial" w:cs="Arial"/>
            <w:sz w:val="22"/>
            <w:szCs w:val="22"/>
            <w:rPrChange w:id="801" w:author="AcerF5w10" w:date="2019-05-10T10:59:00Z">
              <w:rPr/>
            </w:rPrChange>
          </w:rPr>
          <w:t xml:space="preserve"> </w:t>
        </w:r>
        <w:r w:rsidR="00E57222" w:rsidRPr="00E57222">
          <w:rPr>
            <w:rFonts w:ascii="Arial" w:eastAsia="Arial" w:hAnsi="Arial" w:cs="Arial"/>
            <w:sz w:val="22"/>
            <w:szCs w:val="22"/>
            <w:rPrChange w:id="802" w:author="AcerF5w10" w:date="2019-05-10T10:59:00Z">
              <w:rPr>
                <w:rFonts w:ascii="TimesNewRomanPS-BoldMT" w:hAnsi="TimesNewRomanPS-BoldMT"/>
                <w:b/>
                <w:bCs/>
                <w:color w:val="000000"/>
                <w:sz w:val="24"/>
                <w:szCs w:val="24"/>
              </w:rPr>
            </w:rPrChange>
          </w:rPr>
          <w:t xml:space="preserve">Cynthia, </w:t>
        </w:r>
      </w:ins>
      <w:ins w:id="803" w:author="AcerF5w10" w:date="2019-05-10T10:59:00Z">
        <w:r w:rsidR="00E57222" w:rsidRPr="00E57222">
          <w:rPr>
            <w:rFonts w:ascii="Arial" w:eastAsia="Arial" w:hAnsi="Arial" w:cs="Arial"/>
            <w:sz w:val="22"/>
            <w:szCs w:val="22"/>
            <w:rPrChange w:id="804" w:author="AcerF5w10" w:date="2019-05-10T10:59:00Z">
              <w:rPr>
                <w:rFonts w:ascii="TimesNewRomanPS-BoldMT" w:hAnsi="TimesNewRomanPS-BoldMT"/>
                <w:b/>
                <w:bCs/>
                <w:color w:val="000000"/>
                <w:sz w:val="24"/>
                <w:szCs w:val="24"/>
              </w:rPr>
            </w:rPrChange>
          </w:rPr>
          <w:t>Guo</w:t>
        </w:r>
        <w:r w:rsidR="00E57222" w:rsidRPr="00E57222">
          <w:rPr>
            <w:rFonts w:ascii="Arial" w:eastAsia="Arial" w:hAnsi="Arial" w:cs="Arial"/>
            <w:sz w:val="22"/>
            <w:szCs w:val="22"/>
            <w:rPrChange w:id="805" w:author="AcerF5w10" w:date="2019-05-10T10:59:00Z">
              <w:rPr/>
            </w:rPrChange>
          </w:rPr>
          <w:t xml:space="preserve"> </w:t>
        </w:r>
        <w:r w:rsidR="00E57222" w:rsidRPr="00E57222">
          <w:rPr>
            <w:rFonts w:ascii="Arial" w:eastAsia="Arial" w:hAnsi="Arial" w:cs="Arial"/>
            <w:sz w:val="22"/>
            <w:szCs w:val="22"/>
            <w:rPrChange w:id="806" w:author="AcerF5w10" w:date="2019-05-10T10:59:00Z">
              <w:rPr>
                <w:rFonts w:ascii="TimesNewRomanPS-BoldMT" w:hAnsi="TimesNewRomanPS-BoldMT"/>
                <w:b/>
                <w:bCs/>
                <w:color w:val="000000"/>
                <w:sz w:val="24"/>
                <w:szCs w:val="24"/>
              </w:rPr>
            </w:rPrChange>
          </w:rPr>
          <w:t>Jin</w:t>
        </w:r>
        <w:r w:rsidR="00E57222" w:rsidRPr="00E57222">
          <w:t xml:space="preserve"> </w:t>
        </w:r>
      </w:ins>
      <w:r w:rsidR="006F7697" w:rsidRPr="003135D8">
        <w:rPr>
          <w:rFonts w:ascii="Arial" w:eastAsia="Arial" w:hAnsi="Arial" w:cs="Arial"/>
          <w:sz w:val="22"/>
          <w:szCs w:val="22"/>
        </w:rPr>
        <w:fldChar w:fldCharType="begin" w:fldLock="1"/>
      </w:r>
      <w:r w:rsidR="00416858">
        <w:rPr>
          <w:rFonts w:ascii="Arial" w:eastAsia="Arial" w:hAnsi="Arial" w:cs="Arial"/>
          <w:sz w:val="22"/>
          <w:szCs w:val="22"/>
        </w:rPr>
        <w:instrText>ADDIN CSL_CITATION {"citationItems":[{"id":"ITEM-1","itemData":{"DOI":"10.1145/3116595.3116600","ISBN":"9781450348980","author":[{"dropping-particle":"","family":"Cheng","given":"Jinghui","non-dropping-particle":"","parse-names":false,"suffix":""},{"dropping-particle":"","family":"Anderson","given":"Dorian","non-dropping-particle":"","parse-names":false,"suffix":""},{"dropping-particle":"","family":"Putnam","given":"Cynthia","non-dropping-particle":"","parse-names":false,"suffix":""},{"dropping-particle":"","family":"Guo","given":"Jin","non-dropping-particle":"","parse-names":false,"suffix":""}],"container-title":"Proceedings of the Annual Symposium on Computer-Human Interaction in Play - CHI PLAY '17","id":"ITEM-1","issued":{"date-parts":[["2017"]]},"page":"291-303","title":"Leveraging Design Patterns to Support Designer-Therapist Collaboration When Ideating Brain Injury Therapy Games","type":"article-journal"},"uris":["http://www.mendeley.com/documents/?uuid=d4d42489-c316-4412-bb25-e19ba89c84e0","http://www.mendeley.com/documents/?uuid=a2c4b889-f7f4-4d71-9bb2-bf34ba626c48"]}],"mendeley":{"formattedCitation":"[37]","plainTextFormattedCitation":"[37]","previouslyFormattedCitation":"[32]"},"properties":{"noteIndex":0},"schema":"https://github.com/citation-style-language/schema/raw/master/csl-citation.json"}</w:instrText>
      </w:r>
      <w:r w:rsidR="006F7697" w:rsidRPr="003135D8">
        <w:rPr>
          <w:rFonts w:ascii="Arial" w:eastAsia="Arial" w:hAnsi="Arial" w:cs="Arial"/>
          <w:sz w:val="22"/>
          <w:szCs w:val="22"/>
        </w:rPr>
        <w:fldChar w:fldCharType="separate"/>
      </w:r>
      <w:r w:rsidR="00416858" w:rsidRPr="00416858">
        <w:rPr>
          <w:rFonts w:ascii="Arial" w:eastAsia="Arial" w:hAnsi="Arial" w:cs="Arial"/>
          <w:noProof/>
          <w:sz w:val="22"/>
          <w:szCs w:val="22"/>
        </w:rPr>
        <w:t>[37]</w:t>
      </w:r>
      <w:r w:rsidR="006F7697" w:rsidRPr="003135D8">
        <w:rPr>
          <w:rFonts w:ascii="Arial" w:eastAsia="Arial" w:hAnsi="Arial" w:cs="Arial"/>
          <w:sz w:val="22"/>
          <w:szCs w:val="22"/>
        </w:rPr>
        <w:fldChar w:fldCharType="end"/>
      </w:r>
      <w:commentRangeEnd w:id="788"/>
      <w:r w:rsidR="00860FF6">
        <w:rPr>
          <w:rStyle w:val="Refdecomentario"/>
        </w:rPr>
        <w:commentReference w:id="788"/>
      </w:r>
      <w:r w:rsidR="00E12EDA" w:rsidRPr="003135D8">
        <w:rPr>
          <w:rFonts w:ascii="Arial" w:eastAsia="Arial" w:hAnsi="Arial" w:cs="Arial"/>
          <w:sz w:val="22"/>
          <w:szCs w:val="22"/>
        </w:rPr>
        <w:t xml:space="preserve"> </w:t>
      </w:r>
      <w:del w:id="807" w:author="AcerF5w10" w:date="2019-05-10T10:59:00Z">
        <w:r w:rsidR="00E12EDA" w:rsidRPr="003135D8" w:rsidDel="007F5B3E">
          <w:rPr>
            <w:rFonts w:ascii="Arial" w:eastAsia="Arial" w:hAnsi="Arial" w:cs="Arial"/>
            <w:sz w:val="22"/>
            <w:szCs w:val="22"/>
          </w:rPr>
          <w:delText xml:space="preserve">los autores </w:delText>
        </w:r>
      </w:del>
      <w:r w:rsidR="00E12EDA" w:rsidRPr="003135D8">
        <w:rPr>
          <w:rFonts w:ascii="Arial" w:eastAsia="Arial" w:hAnsi="Arial" w:cs="Arial"/>
          <w:sz w:val="22"/>
          <w:szCs w:val="22"/>
        </w:rPr>
        <w:t xml:space="preserve">crean un modelo para integrar el trabajo de terapeutas y desarrolladores de juegos serios para terapias de rehabilitación, además de esto tratan una serie de conceptos que son </w:t>
      </w:r>
      <w:r w:rsidRPr="003135D8">
        <w:rPr>
          <w:rFonts w:ascii="Arial" w:eastAsia="Arial" w:hAnsi="Arial" w:cs="Arial"/>
          <w:sz w:val="22"/>
          <w:szCs w:val="22"/>
        </w:rPr>
        <w:t>relevantes</w:t>
      </w:r>
      <w:r w:rsidR="00E12EDA" w:rsidRPr="003135D8">
        <w:rPr>
          <w:rFonts w:ascii="Arial" w:eastAsia="Arial" w:hAnsi="Arial" w:cs="Arial"/>
          <w:sz w:val="22"/>
          <w:szCs w:val="22"/>
        </w:rPr>
        <w:t xml:space="preserve"> para tener maneras distintas de control de los juegos teniendo en cuenta que los niños que los utilizaran tienen distintas expectativas, distinto gustos y se les facilita más de una u otra manera la interacción con objetos de control. </w:t>
      </w:r>
      <w:del w:id="808" w:author="AcerF5w10" w:date="2019-05-10T11:00:00Z">
        <w:r w:rsidR="00E12EDA" w:rsidRPr="003135D8" w:rsidDel="007F5B3E">
          <w:rPr>
            <w:rFonts w:ascii="Arial" w:eastAsia="Arial" w:hAnsi="Arial" w:cs="Arial"/>
            <w:sz w:val="22"/>
            <w:szCs w:val="22"/>
          </w:rPr>
          <w:delText>Así</w:delText>
        </w:r>
      </w:del>
      <w:ins w:id="809" w:author="AcerF5w10" w:date="2019-05-10T11:00:00Z">
        <w:r w:rsidR="007F5B3E" w:rsidRPr="003135D8">
          <w:rPr>
            <w:rFonts w:ascii="Arial" w:eastAsia="Arial" w:hAnsi="Arial" w:cs="Arial"/>
            <w:sz w:val="22"/>
            <w:szCs w:val="22"/>
          </w:rPr>
          <w:t>Así,</w:t>
        </w:r>
      </w:ins>
      <w:r w:rsidR="00E12EDA" w:rsidRPr="003135D8">
        <w:rPr>
          <w:rFonts w:ascii="Arial" w:eastAsia="Arial" w:hAnsi="Arial" w:cs="Arial"/>
          <w:sz w:val="22"/>
          <w:szCs w:val="22"/>
        </w:rPr>
        <w:t xml:space="preserve"> por ejemplo</w:t>
      </w:r>
      <w:ins w:id="810" w:author="AcerF5w10" w:date="2019-03-07T10:30:00Z">
        <w:r w:rsidR="00730A67">
          <w:rPr>
            <w:rFonts w:ascii="Arial" w:eastAsia="Arial" w:hAnsi="Arial" w:cs="Arial"/>
            <w:sz w:val="22"/>
            <w:szCs w:val="22"/>
          </w:rPr>
          <w:t>,</w:t>
        </w:r>
      </w:ins>
      <w:r w:rsidR="00E12EDA" w:rsidRPr="003135D8">
        <w:rPr>
          <w:rFonts w:ascii="Arial" w:eastAsia="Arial" w:hAnsi="Arial" w:cs="Arial"/>
          <w:sz w:val="22"/>
          <w:szCs w:val="22"/>
        </w:rPr>
        <w:t xml:space="preserve"> se idea un juego en el que se recogen de un jardín una serie de muñecas las cuales tienen comportamientos distintos para apoyar las terapias según el objetivo, esto lo hacen con la ayuda de un Kinect. También hay juegos en los que se hace el uso de controles de wii que mueven estructuras, pero hacen uso externo de pesos “cómodos” para cada niño y cambio de posiciones para apoyar la terapia. Además, se hace uso como otra opción de “Wii Fit balance board”</w:t>
      </w:r>
      <w:ins w:id="811" w:author="AcerF5w10" w:date="2019-03-07T10:30:00Z">
        <w:r w:rsidR="003D6648">
          <w:rPr>
            <w:rFonts w:ascii="Arial" w:eastAsia="Arial" w:hAnsi="Arial" w:cs="Arial"/>
            <w:sz w:val="22"/>
            <w:szCs w:val="22"/>
          </w:rPr>
          <w:t>,</w:t>
        </w:r>
      </w:ins>
      <w:r w:rsidR="00E12EDA" w:rsidRPr="003135D8">
        <w:rPr>
          <w:rFonts w:ascii="Arial" w:eastAsia="Arial" w:hAnsi="Arial" w:cs="Arial"/>
          <w:sz w:val="22"/>
          <w:szCs w:val="22"/>
        </w:rPr>
        <w:t xml:space="preserve"> donde el niño hace exploración de áreas virtuales las cuales se desbloquean a medida que el realiza determinados movimientos de rotación y pedaleo en un dispositivo que asemeja una bicicleta con controles wii, </w:t>
      </w:r>
      <w:del w:id="812" w:author="AcerF5w10" w:date="2019-03-07T12:11:00Z">
        <w:r w:rsidR="00E12EDA" w:rsidRPr="003135D8" w:rsidDel="001A7B43">
          <w:rPr>
            <w:rFonts w:ascii="Arial" w:eastAsia="Arial" w:hAnsi="Arial" w:cs="Arial"/>
            <w:sz w:val="22"/>
            <w:szCs w:val="22"/>
          </w:rPr>
          <w:delText xml:space="preserve">Los </w:delText>
        </w:r>
      </w:del>
      <w:ins w:id="813" w:author="AcerF5w10" w:date="2019-03-07T12:11:00Z">
        <w:r w:rsidR="001A7B43">
          <w:rPr>
            <w:rFonts w:ascii="Arial" w:eastAsia="Arial" w:hAnsi="Arial" w:cs="Arial"/>
            <w:sz w:val="22"/>
            <w:szCs w:val="22"/>
          </w:rPr>
          <w:t>l</w:t>
        </w:r>
        <w:r w:rsidR="001A7B43" w:rsidRPr="003135D8">
          <w:rPr>
            <w:rFonts w:ascii="Arial" w:eastAsia="Arial" w:hAnsi="Arial" w:cs="Arial"/>
            <w:sz w:val="22"/>
            <w:szCs w:val="22"/>
          </w:rPr>
          <w:t xml:space="preserve">os </w:t>
        </w:r>
      </w:ins>
      <w:r w:rsidR="00E12EDA" w:rsidRPr="003135D8">
        <w:rPr>
          <w:rFonts w:ascii="Arial" w:eastAsia="Arial" w:hAnsi="Arial" w:cs="Arial"/>
          <w:sz w:val="22"/>
          <w:szCs w:val="22"/>
        </w:rPr>
        <w:t>conceptos anteriores se evaluaron además por los profesionales del área de rehabilitación encontrando que el concepto aplicado asociado con la rotación y además el pedaleo que asemeja la exploración en una bicicleta fue el más adecuado puesto que aplica muy bien para la mayoría de pacientes teniendo en cuenta más de una actividad psicomotriz asociada.</w:t>
      </w:r>
    </w:p>
    <w:p w14:paraId="49DBD564" w14:textId="77777777" w:rsidR="00F66375" w:rsidRPr="003135D8" w:rsidRDefault="00F66375">
      <w:pPr>
        <w:jc w:val="both"/>
        <w:rPr>
          <w:rFonts w:ascii="Arial" w:eastAsia="Arial" w:hAnsi="Arial" w:cs="Arial"/>
          <w:color w:val="131413"/>
          <w:sz w:val="22"/>
          <w:szCs w:val="22"/>
        </w:rPr>
      </w:pPr>
    </w:p>
    <w:p w14:paraId="119641F6" w14:textId="4D15AD9A"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La identificación de patrones de diseño para juegos serios se ha hecho a través de varias áreas del conocimiento como la psicología, usabilidad, educación, ingeniería, entre otros. Así, un patrón debe servir para establecer un lenguaje de comunicación entre los diferentes actores que participan en el diseño de un juego serio. </w:t>
      </w:r>
    </w:p>
    <w:p w14:paraId="53B1C0F0" w14:textId="77777777" w:rsidR="00DA0DE1" w:rsidRPr="003135D8" w:rsidRDefault="00DA0DE1">
      <w:pPr>
        <w:jc w:val="both"/>
        <w:rPr>
          <w:rFonts w:ascii="Arial" w:eastAsia="Arial" w:hAnsi="Arial" w:cs="Arial"/>
          <w:sz w:val="22"/>
          <w:szCs w:val="22"/>
        </w:rPr>
      </w:pPr>
    </w:p>
    <w:p w14:paraId="4C6D2BAB" w14:textId="787B1445" w:rsidR="00F66375" w:rsidRPr="00D8078D" w:rsidRDefault="00E12EDA">
      <w:pPr>
        <w:jc w:val="both"/>
        <w:rPr>
          <w:rFonts w:ascii="Arial" w:eastAsia="Arial" w:hAnsi="Arial" w:cs="Arial"/>
          <w:sz w:val="22"/>
          <w:szCs w:val="22"/>
          <w:highlight w:val="lightGray"/>
          <w:rPrChange w:id="814" w:author="AcerF5w10" w:date="2019-05-11T10:53:00Z">
            <w:rPr>
              <w:rFonts w:ascii="Arial" w:eastAsia="Arial" w:hAnsi="Arial" w:cs="Arial"/>
              <w:sz w:val="22"/>
              <w:szCs w:val="22"/>
            </w:rPr>
          </w:rPrChange>
        </w:rPr>
      </w:pPr>
      <w:commentRangeStart w:id="815"/>
      <w:r w:rsidRPr="00D8078D">
        <w:rPr>
          <w:rFonts w:ascii="Arial" w:eastAsia="Arial" w:hAnsi="Arial" w:cs="Arial"/>
          <w:sz w:val="22"/>
          <w:szCs w:val="22"/>
          <w:highlight w:val="lightGray"/>
          <w:rPrChange w:id="816" w:author="AcerF5w10" w:date="2019-05-11T10:53:00Z">
            <w:rPr>
              <w:rFonts w:ascii="Arial" w:eastAsia="Arial" w:hAnsi="Arial" w:cs="Arial"/>
              <w:sz w:val="22"/>
              <w:szCs w:val="22"/>
            </w:rPr>
          </w:rPrChange>
        </w:rPr>
        <w:t xml:space="preserve">En </w:t>
      </w:r>
      <w:ins w:id="817" w:author="AcerF5w10" w:date="2019-05-11T10:50:00Z">
        <w:r w:rsidR="00212FB8" w:rsidRPr="00D8078D">
          <w:rPr>
            <w:rFonts w:ascii="Arial" w:eastAsia="Arial" w:hAnsi="Arial" w:cs="Arial"/>
            <w:sz w:val="22"/>
            <w:szCs w:val="22"/>
            <w:highlight w:val="lightGray"/>
          </w:rPr>
          <w:t xml:space="preserve">2003 </w:t>
        </w:r>
      </w:ins>
      <w:r w:rsidR="00F15EA1" w:rsidRPr="00D8078D">
        <w:rPr>
          <w:rFonts w:ascii="Arial" w:eastAsia="Arial" w:hAnsi="Arial" w:cs="Arial"/>
          <w:sz w:val="22"/>
          <w:szCs w:val="22"/>
          <w:highlight w:val="lightGray"/>
          <w:rPrChange w:id="818" w:author="AcerF5w10" w:date="2019-05-11T10:53: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{"citationItems":[{"id":"ITEM-1","itemData":{"DOI":"10.1.1.10.4097","ISBN":"1584503548","abstract":"We present a model to support the design, analysis, and comparison of games through the use of game design patterns, descriptions of reoccurring interaction relevant to game play. The model consists of a structural framework to describe the components of games, and patterns of interaction that describes how components are used by players (or a computer) to affect various aspects of the game play. Focusing on the patterns and identified methods for using them, we describe the development of the model and how we are currently working to enlarge and validate the collection of patterns.","author":[{"dropping-particle":"","family":"Björk","given":"Staffan","non-dropping-particle":"","parse-names":false,"suffix":""},{"dropping-particle":"","family":"Lundgren","given":"Sus","non-dropping-particle":"","parse-names":false,"suffix":""},{"dropping-particle":"","family":"Holopainen","given":"Jussi","non-dropping-particle":"","parse-names":false,"suffix":""}],"container-title":"in Level Up: Digital Games Research Conference 2003","id":"ITEM-1","issued":{"date-parts":[["2003"]]},"page":"4 - 6","title":"Game Design Patterns","type":"article-journal"},"uris":["http://www.mendeley.com/documents/?uuid=2438cac4-c868-4862-a830-2d5357496ea3","http://www.mendeley.com/documents/?uuid=d81fff6f-4dbb-4c7f-ae67-acd7e6842232"]}],"mendeley":{"formattedCitation":"[38]","plainTextFormattedCitation":"[38]","previouslyFormattedCitation":"[33]"},"properties":{"noteIndex":0},"schema":"https://github.com/citation-style-language/schema/raw/master/csl-citation.json"}</w:instrText>
      </w:r>
      <w:r w:rsidR="00F15EA1" w:rsidRPr="00D8078D">
        <w:rPr>
          <w:rFonts w:ascii="Arial" w:eastAsia="Arial" w:hAnsi="Arial" w:cs="Arial"/>
          <w:sz w:val="22"/>
          <w:szCs w:val="22"/>
          <w:highlight w:val="lightGray"/>
          <w:rPrChange w:id="819" w:author="AcerF5w10" w:date="2019-05-11T10:53: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[38]</w:t>
      </w:r>
      <w:r w:rsidR="00F15EA1" w:rsidRPr="00D8078D">
        <w:rPr>
          <w:rFonts w:ascii="Arial" w:eastAsia="Arial" w:hAnsi="Arial" w:cs="Arial"/>
          <w:sz w:val="22"/>
          <w:szCs w:val="22"/>
          <w:highlight w:val="lightGray"/>
          <w:rPrChange w:id="820" w:author="AcerF5w10" w:date="2019-05-11T10:53:00Z">
            <w:rPr>
              <w:rFonts w:ascii="Arial" w:eastAsia="Arial" w:hAnsi="Arial" w:cs="Arial"/>
              <w:sz w:val="22"/>
              <w:szCs w:val="22"/>
            </w:rPr>
          </w:rPrChange>
        </w:rPr>
        <w:fldChar w:fldCharType="end"/>
      </w:r>
      <w:commentRangeEnd w:id="815"/>
      <w:r w:rsidR="00B67D76" w:rsidRPr="00D8078D">
        <w:rPr>
          <w:rStyle w:val="Refdecomentario"/>
          <w:highlight w:val="lightGray"/>
          <w:rPrChange w:id="821" w:author="AcerF5w10" w:date="2019-05-11T10:53:00Z">
            <w:rPr>
              <w:rStyle w:val="Refdecomentario"/>
            </w:rPr>
          </w:rPrChange>
        </w:rPr>
        <w:commentReference w:id="815"/>
      </w:r>
      <w:r w:rsidRPr="00D8078D">
        <w:rPr>
          <w:rFonts w:ascii="Arial" w:eastAsia="Arial" w:hAnsi="Arial" w:cs="Arial"/>
          <w:sz w:val="22"/>
          <w:szCs w:val="22"/>
          <w:highlight w:val="lightGray"/>
          <w:rPrChange w:id="822" w:author="AcerF5w10" w:date="2019-05-11T10:53:00Z">
            <w:rPr>
              <w:rFonts w:ascii="Arial" w:eastAsia="Arial" w:hAnsi="Arial" w:cs="Arial"/>
              <w:sz w:val="22"/>
              <w:szCs w:val="22"/>
            </w:rPr>
          </w:rPrChange>
        </w:rPr>
        <w:t xml:space="preserve"> se identifican varios patrones de diseño para juegos, los autores proponen 11 categorías de agrupación así: </w:t>
      </w:r>
    </w:p>
    <w:p w14:paraId="48951F2E" w14:textId="77777777" w:rsidR="0091723A" w:rsidRPr="00D8078D" w:rsidRDefault="0091723A" w:rsidP="0091723A">
      <w:pPr>
        <w:jc w:val="both"/>
        <w:rPr>
          <w:rFonts w:ascii="Arial" w:eastAsia="Arial" w:hAnsi="Arial" w:cs="Arial"/>
          <w:sz w:val="22"/>
          <w:szCs w:val="22"/>
          <w:highlight w:val="lightGray"/>
          <w:rPrChange w:id="823" w:author="AcerF5w10" w:date="2019-05-11T10:53:00Z">
            <w:rPr>
              <w:rFonts w:ascii="Arial" w:eastAsia="Arial" w:hAnsi="Arial" w:cs="Arial"/>
              <w:sz w:val="22"/>
              <w:szCs w:val="22"/>
            </w:rPr>
          </w:rPrChange>
        </w:rPr>
      </w:pPr>
    </w:p>
    <w:p w14:paraId="6B47889D" w14:textId="53E856B1" w:rsidR="004B5D2B" w:rsidRPr="00D8078D" w:rsidRDefault="004B5D2B" w:rsidP="0091723A">
      <w:pPr>
        <w:jc w:val="both"/>
        <w:rPr>
          <w:rFonts w:ascii="Arial" w:eastAsia="Arial" w:hAnsi="Arial" w:cs="Arial"/>
          <w:b/>
          <w:sz w:val="22"/>
          <w:szCs w:val="22"/>
          <w:highlight w:val="lightGray"/>
          <w:rPrChange w:id="824" w:author="AcerF5w10" w:date="2019-05-11T10:53:00Z">
            <w:rPr>
              <w:rFonts w:ascii="Arial" w:eastAsia="Arial" w:hAnsi="Arial" w:cs="Arial"/>
              <w:b/>
              <w:sz w:val="22"/>
              <w:szCs w:val="22"/>
            </w:rPr>
          </w:rPrChange>
        </w:rPr>
      </w:pPr>
      <w:r w:rsidRPr="00D8078D">
        <w:rPr>
          <w:rFonts w:ascii="Arial" w:eastAsia="Arial" w:hAnsi="Arial" w:cs="Arial"/>
          <w:b/>
          <w:sz w:val="22"/>
          <w:szCs w:val="22"/>
          <w:highlight w:val="lightGray"/>
          <w:rPrChange w:id="825" w:author="AcerF5w10" w:date="2019-05-11T10:53:00Z">
            <w:rPr>
              <w:rFonts w:ascii="Arial" w:eastAsia="Arial" w:hAnsi="Arial" w:cs="Arial"/>
              <w:b/>
              <w:sz w:val="22"/>
              <w:szCs w:val="22"/>
            </w:rPr>
          </w:rPrChange>
        </w:rPr>
        <w:t xml:space="preserve">Categoría de patrones </w:t>
      </w:r>
      <w:r w:rsidR="003135D8" w:rsidRPr="00D8078D">
        <w:rPr>
          <w:rFonts w:ascii="Arial" w:eastAsia="Arial" w:hAnsi="Arial" w:cs="Arial"/>
          <w:b/>
          <w:sz w:val="22"/>
          <w:szCs w:val="22"/>
          <w:highlight w:val="lightGray"/>
          <w:rPrChange w:id="826" w:author="AcerF5w10" w:date="2019-05-11T10:53:00Z">
            <w:rPr>
              <w:rFonts w:ascii="Arial" w:eastAsia="Arial" w:hAnsi="Arial" w:cs="Arial"/>
              <w:b/>
              <w:sz w:val="22"/>
              <w:szCs w:val="22"/>
            </w:rPr>
          </w:rPrChange>
        </w:rPr>
        <w:t>identificados</w:t>
      </w:r>
      <w:r w:rsidR="00FC3208" w:rsidRPr="00D8078D">
        <w:rPr>
          <w:rFonts w:ascii="Arial" w:eastAsia="Arial" w:hAnsi="Arial" w:cs="Arial"/>
          <w:b/>
          <w:sz w:val="22"/>
          <w:szCs w:val="22"/>
          <w:highlight w:val="lightGray"/>
          <w:rPrChange w:id="827" w:author="AcerF5w10" w:date="2019-05-11T10:53:00Z">
            <w:rPr>
              <w:rFonts w:ascii="Arial" w:eastAsia="Arial" w:hAnsi="Arial" w:cs="Arial"/>
              <w:b/>
              <w:sz w:val="22"/>
              <w:szCs w:val="22"/>
            </w:rPr>
          </w:rPrChange>
        </w:rPr>
        <w:t>.</w:t>
      </w:r>
    </w:p>
    <w:p w14:paraId="405E36D7" w14:textId="77777777" w:rsidR="00FC3208" w:rsidRPr="00D8078D" w:rsidRDefault="00FC3208" w:rsidP="0091723A">
      <w:pPr>
        <w:jc w:val="both"/>
        <w:rPr>
          <w:rFonts w:ascii="Arial" w:eastAsia="Arial" w:hAnsi="Arial" w:cs="Arial"/>
          <w:b/>
          <w:sz w:val="22"/>
          <w:szCs w:val="22"/>
          <w:highlight w:val="lightGray"/>
          <w:rPrChange w:id="828" w:author="AcerF5w10" w:date="2019-05-11T10:53:00Z">
            <w:rPr>
              <w:rFonts w:ascii="Arial" w:eastAsia="Arial" w:hAnsi="Arial" w:cs="Arial"/>
              <w:b/>
              <w:sz w:val="22"/>
              <w:szCs w:val="22"/>
            </w:rPr>
          </w:rPrChange>
        </w:rPr>
      </w:pPr>
    </w:p>
    <w:p w14:paraId="19E3A7BD" w14:textId="438F97BD" w:rsidR="004B5D2B" w:rsidRPr="00D8078D" w:rsidRDefault="004B5D2B" w:rsidP="004B5D2B">
      <w:pPr>
        <w:jc w:val="both"/>
        <w:rPr>
          <w:rFonts w:ascii="Arial" w:eastAsia="Arial" w:hAnsi="Arial" w:cs="Arial"/>
          <w:sz w:val="22"/>
          <w:szCs w:val="22"/>
          <w:highlight w:val="lightGray"/>
          <w:rPrChange w:id="829" w:author="AcerF5w10" w:date="2019-05-11T10:53:00Z">
            <w:rPr>
              <w:rFonts w:ascii="Arial" w:eastAsia="Arial" w:hAnsi="Arial" w:cs="Arial"/>
              <w:sz w:val="22"/>
              <w:szCs w:val="22"/>
            </w:rPr>
          </w:rPrChange>
        </w:rPr>
      </w:pPr>
      <w:r w:rsidRPr="00D8078D">
        <w:rPr>
          <w:rFonts w:ascii="Arial" w:eastAsia="Arial" w:hAnsi="Arial" w:cs="Arial"/>
          <w:sz w:val="22"/>
          <w:szCs w:val="22"/>
          <w:highlight w:val="lightGray"/>
          <w:rPrChange w:id="830" w:author="AcerF5w10" w:date="2019-05-11T10:53:00Z">
            <w:rPr>
              <w:rFonts w:ascii="Arial" w:eastAsia="Arial" w:hAnsi="Arial" w:cs="Arial"/>
              <w:sz w:val="22"/>
              <w:szCs w:val="22"/>
            </w:rPr>
          </w:rPrChange>
        </w:rPr>
        <w:t xml:space="preserve">De comunicación y presentación, </w:t>
      </w:r>
      <w:del w:id="831" w:author="AcerF5w10" w:date="2019-03-07T10:32:00Z">
        <w:r w:rsidRPr="00D8078D" w:rsidDel="00B16388">
          <w:rPr>
            <w:rFonts w:ascii="Arial" w:eastAsia="Arial" w:hAnsi="Arial" w:cs="Arial"/>
            <w:sz w:val="22"/>
            <w:szCs w:val="22"/>
            <w:highlight w:val="lightGray"/>
            <w:rPrChange w:id="832" w:author="AcerF5w10" w:date="2019-05-11T10:53:00Z">
              <w:rPr>
                <w:rFonts w:ascii="Arial" w:eastAsia="Arial" w:hAnsi="Arial" w:cs="Arial"/>
                <w:sz w:val="22"/>
                <w:szCs w:val="22"/>
              </w:rPr>
            </w:rPrChange>
          </w:rPr>
          <w:delText>P</w:delText>
        </w:r>
      </w:del>
      <w:ins w:id="833" w:author="AcerF5w10" w:date="2019-03-07T10:32:00Z">
        <w:r w:rsidR="00B16388" w:rsidRPr="00D8078D">
          <w:rPr>
            <w:rFonts w:ascii="Arial" w:eastAsia="Arial" w:hAnsi="Arial" w:cs="Arial"/>
            <w:sz w:val="22"/>
            <w:szCs w:val="22"/>
            <w:highlight w:val="lightGray"/>
            <w:rPrChange w:id="834" w:author="AcerF5w10" w:date="2019-05-11T10:53:00Z">
              <w:rPr>
                <w:rFonts w:ascii="Arial" w:eastAsia="Arial" w:hAnsi="Arial" w:cs="Arial"/>
                <w:sz w:val="22"/>
                <w:szCs w:val="22"/>
              </w:rPr>
            </w:rPrChange>
          </w:rPr>
          <w:t>p</w:t>
        </w:r>
      </w:ins>
      <w:r w:rsidRPr="00D8078D">
        <w:rPr>
          <w:rFonts w:ascii="Arial" w:eastAsia="Arial" w:hAnsi="Arial" w:cs="Arial"/>
          <w:sz w:val="22"/>
          <w:szCs w:val="22"/>
          <w:highlight w:val="lightGray"/>
          <w:rPrChange w:id="835" w:author="AcerF5w10" w:date="2019-05-11T10:53:00Z">
            <w:rPr>
              <w:rFonts w:ascii="Arial" w:eastAsia="Arial" w:hAnsi="Arial" w:cs="Arial"/>
              <w:sz w:val="22"/>
              <w:szCs w:val="22"/>
            </w:rPr>
          </w:rPrChange>
        </w:rPr>
        <w:t>or estructuras de objetivos, de comunicación y presentación</w:t>
      </w:r>
      <w:r w:rsidR="00FC3208" w:rsidRPr="00D8078D">
        <w:rPr>
          <w:rFonts w:ascii="Arial" w:eastAsia="Arial" w:hAnsi="Arial" w:cs="Arial"/>
          <w:sz w:val="22"/>
          <w:szCs w:val="22"/>
          <w:highlight w:val="lightGray"/>
          <w:rPrChange w:id="836" w:author="AcerF5w10" w:date="2019-05-11T10:53:00Z">
            <w:rPr>
              <w:rFonts w:ascii="Arial" w:eastAsia="Arial" w:hAnsi="Arial" w:cs="Arial"/>
              <w:sz w:val="22"/>
              <w:szCs w:val="22"/>
            </w:rPr>
          </w:rPrChange>
        </w:rPr>
        <w:t>,</w:t>
      </w:r>
      <w:r w:rsidR="00FC3208" w:rsidRPr="00D8078D">
        <w:rPr>
          <w:rFonts w:ascii="Arial" w:eastAsia="Arial" w:hAnsi="Arial" w:cs="Arial"/>
          <w:sz w:val="22"/>
          <w:szCs w:val="22"/>
          <w:highlight w:val="lightGray"/>
          <w:rPrChange w:id="837" w:author="AcerF5w10" w:date="2019-05-11T10:53:00Z">
            <w:rPr>
              <w:rFonts w:ascii="Arial" w:eastAsia="Arial" w:hAnsi="Arial" w:cs="Arial"/>
              <w:sz w:val="22"/>
              <w:szCs w:val="22"/>
            </w:rPr>
          </w:rPrChange>
        </w:rPr>
        <w:tab/>
        <w:t>p</w:t>
      </w:r>
      <w:r w:rsidRPr="00D8078D">
        <w:rPr>
          <w:rFonts w:ascii="Arial" w:eastAsia="Arial" w:hAnsi="Arial" w:cs="Arial"/>
          <w:sz w:val="22"/>
          <w:szCs w:val="22"/>
          <w:highlight w:val="lightGray"/>
          <w:rPrChange w:id="838" w:author="AcerF5w10" w:date="2019-05-11T10:53:00Z">
            <w:rPr>
              <w:rFonts w:ascii="Arial" w:eastAsia="Arial" w:hAnsi="Arial" w:cs="Arial"/>
              <w:sz w:val="22"/>
              <w:szCs w:val="22"/>
            </w:rPr>
          </w:rPrChange>
        </w:rPr>
        <w:t xml:space="preserve">or estructuras de objetivos, </w:t>
      </w:r>
      <w:r w:rsidR="00FC3208" w:rsidRPr="00D8078D">
        <w:rPr>
          <w:rFonts w:ascii="Arial" w:eastAsia="Arial" w:hAnsi="Arial" w:cs="Arial"/>
          <w:sz w:val="22"/>
          <w:szCs w:val="22"/>
          <w:highlight w:val="lightGray"/>
          <w:rPrChange w:id="839" w:author="AcerF5w10" w:date="2019-05-11T10:53:00Z">
            <w:rPr>
              <w:rFonts w:ascii="Arial" w:eastAsia="Arial" w:hAnsi="Arial" w:cs="Arial"/>
              <w:sz w:val="22"/>
              <w:szCs w:val="22"/>
            </w:rPr>
          </w:rPrChange>
        </w:rPr>
        <w:t>d</w:t>
      </w:r>
      <w:r w:rsidRPr="00D8078D">
        <w:rPr>
          <w:rFonts w:ascii="Arial" w:eastAsia="Arial" w:hAnsi="Arial" w:cs="Arial"/>
          <w:sz w:val="22"/>
          <w:szCs w:val="22"/>
          <w:highlight w:val="lightGray"/>
          <w:rPrChange w:id="840" w:author="AcerF5w10" w:date="2019-05-11T10:53:00Z">
            <w:rPr>
              <w:rFonts w:ascii="Arial" w:eastAsia="Arial" w:hAnsi="Arial" w:cs="Arial"/>
              <w:sz w:val="22"/>
              <w:szCs w:val="22"/>
            </w:rPr>
          </w:rPrChange>
        </w:rPr>
        <w:t>e acciones y eventos</w:t>
      </w:r>
      <w:r w:rsidR="00FC3208" w:rsidRPr="00D8078D">
        <w:rPr>
          <w:rFonts w:ascii="Arial" w:eastAsia="Arial" w:hAnsi="Arial" w:cs="Arial"/>
          <w:sz w:val="22"/>
          <w:szCs w:val="22"/>
          <w:highlight w:val="lightGray"/>
          <w:rPrChange w:id="841" w:author="AcerF5w10" w:date="2019-05-11T10:53:00Z">
            <w:rPr>
              <w:rFonts w:ascii="Arial" w:eastAsia="Arial" w:hAnsi="Arial" w:cs="Arial"/>
              <w:sz w:val="22"/>
              <w:szCs w:val="22"/>
            </w:rPr>
          </w:rPrChange>
        </w:rPr>
        <w:t>, p</w:t>
      </w:r>
      <w:r w:rsidRPr="00D8078D">
        <w:rPr>
          <w:rFonts w:ascii="Arial" w:eastAsia="Arial" w:hAnsi="Arial" w:cs="Arial"/>
          <w:sz w:val="22"/>
          <w:szCs w:val="22"/>
          <w:highlight w:val="lightGray"/>
          <w:rPrChange w:id="842" w:author="AcerF5w10" w:date="2019-05-11T10:53:00Z">
            <w:rPr>
              <w:rFonts w:ascii="Arial" w:eastAsia="Arial" w:hAnsi="Arial" w:cs="Arial"/>
              <w:sz w:val="22"/>
              <w:szCs w:val="22"/>
            </w:rPr>
          </w:rPrChange>
        </w:rPr>
        <w:t xml:space="preserve">ara secciones de </w:t>
      </w:r>
      <w:r w:rsidRPr="00D8078D">
        <w:rPr>
          <w:rFonts w:ascii="Arial" w:eastAsia="Arial" w:hAnsi="Arial" w:cs="Arial"/>
          <w:sz w:val="22"/>
          <w:szCs w:val="22"/>
          <w:highlight w:val="lightGray"/>
          <w:rPrChange w:id="843" w:author="AcerF5w10" w:date="2019-05-11T10:53:00Z">
            <w:rPr>
              <w:rFonts w:ascii="Arial" w:eastAsia="Arial" w:hAnsi="Arial" w:cs="Arial"/>
              <w:sz w:val="22"/>
              <w:szCs w:val="22"/>
            </w:rPr>
          </w:rPrChange>
        </w:rPr>
        <w:lastRenderedPageBreak/>
        <w:t>juegos</w:t>
      </w:r>
      <w:r w:rsidR="00FC3208" w:rsidRPr="00D8078D">
        <w:rPr>
          <w:rFonts w:ascii="Arial" w:eastAsia="Arial" w:hAnsi="Arial" w:cs="Arial"/>
          <w:sz w:val="22"/>
          <w:szCs w:val="22"/>
          <w:highlight w:val="lightGray"/>
          <w:rPrChange w:id="844" w:author="AcerF5w10" w:date="2019-05-11T10:53:00Z">
            <w:rPr>
              <w:rFonts w:ascii="Arial" w:eastAsia="Arial" w:hAnsi="Arial" w:cs="Arial"/>
              <w:sz w:val="22"/>
              <w:szCs w:val="22"/>
            </w:rPr>
          </w:rPrChange>
        </w:rPr>
        <w:t>, p</w:t>
      </w:r>
      <w:r w:rsidRPr="00D8078D">
        <w:rPr>
          <w:rFonts w:ascii="Arial" w:eastAsia="Arial" w:hAnsi="Arial" w:cs="Arial"/>
          <w:sz w:val="22"/>
          <w:szCs w:val="22"/>
          <w:highlight w:val="lightGray"/>
          <w:rPrChange w:id="845" w:author="AcerF5w10" w:date="2019-05-11T10:53:00Z">
            <w:rPr>
              <w:rFonts w:ascii="Arial" w:eastAsia="Arial" w:hAnsi="Arial" w:cs="Arial"/>
              <w:sz w:val="22"/>
              <w:szCs w:val="22"/>
            </w:rPr>
          </w:rPrChange>
        </w:rPr>
        <w:t>ara estructura de narrativa</w:t>
      </w:r>
      <w:r w:rsidR="00FC3208" w:rsidRPr="00D8078D">
        <w:rPr>
          <w:rFonts w:ascii="Arial" w:eastAsia="Arial" w:hAnsi="Arial" w:cs="Arial"/>
          <w:sz w:val="22"/>
          <w:szCs w:val="22"/>
          <w:highlight w:val="lightGray"/>
          <w:rPrChange w:id="846" w:author="AcerF5w10" w:date="2019-05-11T10:53:00Z">
            <w:rPr>
              <w:rFonts w:ascii="Arial" w:eastAsia="Arial" w:hAnsi="Arial" w:cs="Arial"/>
              <w:sz w:val="22"/>
              <w:szCs w:val="22"/>
            </w:rPr>
          </w:rPrChange>
        </w:rPr>
        <w:t>,</w:t>
      </w:r>
      <w:r w:rsidR="00FC3208" w:rsidRPr="00D8078D">
        <w:rPr>
          <w:rFonts w:ascii="Arial" w:eastAsia="Arial" w:hAnsi="Arial" w:cs="Arial"/>
          <w:sz w:val="22"/>
          <w:szCs w:val="22"/>
          <w:highlight w:val="lightGray"/>
          <w:rPrChange w:id="847" w:author="AcerF5w10" w:date="2019-05-11T10:53:00Z">
            <w:rPr>
              <w:rFonts w:ascii="Arial" w:eastAsia="Arial" w:hAnsi="Arial" w:cs="Arial"/>
              <w:sz w:val="22"/>
              <w:szCs w:val="22"/>
            </w:rPr>
          </w:rPrChange>
        </w:rPr>
        <w:tab/>
        <w:t>p</w:t>
      </w:r>
      <w:r w:rsidRPr="00D8078D">
        <w:rPr>
          <w:rFonts w:ascii="Arial" w:eastAsia="Arial" w:hAnsi="Arial" w:cs="Arial"/>
          <w:sz w:val="22"/>
          <w:szCs w:val="22"/>
          <w:highlight w:val="lightGray"/>
          <w:rPrChange w:id="848" w:author="AcerF5w10" w:date="2019-05-11T10:53:00Z">
            <w:rPr>
              <w:rFonts w:ascii="Arial" w:eastAsia="Arial" w:hAnsi="Arial" w:cs="Arial"/>
              <w:sz w:val="22"/>
              <w:szCs w:val="22"/>
            </w:rPr>
          </w:rPrChange>
        </w:rPr>
        <w:t>ara juego de dominio y equilibrio</w:t>
      </w:r>
      <w:r w:rsidR="00FC3208" w:rsidRPr="00D8078D">
        <w:rPr>
          <w:rFonts w:ascii="Arial" w:eastAsia="Arial" w:hAnsi="Arial" w:cs="Arial"/>
          <w:sz w:val="22"/>
          <w:szCs w:val="22"/>
          <w:highlight w:val="lightGray"/>
          <w:rPrChange w:id="849" w:author="AcerF5w10" w:date="2019-05-11T10:53:00Z">
            <w:rPr>
              <w:rFonts w:ascii="Arial" w:eastAsia="Arial" w:hAnsi="Arial" w:cs="Arial"/>
              <w:sz w:val="22"/>
              <w:szCs w:val="22"/>
            </w:rPr>
          </w:rPrChange>
        </w:rPr>
        <w:t>, p</w:t>
      </w:r>
      <w:r w:rsidRPr="00D8078D">
        <w:rPr>
          <w:rFonts w:ascii="Arial" w:eastAsia="Arial" w:hAnsi="Arial" w:cs="Arial"/>
          <w:sz w:val="22"/>
          <w:szCs w:val="22"/>
          <w:highlight w:val="lightGray"/>
          <w:rPrChange w:id="850" w:author="AcerF5w10" w:date="2019-05-11T10:53:00Z">
            <w:rPr>
              <w:rFonts w:ascii="Arial" w:eastAsia="Arial" w:hAnsi="Arial" w:cs="Arial"/>
              <w:sz w:val="22"/>
              <w:szCs w:val="22"/>
            </w:rPr>
          </w:rPrChange>
        </w:rPr>
        <w:t>roductibilidad e inmersión</w:t>
      </w:r>
      <w:r w:rsidR="00FC3208" w:rsidRPr="00D8078D">
        <w:rPr>
          <w:rFonts w:ascii="Arial" w:eastAsia="Arial" w:hAnsi="Arial" w:cs="Arial"/>
          <w:sz w:val="22"/>
          <w:szCs w:val="22"/>
          <w:highlight w:val="lightGray"/>
          <w:rPrChange w:id="851" w:author="AcerF5w10" w:date="2019-05-11T10:53:00Z">
            <w:rPr>
              <w:rFonts w:ascii="Arial" w:eastAsia="Arial" w:hAnsi="Arial" w:cs="Arial"/>
              <w:sz w:val="22"/>
              <w:szCs w:val="22"/>
            </w:rPr>
          </w:rPrChange>
        </w:rPr>
        <w:t>, p</w:t>
      </w:r>
      <w:r w:rsidRPr="00D8078D">
        <w:rPr>
          <w:rFonts w:ascii="Arial" w:eastAsia="Arial" w:hAnsi="Arial" w:cs="Arial"/>
          <w:sz w:val="22"/>
          <w:szCs w:val="22"/>
          <w:highlight w:val="lightGray"/>
          <w:rPrChange w:id="852" w:author="AcerF5w10" w:date="2019-05-11T10:53:00Z">
            <w:rPr>
              <w:rFonts w:ascii="Arial" w:eastAsia="Arial" w:hAnsi="Arial" w:cs="Arial"/>
              <w:sz w:val="22"/>
              <w:szCs w:val="22"/>
            </w:rPr>
          </w:rPrChange>
        </w:rPr>
        <w:t>ara meta-juegos</w:t>
      </w:r>
      <w:r w:rsidR="00FC3208" w:rsidRPr="00D8078D">
        <w:rPr>
          <w:rFonts w:ascii="Arial" w:eastAsia="Arial" w:hAnsi="Arial" w:cs="Arial"/>
          <w:sz w:val="22"/>
          <w:szCs w:val="22"/>
          <w:highlight w:val="lightGray"/>
          <w:rPrChange w:id="853" w:author="AcerF5w10" w:date="2019-05-11T10:53:00Z">
            <w:rPr>
              <w:rFonts w:ascii="Arial" w:eastAsia="Arial" w:hAnsi="Arial" w:cs="Arial"/>
              <w:sz w:val="22"/>
              <w:szCs w:val="22"/>
            </w:rPr>
          </w:rPrChange>
        </w:rPr>
        <w:t>, d</w:t>
      </w:r>
      <w:r w:rsidRPr="00D8078D">
        <w:rPr>
          <w:rFonts w:ascii="Arial" w:eastAsia="Arial" w:hAnsi="Arial" w:cs="Arial"/>
          <w:sz w:val="22"/>
          <w:szCs w:val="22"/>
          <w:highlight w:val="lightGray"/>
          <w:rPrChange w:id="854" w:author="AcerF5w10" w:date="2019-05-11T10:53:00Z">
            <w:rPr>
              <w:rFonts w:ascii="Arial" w:eastAsia="Arial" w:hAnsi="Arial" w:cs="Arial"/>
              <w:sz w:val="22"/>
              <w:szCs w:val="22"/>
            </w:rPr>
          </w:rPrChange>
        </w:rPr>
        <w:t>e interacción social</w:t>
      </w:r>
      <w:r w:rsidR="00FC3208" w:rsidRPr="00D8078D">
        <w:rPr>
          <w:rFonts w:ascii="Arial" w:eastAsia="Arial" w:hAnsi="Arial" w:cs="Arial"/>
          <w:sz w:val="22"/>
          <w:szCs w:val="22"/>
          <w:highlight w:val="lightGray"/>
          <w:rPrChange w:id="855" w:author="AcerF5w10" w:date="2019-05-11T10:53:00Z">
            <w:rPr>
              <w:rFonts w:ascii="Arial" w:eastAsia="Arial" w:hAnsi="Arial" w:cs="Arial"/>
              <w:sz w:val="22"/>
              <w:szCs w:val="22"/>
            </w:rPr>
          </w:rPrChange>
        </w:rPr>
        <w:t>,</w:t>
      </w:r>
      <w:r w:rsidRPr="00D8078D">
        <w:rPr>
          <w:rFonts w:ascii="Arial" w:eastAsia="Arial" w:hAnsi="Arial" w:cs="Arial"/>
          <w:sz w:val="22"/>
          <w:szCs w:val="22"/>
          <w:highlight w:val="lightGray"/>
          <w:rPrChange w:id="856" w:author="AcerF5w10" w:date="2019-05-11T10:53:00Z">
            <w:rPr>
              <w:rFonts w:ascii="Arial" w:eastAsia="Arial" w:hAnsi="Arial" w:cs="Arial"/>
              <w:sz w:val="22"/>
              <w:szCs w:val="22"/>
            </w:rPr>
          </w:rPrChange>
        </w:rPr>
        <w:tab/>
      </w:r>
      <w:del w:id="857" w:author="AcerF5w10" w:date="2019-03-07T10:32:00Z">
        <w:r w:rsidRPr="00D8078D" w:rsidDel="00B16388">
          <w:rPr>
            <w:rFonts w:ascii="Arial" w:eastAsia="Arial" w:hAnsi="Arial" w:cs="Arial"/>
            <w:sz w:val="22"/>
            <w:szCs w:val="22"/>
            <w:highlight w:val="lightGray"/>
            <w:rPrChange w:id="858" w:author="AcerF5w10" w:date="2019-05-11T10:53:00Z">
              <w:rPr>
                <w:rFonts w:ascii="Arial" w:eastAsia="Arial" w:hAnsi="Arial" w:cs="Arial"/>
                <w:sz w:val="22"/>
                <w:szCs w:val="22"/>
              </w:rPr>
            </w:rPrChange>
          </w:rPr>
          <w:delText>Re</w:delText>
        </w:r>
      </w:del>
      <w:ins w:id="859" w:author="AcerF5w10" w:date="2019-03-07T10:32:00Z">
        <w:r w:rsidR="00B16388" w:rsidRPr="00D8078D">
          <w:rPr>
            <w:rFonts w:ascii="Arial" w:eastAsia="Arial" w:hAnsi="Arial" w:cs="Arial"/>
            <w:sz w:val="22"/>
            <w:szCs w:val="22"/>
            <w:highlight w:val="lightGray"/>
            <w:rPrChange w:id="860" w:author="AcerF5w10" w:date="2019-05-11T10:53:00Z">
              <w:rPr>
                <w:rFonts w:ascii="Arial" w:eastAsia="Arial" w:hAnsi="Arial" w:cs="Arial"/>
                <w:sz w:val="22"/>
                <w:szCs w:val="22"/>
              </w:rPr>
            </w:rPrChange>
          </w:rPr>
          <w:t>re</w:t>
        </w:r>
      </w:ins>
      <w:r w:rsidRPr="00D8078D">
        <w:rPr>
          <w:rFonts w:ascii="Arial" w:eastAsia="Arial" w:hAnsi="Arial" w:cs="Arial"/>
          <w:sz w:val="22"/>
          <w:szCs w:val="22"/>
          <w:highlight w:val="lightGray"/>
          <w:rPrChange w:id="861" w:author="AcerF5w10" w:date="2019-05-11T10:53:00Z">
            <w:rPr>
              <w:rFonts w:ascii="Arial" w:eastAsia="Arial" w:hAnsi="Arial" w:cs="Arial"/>
              <w:sz w:val="22"/>
              <w:szCs w:val="22"/>
            </w:rPr>
          </w:rPrChange>
        </w:rPr>
        <w:t>-jugabilidad y curvas de aprendizaje</w:t>
      </w:r>
    </w:p>
    <w:p w14:paraId="13312CE5" w14:textId="64D8CC40" w:rsidR="00F66375" w:rsidRPr="00D8078D" w:rsidDel="00D8078D" w:rsidRDefault="004B5D2B" w:rsidP="00FC3208">
      <w:pPr>
        <w:jc w:val="both"/>
        <w:rPr>
          <w:del w:id="862" w:author="AcerF5w10" w:date="2019-05-11T10:53:00Z"/>
          <w:rFonts w:ascii="Arial" w:eastAsia="Arial" w:hAnsi="Arial" w:cs="Arial"/>
          <w:b/>
          <w:color w:val="000000"/>
          <w:sz w:val="22"/>
          <w:szCs w:val="22"/>
          <w:highlight w:val="lightGray"/>
          <w:rPrChange w:id="863" w:author="AcerF5w10" w:date="2019-05-11T10:53:00Z">
            <w:rPr>
              <w:del w:id="864" w:author="AcerF5w10" w:date="2019-05-11T10:53:00Z"/>
              <w:rFonts w:ascii="Arial" w:eastAsia="Arial" w:hAnsi="Arial" w:cs="Arial"/>
              <w:b/>
              <w:color w:val="000000"/>
              <w:sz w:val="22"/>
              <w:szCs w:val="22"/>
            </w:rPr>
          </w:rPrChange>
        </w:rPr>
      </w:pPr>
      <w:del w:id="865" w:author="AcerF5w10" w:date="2019-03-07T10:32:00Z">
        <w:r w:rsidRPr="00D8078D" w:rsidDel="00B16388">
          <w:rPr>
            <w:rFonts w:ascii="Arial" w:eastAsia="Arial" w:hAnsi="Arial" w:cs="Arial"/>
            <w:sz w:val="22"/>
            <w:szCs w:val="22"/>
            <w:highlight w:val="lightGray"/>
            <w:rPrChange w:id="866" w:author="AcerF5w10" w:date="2019-05-11T10:53:00Z">
              <w:rPr>
                <w:rFonts w:ascii="Arial" w:eastAsia="Arial" w:hAnsi="Arial" w:cs="Arial"/>
                <w:sz w:val="22"/>
                <w:szCs w:val="22"/>
              </w:rPr>
            </w:rPrChange>
          </w:rPr>
          <w:delText xml:space="preserve">Por </w:delText>
        </w:r>
      </w:del>
      <w:ins w:id="867" w:author="AcerF5w10" w:date="2019-03-07T10:32:00Z">
        <w:r w:rsidR="00B16388" w:rsidRPr="00D8078D">
          <w:rPr>
            <w:rFonts w:ascii="Arial" w:eastAsia="Arial" w:hAnsi="Arial" w:cs="Arial"/>
            <w:sz w:val="22"/>
            <w:szCs w:val="22"/>
            <w:highlight w:val="lightGray"/>
            <w:rPrChange w:id="868" w:author="AcerF5w10" w:date="2019-05-11T10:53:00Z">
              <w:rPr>
                <w:rFonts w:ascii="Arial" w:eastAsia="Arial" w:hAnsi="Arial" w:cs="Arial"/>
                <w:sz w:val="22"/>
                <w:szCs w:val="22"/>
              </w:rPr>
            </w:rPrChange>
          </w:rPr>
          <w:t xml:space="preserve">por </w:t>
        </w:r>
      </w:ins>
      <w:r w:rsidRPr="00D8078D">
        <w:rPr>
          <w:rFonts w:ascii="Arial" w:eastAsia="Arial" w:hAnsi="Arial" w:cs="Arial"/>
          <w:sz w:val="22"/>
          <w:szCs w:val="22"/>
          <w:highlight w:val="lightGray"/>
          <w:rPrChange w:id="869" w:author="AcerF5w10" w:date="2019-05-11T10:53:00Z">
            <w:rPr>
              <w:rFonts w:ascii="Arial" w:eastAsia="Arial" w:hAnsi="Arial" w:cs="Arial"/>
              <w:sz w:val="22"/>
              <w:szCs w:val="22"/>
            </w:rPr>
          </w:rPrChange>
        </w:rPr>
        <w:t>objetivos</w:t>
      </w:r>
      <w:r w:rsidR="00FC3208" w:rsidRPr="00D8078D">
        <w:rPr>
          <w:rFonts w:ascii="Arial" w:eastAsia="Arial" w:hAnsi="Arial" w:cs="Arial"/>
          <w:sz w:val="22"/>
          <w:szCs w:val="22"/>
          <w:highlight w:val="lightGray"/>
          <w:rPrChange w:id="870" w:author="AcerF5w10" w:date="2019-05-11T10:53:00Z">
            <w:rPr>
              <w:rFonts w:ascii="Arial" w:eastAsia="Arial" w:hAnsi="Arial" w:cs="Arial"/>
              <w:sz w:val="22"/>
              <w:szCs w:val="22"/>
            </w:rPr>
          </w:rPrChange>
        </w:rPr>
        <w:t>.</w:t>
      </w:r>
      <w:ins w:id="871" w:author="AcerF5w10" w:date="2019-05-11T10:53:00Z">
        <w:r w:rsidR="00D8078D" w:rsidRPr="00D8078D">
          <w:rPr>
            <w:rFonts w:ascii="Arial" w:eastAsia="Arial" w:hAnsi="Arial" w:cs="Arial"/>
            <w:sz w:val="22"/>
            <w:szCs w:val="22"/>
            <w:highlight w:val="lightGray"/>
            <w:rPrChange w:id="872" w:author="AcerF5w10" w:date="2019-05-11T10:53:00Z">
              <w:rPr>
                <w:rFonts w:ascii="Arial" w:eastAsia="Arial" w:hAnsi="Arial" w:cs="Arial"/>
                <w:sz w:val="22"/>
                <w:szCs w:val="22"/>
              </w:rPr>
            </w:rPrChange>
          </w:rPr>
          <w:t xml:space="preserve"> </w:t>
        </w:r>
      </w:ins>
      <w:del w:id="873" w:author="AcerF5w10" w:date="2019-05-11T10:53:00Z">
        <w:r w:rsidRPr="00D8078D" w:rsidDel="00D8078D">
          <w:rPr>
            <w:rFonts w:ascii="Arial" w:eastAsia="Arial" w:hAnsi="Arial" w:cs="Arial"/>
            <w:sz w:val="22"/>
            <w:szCs w:val="22"/>
            <w:highlight w:val="lightGray"/>
            <w:rPrChange w:id="874" w:author="AcerF5w10" w:date="2019-05-11T10:53:00Z">
              <w:rPr>
                <w:rFonts w:ascii="Arial" w:eastAsia="Arial" w:hAnsi="Arial" w:cs="Arial"/>
                <w:sz w:val="22"/>
                <w:szCs w:val="22"/>
              </w:rPr>
            </w:rPrChange>
          </w:rPr>
          <w:tab/>
        </w:r>
      </w:del>
    </w:p>
    <w:p w14:paraId="1A303CFE" w14:textId="77777777" w:rsidR="00F66375" w:rsidRPr="00D8078D" w:rsidDel="00D8078D" w:rsidRDefault="00E12EDA">
      <w:pPr>
        <w:jc w:val="both"/>
        <w:rPr>
          <w:del w:id="875" w:author="AcerF5w10" w:date="2019-05-11T10:53:00Z"/>
          <w:rFonts w:ascii="Arial" w:eastAsia="Arial" w:hAnsi="Arial" w:cs="Arial"/>
          <w:sz w:val="22"/>
          <w:szCs w:val="22"/>
          <w:highlight w:val="lightGray"/>
          <w:rPrChange w:id="876" w:author="AcerF5w10" w:date="2019-05-11T10:53:00Z">
            <w:rPr>
              <w:del w:id="877" w:author="AcerF5w10" w:date="2019-05-11T10:53:00Z"/>
              <w:rFonts w:ascii="Arial" w:eastAsia="Arial" w:hAnsi="Arial" w:cs="Arial"/>
              <w:sz w:val="22"/>
              <w:szCs w:val="22"/>
            </w:rPr>
          </w:rPrChange>
        </w:rPr>
      </w:pPr>
      <w:del w:id="878" w:author="AcerF5w10" w:date="2019-05-11T10:53:00Z">
        <w:r w:rsidRPr="00D8078D" w:rsidDel="00D8078D">
          <w:rPr>
            <w:rFonts w:ascii="Arial" w:eastAsia="Arial" w:hAnsi="Arial" w:cs="Arial"/>
            <w:sz w:val="22"/>
            <w:szCs w:val="22"/>
            <w:highlight w:val="lightGray"/>
            <w:rPrChange w:id="879" w:author="AcerF5w10" w:date="2019-05-11T10:53:00Z">
              <w:rPr>
                <w:rFonts w:ascii="Arial" w:eastAsia="Arial" w:hAnsi="Arial" w:cs="Arial"/>
                <w:sz w:val="22"/>
                <w:szCs w:val="22"/>
              </w:rPr>
            </w:rPrChange>
          </w:rPr>
          <w:delText xml:space="preserve"> </w:delText>
        </w:r>
      </w:del>
    </w:p>
    <w:p w14:paraId="68F225AD" w14:textId="77777777" w:rsidR="00D8078D" w:rsidRDefault="00E12EDA">
      <w:pPr>
        <w:jc w:val="both"/>
        <w:rPr>
          <w:ins w:id="880" w:author="AcerF5w10" w:date="2019-05-11T10:53:00Z"/>
          <w:rFonts w:ascii="Arial" w:eastAsia="Arial" w:hAnsi="Arial" w:cs="Arial"/>
          <w:sz w:val="22"/>
          <w:szCs w:val="22"/>
        </w:rPr>
      </w:pPr>
      <w:r w:rsidRPr="00D8078D">
        <w:rPr>
          <w:rFonts w:ascii="Arial" w:eastAsia="Arial" w:hAnsi="Arial" w:cs="Arial"/>
          <w:sz w:val="22"/>
          <w:szCs w:val="22"/>
          <w:highlight w:val="lightGray"/>
          <w:rPrChange w:id="881" w:author="AcerF5w10" w:date="2019-05-11T10:53:00Z">
            <w:rPr>
              <w:rFonts w:ascii="Arial" w:eastAsia="Arial" w:hAnsi="Arial" w:cs="Arial"/>
              <w:sz w:val="22"/>
              <w:szCs w:val="22"/>
            </w:rPr>
          </w:rPrChange>
        </w:rPr>
        <w:t xml:space="preserve">Estas categorías surgen del análisis de 200 juegos por parte de los </w:t>
      </w:r>
      <w:commentRangeStart w:id="882"/>
      <w:r w:rsidRPr="00D8078D">
        <w:rPr>
          <w:rFonts w:ascii="Arial" w:eastAsia="Arial" w:hAnsi="Arial" w:cs="Arial"/>
          <w:sz w:val="22"/>
          <w:szCs w:val="22"/>
          <w:highlight w:val="lightGray"/>
          <w:rPrChange w:id="883" w:author="AcerF5w10" w:date="2019-05-11T10:53:00Z">
            <w:rPr>
              <w:rFonts w:ascii="Arial" w:eastAsia="Arial" w:hAnsi="Arial" w:cs="Arial"/>
              <w:sz w:val="22"/>
              <w:szCs w:val="22"/>
            </w:rPr>
          </w:rPrChange>
        </w:rPr>
        <w:t>autores.</w:t>
      </w:r>
    </w:p>
    <w:p w14:paraId="278FE9C3" w14:textId="77777777" w:rsidR="00D8078D" w:rsidRDefault="00D8078D">
      <w:pPr>
        <w:jc w:val="both"/>
        <w:rPr>
          <w:ins w:id="884" w:author="AcerF5w10" w:date="2019-05-11T10:53:00Z"/>
          <w:rFonts w:ascii="Arial" w:eastAsia="Arial" w:hAnsi="Arial" w:cs="Arial"/>
          <w:sz w:val="22"/>
          <w:szCs w:val="22"/>
        </w:rPr>
      </w:pPr>
    </w:p>
    <w:p w14:paraId="79693FDF" w14:textId="04154B4F" w:rsidR="00F66375" w:rsidRPr="00DA47EB" w:rsidRDefault="00FC3208">
      <w:pPr>
        <w:jc w:val="both"/>
        <w:rPr>
          <w:rFonts w:ascii="Arial" w:eastAsia="Arial" w:hAnsi="Arial" w:cs="Arial"/>
          <w:sz w:val="22"/>
          <w:szCs w:val="22"/>
          <w:highlight w:val="lightGray"/>
          <w:rPrChange w:id="885" w:author="AcerF5w10" w:date="2019-05-11T10:58:00Z">
            <w:rPr>
              <w:rFonts w:ascii="Arial" w:eastAsia="Arial" w:hAnsi="Arial" w:cs="Arial"/>
              <w:sz w:val="22"/>
              <w:szCs w:val="22"/>
            </w:rPr>
          </w:rPrChange>
        </w:rPr>
      </w:pPr>
      <w:del w:id="886" w:author="AcerF5w10" w:date="2019-05-11T10:53:00Z">
        <w:r w:rsidRPr="003135D8" w:rsidDel="00D8078D">
          <w:rPr>
            <w:rFonts w:ascii="Arial" w:eastAsia="Arial" w:hAnsi="Arial" w:cs="Arial"/>
            <w:sz w:val="22"/>
            <w:szCs w:val="22"/>
          </w:rPr>
          <w:delText xml:space="preserve"> </w:delText>
        </w:r>
      </w:del>
      <w:commentRangeEnd w:id="882"/>
      <w:r w:rsidR="005A770E" w:rsidRPr="00DA47EB">
        <w:rPr>
          <w:rStyle w:val="Refdecomentario"/>
          <w:highlight w:val="lightGray"/>
          <w:rPrChange w:id="887" w:author="AcerF5w10" w:date="2019-05-11T10:58:00Z">
            <w:rPr>
              <w:rStyle w:val="Refdecomentario"/>
            </w:rPr>
          </w:rPrChange>
        </w:rPr>
        <w:commentReference w:id="882"/>
      </w:r>
      <w:r w:rsidR="00915112" w:rsidRPr="00DA47EB">
        <w:rPr>
          <w:rFonts w:ascii="Arial" w:eastAsia="Arial" w:hAnsi="Arial" w:cs="Arial"/>
          <w:sz w:val="22"/>
          <w:szCs w:val="22"/>
          <w:highlight w:val="lightGray"/>
          <w:rPrChange w:id="888" w:author="AcerF5w10" w:date="2019-05-11T10:58:00Z">
            <w:rPr>
              <w:rFonts w:ascii="Arial" w:eastAsia="Arial" w:hAnsi="Arial" w:cs="Arial"/>
              <w:sz w:val="22"/>
              <w:szCs w:val="22"/>
            </w:rPr>
          </w:rPrChange>
        </w:rPr>
        <w:t>En</w:t>
      </w:r>
      <w:ins w:id="889" w:author="AcerF5w10" w:date="2019-05-11T10:57:00Z">
        <w:r w:rsidR="00244287" w:rsidRPr="00DA47EB">
          <w:rPr>
            <w:rFonts w:ascii="Arial" w:eastAsia="Arial" w:hAnsi="Arial" w:cs="Arial"/>
            <w:sz w:val="22"/>
            <w:szCs w:val="22"/>
            <w:highlight w:val="lightGray"/>
            <w:rPrChange w:id="890" w:author="AcerF5w10" w:date="2019-05-11T10:58:00Z">
              <w:rPr>
                <w:rFonts w:ascii="Arial" w:eastAsia="Arial" w:hAnsi="Arial" w:cs="Arial"/>
                <w:sz w:val="22"/>
                <w:szCs w:val="22"/>
              </w:rPr>
            </w:rPrChange>
          </w:rPr>
          <w:t xml:space="preserve"> 2010</w:t>
        </w:r>
      </w:ins>
      <w:r w:rsidR="00915112" w:rsidRPr="00DA47EB">
        <w:rPr>
          <w:rFonts w:ascii="Arial" w:eastAsia="Arial" w:hAnsi="Arial" w:cs="Arial"/>
          <w:sz w:val="22"/>
          <w:szCs w:val="22"/>
          <w:highlight w:val="lightGray"/>
          <w:rPrChange w:id="891" w:author="AcerF5w10" w:date="2019-05-11T10:58:00Z">
            <w:rPr>
              <w:rFonts w:ascii="Arial" w:eastAsia="Arial" w:hAnsi="Arial" w:cs="Arial"/>
              <w:sz w:val="22"/>
              <w:szCs w:val="22"/>
            </w:rPr>
          </w:rPrChange>
        </w:rPr>
        <w:t xml:space="preserve"> </w:t>
      </w:r>
      <w:r w:rsidR="00D8704E" w:rsidRPr="00DA47EB">
        <w:rPr>
          <w:rFonts w:ascii="Arial" w:eastAsia="Arial" w:hAnsi="Arial" w:cs="Arial"/>
          <w:sz w:val="22"/>
          <w:szCs w:val="22"/>
          <w:highlight w:val="lightGray"/>
          <w:rPrChange w:id="892" w:author="AcerF5w10" w:date="2019-05-11T10:58: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{"citationItems":[{"id":"ITEM-1","itemData":{"abstract":"At first glance, the term “Serious Game ” seems to be an oxymoron. Indeed, how can we combine the serious business of teaching with the stimulating enjoyment , and excitement , people find in video games? Experience shows that it is often a tall order to make learning an enjoyable, exciting, and enriching experience. In this paper, we present the result of our stud y and analysis of twenty Serious Games from which we discovered and derived what appeared to us as the most useful practices that could be formulated in Design Patterns based on a P attern L anguage. These patterns can be presented in a typology that should facilitate the applicatio n of those practices and should favou r collaborative projects bringing together game experts, knowledge experts, and other stakeholders involved in the design and production process of S erious G ames. We used these patterns to design a Serious Game prototyp e and were able to test their usability.","author":[{"dropping-particle":"","family":"Huynh-kim-bang","given":"Benjamin","non-dropping-particle":"","parse-names":false,"suffix":""},{"dropping-particle":"","family":"Wisdom","given":"John","non-dropping-particle":"","parse-names":false,"suffix":""},{"dropping-particle":"","family":"Labat","given":"Jean-marc","non-dropping-particle":"","parse-names":false,"suffix":""}],"container-title":"Journal for Computer Game Culture","id":"ITEM-1","issued":{"date-parts":[["2010"]]},"page":"1-18","title":"Design Patterns in Serious Games : A Blue Print for Combining Fun and Learning Introduction : Making Learning Fun","type":"article"},"uris":["http://www.mendeley.com/documents/?uuid=38b4c949-365f-48fa-b306-581c2761d96e","http://www.mendeley.com/documents/?uuid=918b190a-835a-4124-89c3-2e2a7557bb5b"]}],"mendeley":{"formattedCitation":"[39]","plainTextFormattedCitation":"[39]","previouslyFormattedCitation":"[34]"},"properties":{"noteIndex":0},"schema":"https://github.com/citation-style-language/schema/raw/master/csl-citation.json"}</w:instrText>
      </w:r>
      <w:r w:rsidR="00D8704E" w:rsidRPr="00DA47EB">
        <w:rPr>
          <w:rFonts w:ascii="Arial" w:eastAsia="Arial" w:hAnsi="Arial" w:cs="Arial"/>
          <w:sz w:val="22"/>
          <w:szCs w:val="22"/>
          <w:highlight w:val="lightGray"/>
          <w:rPrChange w:id="893" w:author="AcerF5w10" w:date="2019-05-11T10:58: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[39]</w:t>
      </w:r>
      <w:r w:rsidR="00D8704E" w:rsidRPr="00DA47EB">
        <w:rPr>
          <w:rFonts w:ascii="Arial" w:eastAsia="Arial" w:hAnsi="Arial" w:cs="Arial"/>
          <w:sz w:val="22"/>
          <w:szCs w:val="22"/>
          <w:highlight w:val="lightGray"/>
          <w:rPrChange w:id="894" w:author="AcerF5w10" w:date="2019-05-11T10:58:00Z">
            <w:rPr>
              <w:rFonts w:ascii="Arial" w:eastAsia="Arial" w:hAnsi="Arial" w:cs="Arial"/>
              <w:sz w:val="22"/>
              <w:szCs w:val="22"/>
            </w:rPr>
          </w:rPrChange>
        </w:rPr>
        <w:fldChar w:fldCharType="end"/>
      </w:r>
      <w:r w:rsidR="00E12EDA" w:rsidRPr="00DA47EB">
        <w:rPr>
          <w:rFonts w:ascii="Arial" w:eastAsia="Arial" w:hAnsi="Arial" w:cs="Arial"/>
          <w:sz w:val="22"/>
          <w:szCs w:val="22"/>
          <w:highlight w:val="lightGray"/>
          <w:rPrChange w:id="895" w:author="AcerF5w10" w:date="2019-05-11T10:58:00Z">
            <w:rPr>
              <w:rFonts w:ascii="Arial" w:eastAsia="Arial" w:hAnsi="Arial" w:cs="Arial"/>
              <w:sz w:val="22"/>
              <w:szCs w:val="22"/>
            </w:rPr>
          </w:rPrChange>
        </w:rPr>
        <w:t xml:space="preserve"> los autores definen 6 categorías de patrones </w:t>
      </w:r>
      <w:r w:rsidR="00D0575D" w:rsidRPr="00DA47EB">
        <w:rPr>
          <w:rFonts w:ascii="Arial" w:eastAsia="Arial" w:hAnsi="Arial" w:cs="Arial"/>
          <w:sz w:val="22"/>
          <w:szCs w:val="22"/>
          <w:highlight w:val="lightGray"/>
          <w:rPrChange w:id="896" w:author="AcerF5w10" w:date="2019-05-11T10:58:00Z">
            <w:rPr>
              <w:rFonts w:ascii="Arial" w:eastAsia="Arial" w:hAnsi="Arial" w:cs="Arial"/>
              <w:sz w:val="22"/>
              <w:szCs w:val="22"/>
            </w:rPr>
          </w:rPrChange>
        </w:rPr>
        <w:t xml:space="preserve">como se enseña en la tabla </w:t>
      </w:r>
      <w:del w:id="897" w:author="AcerF5w10" w:date="2019-03-07T10:33:00Z">
        <w:r w:rsidR="00D0575D" w:rsidRPr="00DA47EB" w:rsidDel="00DD3AF0">
          <w:rPr>
            <w:rFonts w:ascii="Arial" w:eastAsia="Arial" w:hAnsi="Arial" w:cs="Arial"/>
            <w:sz w:val="22"/>
            <w:szCs w:val="22"/>
            <w:highlight w:val="lightGray"/>
            <w:rPrChange w:id="898" w:author="AcerF5w10" w:date="2019-05-11T10:58:00Z">
              <w:rPr>
                <w:rFonts w:ascii="Arial" w:eastAsia="Arial" w:hAnsi="Arial" w:cs="Arial"/>
                <w:sz w:val="22"/>
                <w:szCs w:val="22"/>
              </w:rPr>
            </w:rPrChange>
          </w:rPr>
          <w:delText xml:space="preserve">numero </w:delText>
        </w:r>
      </w:del>
      <w:r w:rsidR="00D0575D" w:rsidRPr="00DA47EB">
        <w:rPr>
          <w:rFonts w:ascii="Arial" w:eastAsia="Arial" w:hAnsi="Arial" w:cs="Arial"/>
          <w:sz w:val="22"/>
          <w:szCs w:val="22"/>
          <w:highlight w:val="lightGray"/>
          <w:rPrChange w:id="899" w:author="AcerF5w10" w:date="2019-05-11T10:58:00Z">
            <w:rPr>
              <w:rFonts w:ascii="Arial" w:eastAsia="Arial" w:hAnsi="Arial" w:cs="Arial"/>
              <w:sz w:val="22"/>
              <w:szCs w:val="22"/>
            </w:rPr>
          </w:rPrChange>
        </w:rPr>
        <w:t>1</w:t>
      </w:r>
      <w:r w:rsidR="00E12EDA" w:rsidRPr="00DA47EB">
        <w:rPr>
          <w:rFonts w:ascii="Arial" w:eastAsia="Arial" w:hAnsi="Arial" w:cs="Arial"/>
          <w:sz w:val="22"/>
          <w:szCs w:val="22"/>
          <w:highlight w:val="lightGray"/>
          <w:rPrChange w:id="900" w:author="AcerF5w10" w:date="2019-05-11T10:58:00Z">
            <w:rPr>
              <w:rFonts w:ascii="Arial" w:eastAsia="Arial" w:hAnsi="Arial" w:cs="Arial"/>
              <w:sz w:val="22"/>
              <w:szCs w:val="22"/>
            </w:rPr>
          </w:rPrChange>
        </w:rPr>
        <w:t>:</w:t>
      </w:r>
    </w:p>
    <w:p w14:paraId="55C440A7" w14:textId="77777777" w:rsidR="00F66375" w:rsidRPr="00DA47EB" w:rsidRDefault="00F66375">
      <w:pPr>
        <w:jc w:val="both"/>
        <w:rPr>
          <w:rFonts w:ascii="Arial" w:eastAsia="Arial" w:hAnsi="Arial" w:cs="Arial"/>
          <w:sz w:val="22"/>
          <w:szCs w:val="22"/>
          <w:highlight w:val="lightGray"/>
          <w:rPrChange w:id="901" w:author="AcerF5w10" w:date="2019-05-11T10:58:00Z">
            <w:rPr>
              <w:rFonts w:ascii="Arial" w:eastAsia="Arial" w:hAnsi="Arial" w:cs="Arial"/>
              <w:sz w:val="22"/>
              <w:szCs w:val="22"/>
            </w:rPr>
          </w:rPrChange>
        </w:rPr>
      </w:pPr>
    </w:p>
    <w:p w14:paraId="12095554" w14:textId="0CB96B83" w:rsidR="00915112" w:rsidRPr="00DA47EB" w:rsidRDefault="00915112" w:rsidP="00915112">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highlight w:val="lightGray"/>
          <w:rPrChange w:id="902" w:author="AcerF5w10" w:date="2019-05-11T10:58:00Z">
            <w:rPr>
              <w:rFonts w:ascii="Arial" w:eastAsia="Arial" w:hAnsi="Arial" w:cs="Arial"/>
              <w:b/>
              <w:color w:val="000000"/>
              <w:sz w:val="22"/>
              <w:szCs w:val="22"/>
            </w:rPr>
          </w:rPrChange>
        </w:rPr>
      </w:pPr>
      <w:r w:rsidRPr="00DA47EB">
        <w:rPr>
          <w:rFonts w:ascii="Arial" w:eastAsia="Arial" w:hAnsi="Arial" w:cs="Arial"/>
          <w:b/>
          <w:color w:val="000000"/>
          <w:sz w:val="22"/>
          <w:szCs w:val="22"/>
          <w:highlight w:val="lightGray"/>
          <w:rPrChange w:id="903" w:author="AcerF5w10" w:date="2019-05-11T10:58:00Z">
            <w:rPr>
              <w:rFonts w:ascii="Arial" w:eastAsia="Arial" w:hAnsi="Arial" w:cs="Arial"/>
              <w:b/>
              <w:color w:val="000000"/>
              <w:sz w:val="22"/>
              <w:szCs w:val="22"/>
            </w:rPr>
          </w:rPrChange>
        </w:rPr>
        <w:t xml:space="preserve">Tabla </w:t>
      </w:r>
      <w:r w:rsidR="00FC3208" w:rsidRPr="00DA47EB">
        <w:rPr>
          <w:rFonts w:ascii="Arial" w:eastAsia="Arial" w:hAnsi="Arial" w:cs="Arial"/>
          <w:b/>
          <w:color w:val="000000"/>
          <w:sz w:val="22"/>
          <w:szCs w:val="22"/>
          <w:highlight w:val="lightGray"/>
          <w:rPrChange w:id="904" w:author="AcerF5w10" w:date="2019-05-11T10:58:00Z">
            <w:rPr>
              <w:rFonts w:ascii="Arial" w:eastAsia="Arial" w:hAnsi="Arial" w:cs="Arial"/>
              <w:b/>
              <w:color w:val="000000"/>
              <w:sz w:val="22"/>
              <w:szCs w:val="22"/>
            </w:rPr>
          </w:rPrChange>
        </w:rPr>
        <w:t>1</w:t>
      </w:r>
      <w:del w:id="905" w:author="AcerF5w10" w:date="2019-03-07T10:33:00Z">
        <w:r w:rsidRPr="00DA47EB" w:rsidDel="00DD3AF0">
          <w:rPr>
            <w:rFonts w:ascii="Arial" w:eastAsia="Arial" w:hAnsi="Arial" w:cs="Arial"/>
            <w:b/>
            <w:color w:val="000000"/>
            <w:sz w:val="22"/>
            <w:szCs w:val="22"/>
            <w:highlight w:val="lightGray"/>
            <w:rPrChange w:id="906" w:author="AcerF5w10" w:date="2019-05-11T10:58:00Z">
              <w:rPr>
                <w:rFonts w:ascii="Arial" w:eastAsia="Arial" w:hAnsi="Arial" w:cs="Arial"/>
                <w:b/>
                <w:color w:val="000000"/>
                <w:sz w:val="22"/>
                <w:szCs w:val="22"/>
              </w:rPr>
            </w:rPrChange>
          </w:rPr>
          <w:delText>:</w:delText>
        </w:r>
      </w:del>
      <w:r w:rsidRPr="00DA47EB">
        <w:rPr>
          <w:rFonts w:ascii="Arial" w:eastAsia="Arial" w:hAnsi="Arial" w:cs="Arial"/>
          <w:b/>
          <w:color w:val="000000"/>
          <w:sz w:val="22"/>
          <w:szCs w:val="22"/>
          <w:highlight w:val="lightGray"/>
          <w:rPrChange w:id="907" w:author="AcerF5w10" w:date="2019-05-11T10:58:00Z">
            <w:rPr>
              <w:rFonts w:ascii="Arial" w:eastAsia="Arial" w:hAnsi="Arial" w:cs="Arial"/>
              <w:b/>
              <w:color w:val="000000"/>
              <w:sz w:val="22"/>
              <w:szCs w:val="22"/>
            </w:rPr>
          </w:rPrChange>
        </w:rPr>
        <w:t xml:space="preserve"> Categorías de patrones</w:t>
      </w:r>
    </w:p>
    <w:tbl>
      <w:tblPr>
        <w:tblStyle w:val="a0"/>
        <w:tblW w:w="88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753"/>
      </w:tblGrid>
      <w:tr w:rsidR="00F66375" w:rsidRPr="00DA47EB" w14:paraId="730AD9C1" w14:textId="77777777" w:rsidTr="00EB58B9">
        <w:trPr>
          <w:trHeight w:val="286"/>
        </w:trPr>
        <w:tc>
          <w:tcPr>
            <w:tcW w:w="4077" w:type="dxa"/>
          </w:tcPr>
          <w:p w14:paraId="64F11D35" w14:textId="77777777" w:rsidR="00F66375" w:rsidRPr="00DA47EB" w:rsidRDefault="00E12EDA">
            <w:pPr>
              <w:jc w:val="center"/>
              <w:rPr>
                <w:rFonts w:ascii="Arial" w:eastAsia="Arial" w:hAnsi="Arial" w:cs="Arial"/>
                <w:b/>
                <w:sz w:val="22"/>
                <w:szCs w:val="22"/>
                <w:highlight w:val="lightGray"/>
                <w:rPrChange w:id="908" w:author="AcerF5w10" w:date="2019-05-11T10:58:00Z">
                  <w:rPr>
                    <w:rFonts w:ascii="Arial" w:eastAsia="Arial" w:hAnsi="Arial" w:cs="Arial"/>
                    <w:b/>
                    <w:sz w:val="22"/>
                    <w:szCs w:val="22"/>
                  </w:rPr>
                </w:rPrChange>
              </w:rPr>
            </w:pPr>
            <w:r w:rsidRPr="00DA47EB">
              <w:rPr>
                <w:rFonts w:ascii="Arial" w:eastAsia="Arial" w:hAnsi="Arial" w:cs="Arial"/>
                <w:b/>
                <w:sz w:val="22"/>
                <w:szCs w:val="22"/>
                <w:highlight w:val="lightGray"/>
                <w:rPrChange w:id="909" w:author="AcerF5w10" w:date="2019-05-11T10:58:00Z">
                  <w:rPr>
                    <w:rFonts w:ascii="Arial" w:eastAsia="Arial" w:hAnsi="Arial" w:cs="Arial"/>
                    <w:b/>
                    <w:sz w:val="22"/>
                    <w:szCs w:val="22"/>
                  </w:rPr>
                </w:rPrChange>
              </w:rPr>
              <w:t>Categoría</w:t>
            </w:r>
          </w:p>
        </w:tc>
        <w:tc>
          <w:tcPr>
            <w:tcW w:w="4753" w:type="dxa"/>
          </w:tcPr>
          <w:p w14:paraId="10FA7298" w14:textId="77777777" w:rsidR="00F66375" w:rsidRPr="00DA47EB" w:rsidRDefault="00E12EDA">
            <w:pPr>
              <w:jc w:val="center"/>
              <w:rPr>
                <w:rFonts w:ascii="Arial" w:eastAsia="Arial" w:hAnsi="Arial" w:cs="Arial"/>
                <w:b/>
                <w:sz w:val="22"/>
                <w:szCs w:val="22"/>
                <w:highlight w:val="lightGray"/>
                <w:rPrChange w:id="910" w:author="AcerF5w10" w:date="2019-05-11T10:58:00Z">
                  <w:rPr>
                    <w:rFonts w:ascii="Arial" w:eastAsia="Arial" w:hAnsi="Arial" w:cs="Arial"/>
                    <w:b/>
                    <w:sz w:val="22"/>
                    <w:szCs w:val="22"/>
                  </w:rPr>
                </w:rPrChange>
              </w:rPr>
            </w:pPr>
            <w:r w:rsidRPr="00DA47EB">
              <w:rPr>
                <w:rFonts w:ascii="Arial" w:eastAsia="Arial" w:hAnsi="Arial" w:cs="Arial"/>
                <w:b/>
                <w:sz w:val="22"/>
                <w:szCs w:val="22"/>
                <w:highlight w:val="lightGray"/>
                <w:rPrChange w:id="911" w:author="AcerF5w10" w:date="2019-05-11T10:58:00Z">
                  <w:rPr>
                    <w:rFonts w:ascii="Arial" w:eastAsia="Arial" w:hAnsi="Arial" w:cs="Arial"/>
                    <w:b/>
                    <w:sz w:val="22"/>
                    <w:szCs w:val="22"/>
                  </w:rPr>
                </w:rPrChange>
              </w:rPr>
              <w:t>Definición</w:t>
            </w:r>
          </w:p>
        </w:tc>
      </w:tr>
      <w:tr w:rsidR="00F66375" w:rsidRPr="00DA47EB" w14:paraId="0D3F057B" w14:textId="77777777" w:rsidTr="00EB58B9">
        <w:tc>
          <w:tcPr>
            <w:tcW w:w="4077" w:type="dxa"/>
          </w:tcPr>
          <w:p w14:paraId="0250A539" w14:textId="77777777" w:rsidR="00F66375" w:rsidRPr="00DA47EB" w:rsidRDefault="00E12EDA">
            <w:pPr>
              <w:rPr>
                <w:rFonts w:ascii="Arial" w:eastAsia="Arial" w:hAnsi="Arial" w:cs="Arial"/>
                <w:sz w:val="22"/>
                <w:szCs w:val="22"/>
                <w:highlight w:val="lightGray"/>
                <w:rPrChange w:id="912"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13" w:author="AcerF5w10" w:date="2019-05-11T10:58:00Z">
                  <w:rPr>
                    <w:rFonts w:ascii="Arial" w:eastAsia="Arial" w:hAnsi="Arial" w:cs="Arial"/>
                    <w:sz w:val="22"/>
                    <w:szCs w:val="22"/>
                  </w:rPr>
                </w:rPrChange>
              </w:rPr>
              <w:t>Categoría A (Contexto)</w:t>
            </w:r>
          </w:p>
        </w:tc>
        <w:tc>
          <w:tcPr>
            <w:tcW w:w="4753" w:type="dxa"/>
          </w:tcPr>
          <w:p w14:paraId="6ADF2298" w14:textId="77777777" w:rsidR="00F66375" w:rsidRPr="00DA47EB" w:rsidRDefault="00E12EDA">
            <w:pPr>
              <w:rPr>
                <w:rFonts w:ascii="Arial" w:eastAsia="Arial" w:hAnsi="Arial" w:cs="Arial"/>
                <w:sz w:val="22"/>
                <w:szCs w:val="22"/>
                <w:highlight w:val="lightGray"/>
                <w:rPrChange w:id="914"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15" w:author="AcerF5w10" w:date="2019-05-11T10:58:00Z">
                  <w:rPr>
                    <w:rFonts w:ascii="Arial" w:eastAsia="Arial" w:hAnsi="Arial" w:cs="Arial"/>
                    <w:sz w:val="22"/>
                    <w:szCs w:val="22"/>
                  </w:rPr>
                </w:rPrChange>
              </w:rPr>
              <w:t>Se enfoca en el concepto de juegos serios y el sub-concepto de juegos basados en aprendizaje.</w:t>
            </w:r>
          </w:p>
        </w:tc>
      </w:tr>
      <w:tr w:rsidR="00F66375" w:rsidRPr="00DA47EB" w14:paraId="650FCD66" w14:textId="77777777" w:rsidTr="00EB58B9">
        <w:tc>
          <w:tcPr>
            <w:tcW w:w="4077" w:type="dxa"/>
          </w:tcPr>
          <w:p w14:paraId="45C1E539" w14:textId="77777777" w:rsidR="00F66375" w:rsidRPr="00DA47EB" w:rsidRDefault="00E12EDA">
            <w:pPr>
              <w:rPr>
                <w:rFonts w:ascii="Arial" w:eastAsia="Arial" w:hAnsi="Arial" w:cs="Arial"/>
                <w:sz w:val="22"/>
                <w:szCs w:val="22"/>
                <w:highlight w:val="lightGray"/>
                <w:rPrChange w:id="916"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17" w:author="AcerF5w10" w:date="2019-05-11T10:58:00Z">
                  <w:rPr>
                    <w:rFonts w:ascii="Arial" w:eastAsia="Arial" w:hAnsi="Arial" w:cs="Arial"/>
                    <w:sz w:val="22"/>
                    <w:szCs w:val="22"/>
                  </w:rPr>
                </w:rPrChange>
              </w:rPr>
              <w:t>Categoría B (aspectos de aprendizaje)</w:t>
            </w:r>
          </w:p>
        </w:tc>
        <w:tc>
          <w:tcPr>
            <w:tcW w:w="4753" w:type="dxa"/>
          </w:tcPr>
          <w:p w14:paraId="3A83959F" w14:textId="77777777" w:rsidR="00F66375" w:rsidRPr="00DA47EB" w:rsidRDefault="00E12EDA">
            <w:pPr>
              <w:rPr>
                <w:rFonts w:ascii="Arial" w:eastAsia="Arial" w:hAnsi="Arial" w:cs="Arial"/>
                <w:sz w:val="22"/>
                <w:szCs w:val="22"/>
                <w:highlight w:val="lightGray"/>
                <w:rPrChange w:id="918"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19" w:author="AcerF5w10" w:date="2019-05-11T10:58:00Z">
                  <w:rPr>
                    <w:rFonts w:ascii="Arial" w:eastAsia="Arial" w:hAnsi="Arial" w:cs="Arial"/>
                    <w:sz w:val="22"/>
                    <w:szCs w:val="22"/>
                  </w:rPr>
                </w:rPrChange>
              </w:rPr>
              <w:t>Describe patrones capaces de dar interacción, el cual menciona elementos capaces para la adquisición de conocimientos/habilidades.</w:t>
            </w:r>
          </w:p>
        </w:tc>
      </w:tr>
      <w:tr w:rsidR="00F66375" w:rsidRPr="00DA47EB" w14:paraId="750D915C" w14:textId="77777777" w:rsidTr="00EB58B9">
        <w:tc>
          <w:tcPr>
            <w:tcW w:w="4077" w:type="dxa"/>
          </w:tcPr>
          <w:p w14:paraId="2A47BDB0" w14:textId="77777777" w:rsidR="00F66375" w:rsidRPr="00DA47EB" w:rsidRDefault="00E12EDA">
            <w:pPr>
              <w:rPr>
                <w:rFonts w:ascii="Arial" w:eastAsia="Arial" w:hAnsi="Arial" w:cs="Arial"/>
                <w:sz w:val="22"/>
                <w:szCs w:val="22"/>
                <w:highlight w:val="lightGray"/>
                <w:rPrChange w:id="920"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21" w:author="AcerF5w10" w:date="2019-05-11T10:58:00Z">
                  <w:rPr>
                    <w:rFonts w:ascii="Arial" w:eastAsia="Arial" w:hAnsi="Arial" w:cs="Arial"/>
                    <w:sz w:val="22"/>
                    <w:szCs w:val="22"/>
                  </w:rPr>
                </w:rPrChange>
              </w:rPr>
              <w:t>Categoría C (indicadores)</w:t>
            </w:r>
          </w:p>
        </w:tc>
        <w:tc>
          <w:tcPr>
            <w:tcW w:w="4753" w:type="dxa"/>
          </w:tcPr>
          <w:p w14:paraId="1D44D78A" w14:textId="77777777" w:rsidR="00F66375" w:rsidRPr="00DA47EB" w:rsidRDefault="00E12EDA">
            <w:pPr>
              <w:rPr>
                <w:rFonts w:ascii="Arial" w:eastAsia="Arial" w:hAnsi="Arial" w:cs="Arial"/>
                <w:sz w:val="22"/>
                <w:szCs w:val="22"/>
                <w:highlight w:val="lightGray"/>
                <w:rPrChange w:id="922"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23" w:author="AcerF5w10" w:date="2019-05-11T10:58:00Z">
                  <w:rPr>
                    <w:rFonts w:ascii="Arial" w:eastAsia="Arial" w:hAnsi="Arial" w:cs="Arial"/>
                    <w:sz w:val="22"/>
                    <w:szCs w:val="22"/>
                  </w:rPr>
                </w:rPrChange>
              </w:rPr>
              <w:t>Patrones de recomendaciones para ayudar a los usuarios en ir más allá que un simple entrenamiento.</w:t>
            </w:r>
          </w:p>
        </w:tc>
      </w:tr>
      <w:tr w:rsidR="00F66375" w:rsidRPr="00DA47EB" w14:paraId="3EF432AF" w14:textId="77777777" w:rsidTr="00EB58B9">
        <w:tc>
          <w:tcPr>
            <w:tcW w:w="4077" w:type="dxa"/>
          </w:tcPr>
          <w:p w14:paraId="248E7A86" w14:textId="77777777" w:rsidR="00F66375" w:rsidRPr="00DA47EB" w:rsidRDefault="00E12EDA">
            <w:pPr>
              <w:rPr>
                <w:rFonts w:ascii="Arial" w:eastAsia="Arial" w:hAnsi="Arial" w:cs="Arial"/>
                <w:sz w:val="22"/>
                <w:szCs w:val="22"/>
                <w:highlight w:val="lightGray"/>
                <w:rPrChange w:id="924"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25" w:author="AcerF5w10" w:date="2019-05-11T10:58:00Z">
                  <w:rPr>
                    <w:rFonts w:ascii="Arial" w:eastAsia="Arial" w:hAnsi="Arial" w:cs="Arial"/>
                    <w:sz w:val="22"/>
                    <w:szCs w:val="22"/>
                  </w:rPr>
                </w:rPrChange>
              </w:rPr>
              <w:t>Categoría D (información)</w:t>
            </w:r>
          </w:p>
        </w:tc>
        <w:tc>
          <w:tcPr>
            <w:tcW w:w="4753" w:type="dxa"/>
          </w:tcPr>
          <w:p w14:paraId="08FF2327" w14:textId="77777777" w:rsidR="00F66375" w:rsidRPr="00DA47EB" w:rsidRDefault="00E12EDA">
            <w:pPr>
              <w:rPr>
                <w:rFonts w:ascii="Arial" w:eastAsia="Arial" w:hAnsi="Arial" w:cs="Arial"/>
                <w:sz w:val="22"/>
                <w:szCs w:val="22"/>
                <w:highlight w:val="lightGray"/>
                <w:rPrChange w:id="926"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27" w:author="AcerF5w10" w:date="2019-05-11T10:58:00Z">
                  <w:rPr>
                    <w:rFonts w:ascii="Arial" w:eastAsia="Arial" w:hAnsi="Arial" w:cs="Arial"/>
                    <w:sz w:val="22"/>
                    <w:szCs w:val="22"/>
                  </w:rPr>
                </w:rPrChange>
              </w:rPr>
              <w:t xml:space="preserve">Contiene patrones de información extra. </w:t>
            </w:r>
          </w:p>
        </w:tc>
      </w:tr>
      <w:tr w:rsidR="00F66375" w:rsidRPr="00DA47EB" w14:paraId="5083B5A2" w14:textId="77777777" w:rsidTr="00EB58B9">
        <w:tc>
          <w:tcPr>
            <w:tcW w:w="4077" w:type="dxa"/>
          </w:tcPr>
          <w:p w14:paraId="39494129" w14:textId="77777777" w:rsidR="00F66375" w:rsidRPr="00DA47EB" w:rsidRDefault="00E12EDA">
            <w:pPr>
              <w:rPr>
                <w:rFonts w:ascii="Arial" w:eastAsia="Arial" w:hAnsi="Arial" w:cs="Arial"/>
                <w:sz w:val="22"/>
                <w:szCs w:val="22"/>
                <w:highlight w:val="lightGray"/>
                <w:rPrChange w:id="928"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29" w:author="AcerF5w10" w:date="2019-05-11T10:58:00Z">
                  <w:rPr>
                    <w:rFonts w:ascii="Arial" w:eastAsia="Arial" w:hAnsi="Arial" w:cs="Arial"/>
                    <w:sz w:val="22"/>
                    <w:szCs w:val="22"/>
                  </w:rPr>
                </w:rPrChange>
              </w:rPr>
              <w:t>Categoría E (Aspectos de diversión)</w:t>
            </w:r>
          </w:p>
        </w:tc>
        <w:tc>
          <w:tcPr>
            <w:tcW w:w="4753" w:type="dxa"/>
          </w:tcPr>
          <w:p w14:paraId="4A5596B7" w14:textId="77777777" w:rsidR="00F66375" w:rsidRPr="00DA47EB" w:rsidRDefault="00E12EDA">
            <w:pPr>
              <w:rPr>
                <w:rFonts w:ascii="Arial" w:eastAsia="Arial" w:hAnsi="Arial" w:cs="Arial"/>
                <w:sz w:val="22"/>
                <w:szCs w:val="22"/>
                <w:highlight w:val="lightGray"/>
                <w:rPrChange w:id="930"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31" w:author="AcerF5w10" w:date="2019-05-11T10:58:00Z">
                  <w:rPr>
                    <w:rFonts w:ascii="Arial" w:eastAsia="Arial" w:hAnsi="Arial" w:cs="Arial"/>
                    <w:sz w:val="22"/>
                    <w:szCs w:val="22"/>
                  </w:rPr>
                </w:rPrChange>
              </w:rPr>
              <w:t>Patrones que proveen a los usuarios incentivos para seguir avanzando en el juego, el cual relaciona las recompensas y diversión.</w:t>
            </w:r>
          </w:p>
        </w:tc>
      </w:tr>
      <w:tr w:rsidR="00F66375" w:rsidRPr="003135D8" w14:paraId="7B48B975" w14:textId="77777777" w:rsidTr="00EB58B9">
        <w:tc>
          <w:tcPr>
            <w:tcW w:w="4077" w:type="dxa"/>
          </w:tcPr>
          <w:p w14:paraId="67DBE8CF" w14:textId="77777777" w:rsidR="00F66375" w:rsidRPr="00DA47EB" w:rsidRDefault="00E12EDA">
            <w:pPr>
              <w:rPr>
                <w:rFonts w:ascii="Arial" w:eastAsia="Arial" w:hAnsi="Arial" w:cs="Arial"/>
                <w:sz w:val="22"/>
                <w:szCs w:val="22"/>
                <w:highlight w:val="lightGray"/>
                <w:rPrChange w:id="932" w:author="AcerF5w10" w:date="2019-05-11T10:58:00Z">
                  <w:rPr>
                    <w:rFonts w:ascii="Arial" w:eastAsia="Arial" w:hAnsi="Arial" w:cs="Arial"/>
                    <w:sz w:val="22"/>
                    <w:szCs w:val="22"/>
                  </w:rPr>
                </w:rPrChange>
              </w:rPr>
            </w:pPr>
            <w:r w:rsidRPr="00DA47EB">
              <w:rPr>
                <w:rFonts w:ascii="Arial" w:eastAsia="Arial" w:hAnsi="Arial" w:cs="Arial"/>
                <w:sz w:val="22"/>
                <w:szCs w:val="22"/>
                <w:highlight w:val="lightGray"/>
                <w:rPrChange w:id="933" w:author="AcerF5w10" w:date="2019-05-11T10:58:00Z">
                  <w:rPr>
                    <w:rFonts w:ascii="Arial" w:eastAsia="Arial" w:hAnsi="Arial" w:cs="Arial"/>
                    <w:sz w:val="22"/>
                    <w:szCs w:val="22"/>
                  </w:rPr>
                </w:rPrChange>
              </w:rPr>
              <w:t>Categoría F (Ayudas en el juego)</w:t>
            </w:r>
          </w:p>
        </w:tc>
        <w:tc>
          <w:tcPr>
            <w:tcW w:w="4753" w:type="dxa"/>
          </w:tcPr>
          <w:p w14:paraId="7A7F28AF" w14:textId="77777777" w:rsidR="00F66375" w:rsidRPr="003135D8" w:rsidRDefault="00E12EDA">
            <w:pPr>
              <w:rPr>
                <w:rFonts w:ascii="Arial" w:eastAsia="Arial" w:hAnsi="Arial" w:cs="Arial"/>
                <w:sz w:val="22"/>
                <w:szCs w:val="22"/>
              </w:rPr>
            </w:pPr>
            <w:r w:rsidRPr="00DA47EB">
              <w:rPr>
                <w:rFonts w:ascii="Arial" w:eastAsia="Arial" w:hAnsi="Arial" w:cs="Arial"/>
                <w:sz w:val="22"/>
                <w:szCs w:val="22"/>
                <w:highlight w:val="lightGray"/>
                <w:rPrChange w:id="934" w:author="AcerF5w10" w:date="2019-05-11T10:58:00Z">
                  <w:rPr>
                    <w:rFonts w:ascii="Arial" w:eastAsia="Arial" w:hAnsi="Arial" w:cs="Arial"/>
                    <w:sz w:val="22"/>
                    <w:szCs w:val="22"/>
                  </w:rPr>
                </w:rPrChange>
              </w:rPr>
              <w:t>Contiene patrones que ayudan a los jugadores avanzar en el juego y en la adquisición de su conocimiento o habilidades, está relacionado con los retos y niveles del juego.</w:t>
            </w:r>
          </w:p>
        </w:tc>
      </w:tr>
    </w:tbl>
    <w:p w14:paraId="2FFFAF52" w14:textId="77777777" w:rsidR="00F66375" w:rsidRPr="003135D8" w:rsidRDefault="00F66375">
      <w:pPr>
        <w:jc w:val="both"/>
        <w:rPr>
          <w:rFonts w:ascii="Arial" w:eastAsia="Arial" w:hAnsi="Arial" w:cs="Arial"/>
          <w:sz w:val="22"/>
          <w:szCs w:val="22"/>
        </w:rPr>
      </w:pPr>
    </w:p>
    <w:p w14:paraId="7EF5B354" w14:textId="3E247F3E" w:rsidR="00F66375" w:rsidRPr="003135D8" w:rsidRDefault="0042600C">
      <w:pPr>
        <w:jc w:val="both"/>
        <w:rPr>
          <w:rFonts w:ascii="Arial" w:eastAsia="Arial" w:hAnsi="Arial" w:cs="Arial"/>
          <w:sz w:val="22"/>
          <w:szCs w:val="22"/>
        </w:rPr>
      </w:pPr>
      <w:r w:rsidRPr="003135D8">
        <w:rPr>
          <w:rFonts w:ascii="Arial" w:eastAsia="Arial" w:hAnsi="Arial" w:cs="Arial"/>
          <w:sz w:val="22"/>
          <w:szCs w:val="22"/>
        </w:rPr>
        <w:t xml:space="preserve">Así mismo </w:t>
      </w:r>
      <w:commentRangeStart w:id="935"/>
      <w:r w:rsidRPr="003135D8">
        <w:rPr>
          <w:rFonts w:ascii="Arial" w:eastAsia="Arial" w:hAnsi="Arial" w:cs="Arial"/>
          <w:sz w:val="22"/>
          <w:szCs w:val="22"/>
        </w:rPr>
        <w:t>en</w:t>
      </w:r>
      <w:ins w:id="936" w:author="AcerF5w10" w:date="2019-05-11T10:59:00Z">
        <w:r w:rsidR="0051455E">
          <w:rPr>
            <w:rFonts w:ascii="Arial" w:eastAsia="Arial" w:hAnsi="Arial" w:cs="Arial"/>
            <w:sz w:val="22"/>
            <w:szCs w:val="22"/>
          </w:rPr>
          <w:t xml:space="preserve"> 2017</w:t>
        </w:r>
      </w:ins>
      <w:ins w:id="937" w:author="AcerF5w10" w:date="2019-05-11T11:02:00Z">
        <w:r w:rsidR="0051455E">
          <w:rPr>
            <w:rFonts w:ascii="Arial" w:eastAsia="Arial" w:hAnsi="Arial" w:cs="Arial"/>
            <w:sz w:val="22"/>
            <w:szCs w:val="22"/>
          </w:rPr>
          <w:t xml:space="preserve"> </w:t>
        </w:r>
        <w:r w:rsidR="0051455E" w:rsidRPr="003135D8">
          <w:rPr>
            <w:rFonts w:ascii="Arial" w:eastAsia="Arial" w:hAnsi="Arial" w:cs="Arial"/>
            <w:sz w:val="22"/>
            <w:szCs w:val="22"/>
          </w:rPr>
          <w:t>Sandra Cano, Víctor Peñeñory, César Collazos</w:t>
        </w:r>
      </w:ins>
      <w:ins w:id="938" w:author="AcerF5w10" w:date="2019-05-11T11:13:00Z">
        <w:r w:rsidR="00427FAC" w:rsidRPr="00427FAC">
          <w:rPr>
            <w:rFonts w:ascii="Arial" w:eastAsia="Arial" w:hAnsi="Arial" w:cs="Arial"/>
            <w:sz w:val="22"/>
            <w:szCs w:val="22"/>
          </w:rPr>
          <w:t xml:space="preserve">, </w:t>
        </w:r>
        <w:r w:rsidR="00427FAC" w:rsidRPr="007D2F53">
          <w:rPr>
            <w:rFonts w:ascii="Arial" w:eastAsia="Arial" w:hAnsi="Arial" w:cs="Arial"/>
            <w:rPrChange w:id="939" w:author="AcerF5w10" w:date="2019-05-16T11:06:00Z">
              <w:rPr>
                <w:rStyle w:val="fontstyle01"/>
              </w:rPr>
            </w:rPrChange>
          </w:rPr>
          <w:t>Habib Fardoun, Daniyal M. Alghazzawi</w:t>
        </w:r>
      </w:ins>
      <w:r w:rsidRPr="00427FAC">
        <w:rPr>
          <w:rFonts w:ascii="Arial" w:eastAsia="Arial" w:hAnsi="Arial" w:cs="Arial"/>
          <w:sz w:val="22"/>
          <w:szCs w:val="22"/>
        </w:rPr>
        <w:t xml:space="preserve"> </w:t>
      </w:r>
      <w:r w:rsidRPr="003135D8">
        <w:rPr>
          <w:rFonts w:ascii="Arial" w:eastAsia="Arial" w:hAnsi="Arial" w:cs="Arial"/>
          <w:sz w:val="22"/>
          <w:szCs w:val="22"/>
        </w:rPr>
        <w:fldChar w:fldCharType="begin" w:fldLock="1"/>
      </w:r>
      <w:r w:rsidR="00416858">
        <w:rPr>
          <w:rFonts w:ascii="Arial" w:eastAsia="Arial" w:hAnsi="Arial" w:cs="Arial"/>
          <w:sz w:val="22"/>
          <w:szCs w:val="22"/>
        </w:rPr>
        <w:instrText>ADDIN CSL_CITATION {"citationItems":[{"id":"ITEM-1","itemData":{"ISBN":"978-3-319-69694-2","abstract":"This paper presents a model based on Auditory-verbal therapy, which is carried out with deaf children who have benefited from a cochlear implant. These children must learn to acquire listening skills to develop their language. It is the speech therapist who helps the children during the rehabilitation process. A serious game could therefore help in the process of acquiring listening skills, wherein play activities are integrated but have a therapeutic effect. A model is presented here for the design of such a game. This model is based on an analysis of different types of game-therapy-player relationships, to identify the mechanics of the game and reliably build player profiles. All the inquiries are aimed at identifying different aspect between different types of game-therapy-player; to do this, 12 children from the Institute for Deaf and Blind Children, in Cali, Colombia participated, the children ranging from 7 to 11 years of age, all with a cochlear implant, where were analyzed a set of games for PC oriented toward speech therapy. The evaluations were made to identify different aspects like: users, game and pedagogical, in each action undertaken by the child on interact with the game. Finally it recreates a story through the character called Phonak who has become lost in a planet called Sounds and has to learn to listen in order to find his family. In turn, the game will help to develop not only speech and language skills but also cognitive ones. In this light, a serious game was put forward aimed at attracting the child’s attention.","author":[{"dropping-particle":"","family":"Cano","given":"Sandra","non-dropping-particle":"","parse-names":false,"suffix":""},{"dropping-particle":"","family":"Peñeñory","given":"Victor","non-dropping-particle":"","parse-names":false,"suffix":""},{"dropping-particle":"","family":"Collazos","given":"César","non-dropping-particle":"","parse-names":false,"suffix":""},{"dropping-particle":"","family":"Fardoun","given":"Habib M","non-dropping-particle":"","parse-names":false,"suffix":""},{"dropping-particle":"","family":"Alghazzawi","given":"Daniyal M","non-dropping-particle":"","parse-names":false,"suffix":""}],"editor":[{"dropping-particle":"","family":"Fardoun","given":"Habib M","non-dropping-particle":"","parse-names":false,"suffix":""},{"dropping-particle":"","family":"R. Penichet","given":"Victor M","non-dropping-particle":"","parse-names":false,"suffix":""},{"dropping-particle":"","family":"Alghazzawi","given":"Daniyal M","non-dropping-particle":"","parse-names":false,"suffix":""},{"dropping-particle":"","family":"la Guia","given":"M Elena","non-dropping-particle":"De","parse-names":false,"suffix":""}],"id":"ITEM-1","issued":{"date-parts":[["2017"]]},"page":"94-105","publisher":"Springer International Publishing","publisher-place":"Cham","title":"Model for Design of Serious Game for Rehabilitation in Children with Cochlear Implant BT - ICTs for Improving Patients Rehabilitation Research Techniques","type":"paper-conference"},"uris":["http://www.mendeley.com/documents/?uuid=1dab9d11-482c-4fda-8c99-2352622b6ef0","http://www.mendeley.com/documents/?uuid=2768cc66-eed0-451a-b4ac-51e1f279bc85","http://www.mendeley.com/documents/?uuid=790c18f4-f259-4b38-b368-25fd913d0f18"]}],"mendeley":{"formattedCitation":"[40]","plainTextFormattedCitation":"[40]","previouslyFormattedCitation":"[35]"},"properties":{"noteIndex":0},"schema":"https://github.com/citation-style-language/schema/raw/master/csl-citation.json"}</w:instrText>
      </w:r>
      <w:r w:rsidRPr="003135D8">
        <w:rPr>
          <w:rFonts w:ascii="Arial" w:eastAsia="Arial" w:hAnsi="Arial" w:cs="Arial"/>
          <w:sz w:val="22"/>
          <w:szCs w:val="22"/>
        </w:rPr>
        <w:fldChar w:fldCharType="separate"/>
      </w:r>
      <w:r w:rsidR="00416858" w:rsidRPr="00416858">
        <w:rPr>
          <w:rFonts w:ascii="Arial" w:eastAsia="Arial" w:hAnsi="Arial" w:cs="Arial"/>
          <w:noProof/>
          <w:sz w:val="22"/>
          <w:szCs w:val="22"/>
        </w:rPr>
        <w:t>[40]</w:t>
      </w:r>
      <w:r w:rsidRPr="003135D8">
        <w:rPr>
          <w:rFonts w:ascii="Arial" w:eastAsia="Arial" w:hAnsi="Arial" w:cs="Arial"/>
          <w:sz w:val="22"/>
          <w:szCs w:val="22"/>
        </w:rPr>
        <w:fldChar w:fldCharType="end"/>
      </w:r>
      <w:commentRangeEnd w:id="935"/>
      <w:r w:rsidR="008C61F0">
        <w:rPr>
          <w:rStyle w:val="Refdecomentario"/>
        </w:rPr>
        <w:commentReference w:id="935"/>
      </w:r>
      <w:r w:rsidR="00E12EDA" w:rsidRPr="003135D8">
        <w:rPr>
          <w:rFonts w:ascii="Arial" w:eastAsia="Arial" w:hAnsi="Arial" w:cs="Arial"/>
          <w:sz w:val="22"/>
          <w:szCs w:val="22"/>
        </w:rPr>
        <w:t xml:space="preserve"> </w:t>
      </w:r>
      <w:del w:id="940" w:author="AcerF5w10" w:date="2019-03-07T12:12:00Z">
        <w:r w:rsidR="00E12EDA" w:rsidRPr="003135D8" w:rsidDel="00676B35">
          <w:rPr>
            <w:rFonts w:ascii="Arial" w:eastAsia="Arial" w:hAnsi="Arial" w:cs="Arial"/>
            <w:sz w:val="22"/>
            <w:szCs w:val="22"/>
          </w:rPr>
          <w:delText xml:space="preserve">Se </w:delText>
        </w:r>
      </w:del>
      <w:r w:rsidR="00E12EDA" w:rsidRPr="003135D8">
        <w:rPr>
          <w:rFonts w:ascii="Arial" w:eastAsia="Arial" w:hAnsi="Arial" w:cs="Arial"/>
          <w:sz w:val="22"/>
          <w:szCs w:val="22"/>
        </w:rPr>
        <w:t>propone</w:t>
      </w:r>
      <w:ins w:id="941" w:author="AcerF5w10" w:date="2019-05-11T11:27:00Z">
        <w:r w:rsidR="00E05E0E">
          <w:rPr>
            <w:rFonts w:ascii="Arial" w:eastAsia="Arial" w:hAnsi="Arial" w:cs="Arial"/>
            <w:sz w:val="22"/>
            <w:szCs w:val="22"/>
          </w:rPr>
          <w:t>n</w:t>
        </w:r>
      </w:ins>
      <w:r w:rsidR="00E12EDA" w:rsidRPr="003135D8">
        <w:rPr>
          <w:rFonts w:ascii="Arial" w:eastAsia="Arial" w:hAnsi="Arial" w:cs="Arial"/>
          <w:sz w:val="22"/>
          <w:szCs w:val="22"/>
        </w:rPr>
        <w:t xml:space="preserve"> una metodología en la cual se analizan los contextos de salud y educación y de esta manera se proponen incorporar 5 patrones de diseño en su propuesta metodológica, patrón juego serio que consiste en tener una interacción avanzada para activar a los usuarios, patrón instructivo de máquinas de juego que consiste en usar una interacción adaptativa al tipo de conocimiento que se quiere adquirir, patrón tiempo para acción - tiempo para pensar consiste en el uso de fases para participar y entrenar, fases y niveles menores para pensar y reflexionar, patrón Mesum consiste en que el entorno que se le ofrece le permite adquirir conocimiento y aprender de él de acuerdo a la información que se le presenta al usuario, patrón entretenimiento recompensa problema consiste en mostrar a los jugadores la promesa de recompensa por su desempeño.</w:t>
      </w:r>
    </w:p>
    <w:p w14:paraId="32ED95DA" w14:textId="77777777" w:rsidR="00F66375" w:rsidRPr="003135D8" w:rsidRDefault="00F66375">
      <w:pPr>
        <w:jc w:val="both"/>
        <w:rPr>
          <w:rFonts w:ascii="Arial" w:eastAsia="Arial" w:hAnsi="Arial" w:cs="Arial"/>
          <w:sz w:val="22"/>
          <w:szCs w:val="22"/>
        </w:rPr>
      </w:pPr>
    </w:p>
    <w:p w14:paraId="5F9A9B3E" w14:textId="1572ED65" w:rsidR="00F66375" w:rsidRPr="00E05E0E" w:rsidRDefault="00852855">
      <w:pPr>
        <w:jc w:val="both"/>
        <w:rPr>
          <w:rFonts w:ascii="Arial" w:eastAsia="Arial" w:hAnsi="Arial" w:cs="Arial"/>
          <w:sz w:val="22"/>
          <w:szCs w:val="22"/>
          <w:u w:val="single"/>
          <w:rPrChange w:id="942" w:author="AcerF5w10" w:date="2019-05-11T11:34:00Z">
            <w:rPr>
              <w:rFonts w:ascii="Arial" w:eastAsia="Arial" w:hAnsi="Arial" w:cs="Arial"/>
              <w:sz w:val="22"/>
              <w:szCs w:val="22"/>
            </w:rPr>
          </w:rPrChange>
        </w:rPr>
      </w:pPr>
      <w:commentRangeStart w:id="943"/>
      <w:r w:rsidRPr="00E05E0E">
        <w:rPr>
          <w:rFonts w:ascii="Arial" w:eastAsia="Arial" w:hAnsi="Arial" w:cs="Arial"/>
          <w:sz w:val="22"/>
          <w:szCs w:val="22"/>
          <w:highlight w:val="lightGray"/>
          <w:rPrChange w:id="944" w:author="AcerF5w10" w:date="2019-05-11T11:34:00Z">
            <w:rPr>
              <w:rFonts w:ascii="Arial" w:eastAsia="Arial" w:hAnsi="Arial" w:cs="Arial"/>
              <w:sz w:val="22"/>
              <w:szCs w:val="22"/>
            </w:rPr>
          </w:rPrChange>
        </w:rPr>
        <w:t>En</w:t>
      </w:r>
      <w:ins w:id="945" w:author="AcerF5w10" w:date="2019-05-11T11:33:00Z">
        <w:r w:rsidR="00E05E0E" w:rsidRPr="00E05E0E">
          <w:rPr>
            <w:rFonts w:ascii="Arial" w:eastAsia="Arial" w:hAnsi="Arial" w:cs="Arial"/>
            <w:sz w:val="22"/>
            <w:szCs w:val="22"/>
            <w:highlight w:val="lightGray"/>
            <w:rPrChange w:id="946" w:author="AcerF5w10" w:date="2019-05-11T11:34:00Z">
              <w:rPr>
                <w:rFonts w:ascii="Arial" w:eastAsia="Arial" w:hAnsi="Arial" w:cs="Arial"/>
                <w:sz w:val="22"/>
                <w:szCs w:val="22"/>
              </w:rPr>
            </w:rPrChange>
          </w:rPr>
          <w:t xml:space="preserve"> 1997</w:t>
        </w:r>
      </w:ins>
      <w:r w:rsidRPr="00E05E0E">
        <w:rPr>
          <w:rFonts w:ascii="Arial" w:eastAsia="Arial" w:hAnsi="Arial" w:cs="Arial"/>
          <w:sz w:val="22"/>
          <w:szCs w:val="22"/>
          <w:highlight w:val="lightGray"/>
          <w:rPrChange w:id="947" w:author="AcerF5w10" w:date="2019-05-11T11:34:00Z">
            <w:rPr>
              <w:rFonts w:ascii="Arial" w:eastAsia="Arial" w:hAnsi="Arial" w:cs="Arial"/>
              <w:sz w:val="22"/>
              <w:szCs w:val="22"/>
            </w:rPr>
          </w:rPrChange>
        </w:rPr>
        <w:t xml:space="preserve"> </w:t>
      </w:r>
      <w:r w:rsidRPr="00E05E0E">
        <w:rPr>
          <w:rFonts w:ascii="Arial" w:eastAsia="Arial" w:hAnsi="Arial" w:cs="Arial"/>
          <w:sz w:val="22"/>
          <w:szCs w:val="22"/>
          <w:highlight w:val="lightGray"/>
          <w:rPrChange w:id="948" w:author="AcerF5w10" w:date="2019-05-11T11:34:00Z">
            <w:rPr>
              <w:rFonts w:ascii="Arial" w:eastAsia="Arial" w:hAnsi="Arial" w:cs="Arial"/>
              <w:sz w:val="22"/>
              <w:szCs w:val="22"/>
            </w:rPr>
          </w:rPrChange>
        </w:rPr>
        <w:fldChar w:fldCharType="begin" w:fldLock="1"/>
      </w:r>
      <w:r w:rsidR="00416858">
        <w:rPr>
          <w:rFonts w:ascii="Arial" w:eastAsia="Arial" w:hAnsi="Arial" w:cs="Arial"/>
          <w:sz w:val="22"/>
          <w:szCs w:val="22"/>
          <w:highlight w:val="lightGray"/>
        </w:rPr>
        <w:instrText>ADDIN CSL_CITATION {"citationItems":[{"id":"ITEM-1","itemData":{"DOI":"http://doi.acm.org/10.1145/604045.604048","ISBN":"0897918029","ISSN":"1473558X","PMID":"80","abstract":"Where the sea meets the land, life has blossomed into a myriad of unique forms in the turbulence of water, sand, and wind. At another seashore between the land of atoms and the sea of bits, we are now acing the challenge of reconciling our dual citizenships in the physical and digital worlds. Windows to the digital world are confined to flat square screens and pixels, or \"painted bits.\" Unfortunately, one cannot feel and confirm the virtual existence of this digital information through one's body. Tangible Bits, our vision of Human Computer Interaction (HCI), seeks to realize seamless interfaces between humans, digital information, and the physical environment by giving physical form to digital information, making bits directly manipulable and perceptible. The goal is to blur the boundary between our bodies and cyberspace and to turn the architectural space into an interface between the people, bits, and atoms. In this talk, I will present a variety of tangible user interfaces the Tangible Media Group has designed and presented within the CHI, SIGGRAPH, UIST, CSCW, IDSA, ICSID, ICC, and Ars Electronica communitiesHiroshi Ishii is a tenured Associate Professor of Media Arts and Sciences, at the MIT Media Lab. His research focuses upon the design of seamless interfaces between humans, digital information, and the physical environment.At the MIT Media Lab, he founded and directs the Tangible Media Group pursuing a new vision of Human Computer Interaction (HCI): \"Tangible Bits.\" His team seeks to change the \"painted bits\" of GUIs to \"tangible bits\" by giving physical form to digital information. He also co-directs Things That Think (TTT) Consortium at the MIT Media Lab.Ishii and his students have presented their vision of \"Tangible Bits\" at a variety of academic, industrial design, and artistic venues (including ACM SIGCHI, ACM SIGGRAPH, Industrial Design Society of America, and Ars Electronica), emphasizing that the development of tangible interfaces requires the rigor of both scientific and artistic review. A display of many of the groups projects took place at the NTT InterCommunication Center (ICC) in Tokyo in summer 2000. A new, two-year-long exhibition \"Get in Touch\" that features the Tangible Media group's work opened at Ars Electronica Center (Linz, Austria) in September 2001Prior to MIT, from 1988-1994, he led a CSCW research group at the NTT Human Interface Laboratories, where his team invented TeamWorkStation and ClearBoard. In 1993 and 1994, he …","author":[{"dropping-particle":"","family":"Ishii","given":"H.","non-dropping-particle":"","parse-names":false,"suffix":""},{"dropping-particle":"","family":"Ullmer","given":"B.","non-dropping-particle":"","parse-names":false,"suffix":""}],"container-title":"Proceedings of the 8th international conference on Intelligent user interfaces","id":"ITEM-1","issue":"March","issued":{"date-parts":[["1997"]]},"page":"3-3","title":"Tangible bits: towards seamless interfaces between people, bits, and atoms","type":"article-journal"},"uris":["http://www.mendeley.com/documents/?uuid=59f5989d-9ccd-459b-a4ab-04a05aac1449","http://www.mendeley.com/documents/?uuid=a0a1da88-3649-49f3-a8e0-83b5022236ae"]}],"mendeley":{"formattedCitation":"[28]","plainTextFormattedCitation":"[28]","previouslyFormattedCitation":"[23]"},"properties":{"noteIndex":0},"schema":"https://github.com/citation-style-language/schema/raw/master/csl-citation.json"}</w:instrText>
      </w:r>
      <w:r w:rsidRPr="00E05E0E">
        <w:rPr>
          <w:rFonts w:ascii="Arial" w:eastAsia="Arial" w:hAnsi="Arial" w:cs="Arial"/>
          <w:sz w:val="22"/>
          <w:szCs w:val="22"/>
          <w:highlight w:val="lightGray"/>
          <w:rPrChange w:id="949" w:author="AcerF5w10" w:date="2019-05-11T11:34:00Z">
            <w:rPr>
              <w:rFonts w:ascii="Arial" w:eastAsia="Arial" w:hAnsi="Arial" w:cs="Arial"/>
              <w:sz w:val="22"/>
              <w:szCs w:val="22"/>
            </w:rPr>
          </w:rPrChange>
        </w:rPr>
        <w:fldChar w:fldCharType="separate"/>
      </w:r>
      <w:r w:rsidR="00416858" w:rsidRPr="00416858">
        <w:rPr>
          <w:rFonts w:ascii="Arial" w:eastAsia="Arial" w:hAnsi="Arial" w:cs="Arial"/>
          <w:noProof/>
          <w:sz w:val="22"/>
          <w:szCs w:val="22"/>
          <w:highlight w:val="lightGray"/>
        </w:rPr>
        <w:t>[28]</w:t>
      </w:r>
      <w:r w:rsidRPr="00E05E0E">
        <w:rPr>
          <w:rFonts w:ascii="Arial" w:eastAsia="Arial" w:hAnsi="Arial" w:cs="Arial"/>
          <w:sz w:val="22"/>
          <w:szCs w:val="22"/>
          <w:highlight w:val="lightGray"/>
          <w:rPrChange w:id="950" w:author="AcerF5w10" w:date="2019-05-11T11:34:00Z">
            <w:rPr>
              <w:rFonts w:ascii="Arial" w:eastAsia="Arial" w:hAnsi="Arial" w:cs="Arial"/>
              <w:sz w:val="22"/>
              <w:szCs w:val="22"/>
            </w:rPr>
          </w:rPrChange>
        </w:rPr>
        <w:fldChar w:fldCharType="end"/>
      </w:r>
      <w:commentRangeEnd w:id="943"/>
      <w:r w:rsidR="008C61F0" w:rsidRPr="00E05E0E">
        <w:rPr>
          <w:rStyle w:val="Refdecomentario"/>
          <w:highlight w:val="lightGray"/>
          <w:rPrChange w:id="951" w:author="AcerF5w10" w:date="2019-05-11T11:34:00Z">
            <w:rPr>
              <w:rStyle w:val="Refdecomentario"/>
            </w:rPr>
          </w:rPrChange>
        </w:rPr>
        <w:commentReference w:id="943"/>
      </w:r>
      <w:r w:rsidR="00E12EDA" w:rsidRPr="00E05E0E">
        <w:rPr>
          <w:rFonts w:ascii="Arial" w:eastAsia="Arial" w:hAnsi="Arial" w:cs="Arial"/>
          <w:sz w:val="22"/>
          <w:szCs w:val="22"/>
          <w:highlight w:val="lightGray"/>
          <w:rPrChange w:id="952" w:author="AcerF5w10" w:date="2019-05-11T11:34:00Z">
            <w:rPr>
              <w:rFonts w:ascii="Arial" w:eastAsia="Arial" w:hAnsi="Arial" w:cs="Arial"/>
              <w:sz w:val="22"/>
              <w:szCs w:val="22"/>
            </w:rPr>
          </w:rPrChange>
        </w:rPr>
        <w:t xml:space="preserve"> se propone un conjunto de 31 directrices que conducen a la construcción de videojuegos para la educación de niños sordos, donde involucran los siguientes elementos: definición de los objetivos de aprendizaje, interfaces gráficas, animaciones apropiadas para la edad, lenguaje fácil de comprender, alcance y profundidad del contenido, retroalimentación constante, entre otros. </w:t>
      </w:r>
      <w:r w:rsidR="00E12EDA" w:rsidRPr="00E05E0E">
        <w:rPr>
          <w:rFonts w:ascii="Arial" w:eastAsia="Arial" w:hAnsi="Arial" w:cs="Arial"/>
          <w:sz w:val="22"/>
          <w:szCs w:val="22"/>
          <w:highlight w:val="lightGray"/>
          <w:u w:val="single"/>
          <w:rPrChange w:id="953" w:author="AcerF5w10" w:date="2019-05-11T11:34:00Z">
            <w:rPr>
              <w:rFonts w:ascii="Arial" w:eastAsia="Arial" w:hAnsi="Arial" w:cs="Arial"/>
              <w:sz w:val="22"/>
              <w:szCs w:val="22"/>
            </w:rPr>
          </w:rPrChange>
        </w:rPr>
        <w:t>Pero el trabajo propuesto está enfocado hacia la educación de niños con discapacidad auditiva y no cubre los objetivos de rehabilitación psicomotriz que es el objeto de este trabajo, aunque parte del trabajo se puede reorientar en pro del objetivo principal.</w:t>
      </w:r>
    </w:p>
    <w:p w14:paraId="3859E3CB" w14:textId="6B84B76A" w:rsidR="00A466AC" w:rsidRPr="003135D8" w:rsidRDefault="00A466AC">
      <w:pPr>
        <w:jc w:val="both"/>
        <w:rPr>
          <w:rFonts w:ascii="Arial" w:eastAsia="Arial" w:hAnsi="Arial" w:cs="Arial"/>
          <w:sz w:val="22"/>
          <w:szCs w:val="22"/>
        </w:rPr>
      </w:pPr>
    </w:p>
    <w:p w14:paraId="2936D245" w14:textId="77777777" w:rsidR="00A466AC" w:rsidRPr="00820E46" w:rsidRDefault="00A466AC" w:rsidP="00A466AC">
      <w:pPr>
        <w:jc w:val="both"/>
        <w:rPr>
          <w:rFonts w:ascii="Arial" w:eastAsia="Arial" w:hAnsi="Arial" w:cs="Arial"/>
          <w:sz w:val="22"/>
          <w:szCs w:val="22"/>
          <w:u w:val="single"/>
          <w:rPrChange w:id="954" w:author="AcerF5w10" w:date="2019-05-11T11:36:00Z">
            <w:rPr>
              <w:rFonts w:ascii="Arial" w:eastAsia="Arial" w:hAnsi="Arial" w:cs="Arial"/>
              <w:sz w:val="22"/>
              <w:szCs w:val="22"/>
            </w:rPr>
          </w:rPrChange>
        </w:rPr>
      </w:pPr>
      <w:r w:rsidRPr="00820E46">
        <w:rPr>
          <w:rFonts w:ascii="Arial" w:eastAsia="Arial" w:hAnsi="Arial" w:cs="Arial"/>
          <w:sz w:val="22"/>
          <w:szCs w:val="22"/>
          <w:u w:val="single"/>
          <w:rPrChange w:id="955" w:author="AcerF5w10" w:date="2019-05-11T11:36:00Z">
            <w:rPr>
              <w:rFonts w:ascii="Arial" w:eastAsia="Arial" w:hAnsi="Arial" w:cs="Arial"/>
              <w:sz w:val="22"/>
              <w:szCs w:val="22"/>
            </w:rPr>
          </w:rPrChange>
        </w:rPr>
        <w:t xml:space="preserve">En el análisis sistemático realizado para </w:t>
      </w:r>
      <w:commentRangeStart w:id="956"/>
      <w:r w:rsidRPr="00820E46">
        <w:rPr>
          <w:rFonts w:ascii="Arial" w:eastAsia="Arial" w:hAnsi="Arial" w:cs="Arial"/>
          <w:sz w:val="22"/>
          <w:szCs w:val="22"/>
          <w:u w:val="single"/>
          <w:rPrChange w:id="957" w:author="AcerF5w10" w:date="2019-05-11T11:36:00Z">
            <w:rPr>
              <w:rFonts w:ascii="Arial" w:eastAsia="Arial" w:hAnsi="Arial" w:cs="Arial"/>
              <w:sz w:val="22"/>
              <w:szCs w:val="22"/>
            </w:rPr>
          </w:rPrChange>
        </w:rPr>
        <w:t xml:space="preserve">este proyecto </w:t>
      </w:r>
      <w:commentRangeEnd w:id="956"/>
      <w:r w:rsidR="00EE22C0" w:rsidRPr="00820E46">
        <w:rPr>
          <w:rStyle w:val="Refdecomentario"/>
          <w:u w:val="single"/>
          <w:rPrChange w:id="958" w:author="AcerF5w10" w:date="2019-05-11T11:36:00Z">
            <w:rPr>
              <w:rStyle w:val="Refdecomentario"/>
            </w:rPr>
          </w:rPrChange>
        </w:rPr>
        <w:commentReference w:id="956"/>
      </w:r>
      <w:r w:rsidRPr="00820E46">
        <w:rPr>
          <w:rFonts w:ascii="Arial" w:eastAsia="Arial" w:hAnsi="Arial" w:cs="Arial"/>
          <w:sz w:val="22"/>
          <w:szCs w:val="22"/>
          <w:u w:val="single"/>
          <w:rPrChange w:id="959" w:author="AcerF5w10" w:date="2019-05-11T11:36:00Z">
            <w:rPr>
              <w:rFonts w:ascii="Arial" w:eastAsia="Arial" w:hAnsi="Arial" w:cs="Arial"/>
              <w:sz w:val="22"/>
              <w:szCs w:val="22"/>
            </w:rPr>
          </w:rPrChange>
        </w:rPr>
        <w:t xml:space="preserve">se identifican aportes muy importantes en cuanto a  patrones de diseño e interacción, metodologías y arquitecturas encaminadas al desarrollo de juegos serios enfocados al proceso de rehabilitación de </w:t>
      </w:r>
      <w:r w:rsidRPr="00820E46">
        <w:rPr>
          <w:rFonts w:ascii="Arial" w:eastAsia="Arial" w:hAnsi="Arial" w:cs="Arial"/>
          <w:sz w:val="22"/>
          <w:szCs w:val="22"/>
          <w:u w:val="single"/>
          <w:rPrChange w:id="960" w:author="AcerF5w10" w:date="2019-05-11T11:36:00Z">
            <w:rPr>
              <w:rFonts w:ascii="Arial" w:eastAsia="Arial" w:hAnsi="Arial" w:cs="Arial"/>
              <w:sz w:val="22"/>
              <w:szCs w:val="22"/>
            </w:rPr>
          </w:rPrChange>
        </w:rPr>
        <w:lastRenderedPageBreak/>
        <w:t xml:space="preserve">distintos individuos, hombres, mujeres y niños con algún tipo de necesidad especial. No obstante, se evidencio que en las propuestas presentadas hace falta profundizar aún más o carecen de patrones formales para el diseño de juegos serios para la rehabilitación de niños con discapacidad auditiva, así también las propuestas están enfocadas en un público en general y algunos patrones de diseño e interacción, arquitecturas y metodologías identificadas no son adecuadas o no son aplicables para el diseño de juegos serios orientados a la rehabilitación de la población objetivo de este proyecto. </w:t>
      </w:r>
    </w:p>
    <w:p w14:paraId="5D7D4116" w14:textId="77777777" w:rsidR="00A466AC" w:rsidRPr="003135D8" w:rsidRDefault="00A466AC">
      <w:pPr>
        <w:jc w:val="both"/>
        <w:rPr>
          <w:rFonts w:ascii="Arial" w:eastAsia="Arial" w:hAnsi="Arial" w:cs="Arial"/>
          <w:sz w:val="22"/>
          <w:szCs w:val="22"/>
        </w:rPr>
      </w:pPr>
    </w:p>
    <w:p w14:paraId="70676493" w14:textId="7D6DFCF8" w:rsidR="00F66375" w:rsidRPr="003135D8" w:rsidRDefault="0077509E" w:rsidP="00DE238A">
      <w:pPr>
        <w:pStyle w:val="Ttulo2"/>
        <w:rPr>
          <w:rFonts w:ascii="Arial" w:hAnsi="Arial" w:cs="Arial"/>
          <w:sz w:val="22"/>
          <w:szCs w:val="22"/>
        </w:rPr>
      </w:pPr>
      <w:bookmarkStart w:id="961" w:name="_Toc531009675"/>
      <w:r w:rsidRPr="003135D8">
        <w:rPr>
          <w:rFonts w:ascii="Arial" w:hAnsi="Arial" w:cs="Arial"/>
          <w:sz w:val="22"/>
          <w:szCs w:val="22"/>
        </w:rPr>
        <w:t>2.3</w:t>
      </w:r>
      <w:r w:rsidR="00E12EDA" w:rsidRPr="003135D8">
        <w:rPr>
          <w:rFonts w:ascii="Arial" w:hAnsi="Arial" w:cs="Arial"/>
          <w:sz w:val="22"/>
          <w:szCs w:val="22"/>
        </w:rPr>
        <w:t xml:space="preserve"> </w:t>
      </w:r>
      <w:commentRangeStart w:id="962"/>
      <w:r w:rsidR="00E12EDA" w:rsidRPr="003135D8">
        <w:rPr>
          <w:rFonts w:ascii="Arial" w:hAnsi="Arial" w:cs="Arial"/>
          <w:sz w:val="22"/>
          <w:szCs w:val="22"/>
        </w:rPr>
        <w:t>Aporte investigativo</w:t>
      </w:r>
      <w:bookmarkEnd w:id="961"/>
      <w:commentRangeEnd w:id="962"/>
      <w:r w:rsidR="00676B35">
        <w:rPr>
          <w:rStyle w:val="Refdecomentario"/>
          <w:b w:val="0"/>
        </w:rPr>
        <w:commentReference w:id="962"/>
      </w:r>
    </w:p>
    <w:p w14:paraId="673BE1A1" w14:textId="7F4BC470" w:rsidR="00F76E97" w:rsidRPr="003135D8" w:rsidRDefault="00F76E97" w:rsidP="00F76E97">
      <w:pPr>
        <w:rPr>
          <w:rFonts w:ascii="Arial" w:hAnsi="Arial" w:cs="Arial"/>
          <w:sz w:val="22"/>
          <w:szCs w:val="22"/>
        </w:rPr>
      </w:pPr>
    </w:p>
    <w:p w14:paraId="337B8CF6" w14:textId="791BA1B5" w:rsidR="00F76E97" w:rsidRPr="003135D8" w:rsidDel="00DA0EBB" w:rsidRDefault="00F76E97" w:rsidP="00F76E97">
      <w:pPr>
        <w:pStyle w:val="NormalWeb"/>
        <w:spacing w:before="0" w:beforeAutospacing="0" w:after="0" w:afterAutospacing="0"/>
        <w:jc w:val="both"/>
        <w:rPr>
          <w:del w:id="963" w:author="AcerF5w10" w:date="2019-03-12T20:02:00Z"/>
          <w:rFonts w:ascii="Arial" w:hAnsi="Arial" w:cs="Arial"/>
          <w:color w:val="000000"/>
          <w:sz w:val="22"/>
          <w:szCs w:val="22"/>
        </w:rPr>
      </w:pPr>
      <w:r w:rsidRPr="003135D8">
        <w:rPr>
          <w:rFonts w:ascii="Arial" w:hAnsi="Arial" w:cs="Arial"/>
          <w:color w:val="000000"/>
          <w:sz w:val="22"/>
          <w:szCs w:val="22"/>
        </w:rPr>
        <w:t xml:space="preserve">Los aportes de este trabajo de grado desde la perspectiva de investigación, se enfocan en la generación de nuevo conocimiento orientado al proceso de diseño </w:t>
      </w:r>
      <w:ins w:id="964" w:author="AcerF5w10" w:date="2019-03-12T20:09:00Z">
        <w:r w:rsidR="00563114">
          <w:rPr>
            <w:rFonts w:ascii="Arial" w:hAnsi="Arial" w:cs="Arial"/>
            <w:color w:val="000000"/>
            <w:sz w:val="22"/>
            <w:szCs w:val="22"/>
          </w:rPr>
          <w:t xml:space="preserve">de objetos con interacción tangible </w:t>
        </w:r>
      </w:ins>
      <w:del w:id="965" w:author="AcerF5w10" w:date="2019-03-12T20:10:00Z">
        <w:r w:rsidRPr="003135D8" w:rsidDel="00563114">
          <w:rPr>
            <w:rFonts w:ascii="Arial" w:hAnsi="Arial" w:cs="Arial"/>
            <w:color w:val="000000"/>
            <w:sz w:val="22"/>
            <w:szCs w:val="22"/>
          </w:rPr>
          <w:delText>y construcción de</w:delText>
        </w:r>
      </w:del>
      <w:ins w:id="966" w:author="AcerF5w10" w:date="2019-03-12T20:12:00Z">
        <w:r w:rsidR="00563114">
          <w:rPr>
            <w:rFonts w:ascii="Arial" w:hAnsi="Arial" w:cs="Arial"/>
            <w:color w:val="000000"/>
            <w:sz w:val="22"/>
            <w:szCs w:val="22"/>
          </w:rPr>
          <w:t>en</w:t>
        </w:r>
      </w:ins>
      <w:ins w:id="967" w:author="AcerF5w10" w:date="2019-03-12T20:10:00Z">
        <w:r w:rsidR="00563114">
          <w:rPr>
            <w:rFonts w:ascii="Arial" w:hAnsi="Arial" w:cs="Arial"/>
            <w:color w:val="000000"/>
            <w:sz w:val="22"/>
            <w:szCs w:val="22"/>
          </w:rPr>
          <w:t xml:space="preserve"> </w:t>
        </w:r>
      </w:ins>
      <w:del w:id="968" w:author="AcerF5w10" w:date="2019-03-12T20:10:00Z">
        <w:r w:rsidRPr="003135D8" w:rsidDel="00563114">
          <w:rPr>
            <w:rFonts w:ascii="Arial" w:hAnsi="Arial" w:cs="Arial"/>
            <w:color w:val="000000"/>
            <w:sz w:val="22"/>
            <w:szCs w:val="22"/>
          </w:rPr>
          <w:delText xml:space="preserve"> </w:delText>
        </w:r>
      </w:del>
      <w:r w:rsidRPr="003135D8">
        <w:rPr>
          <w:rFonts w:ascii="Arial" w:hAnsi="Arial" w:cs="Arial"/>
          <w:color w:val="000000"/>
          <w:sz w:val="22"/>
          <w:szCs w:val="22"/>
        </w:rPr>
        <w:t>juegos serios</w:t>
      </w:r>
      <w:del w:id="969" w:author="AcerF5w10" w:date="2019-03-12T20:10:00Z">
        <w:r w:rsidRPr="003135D8" w:rsidDel="00563114">
          <w:rPr>
            <w:rFonts w:ascii="Arial" w:hAnsi="Arial" w:cs="Arial"/>
            <w:color w:val="000000"/>
            <w:sz w:val="22"/>
            <w:szCs w:val="22"/>
          </w:rPr>
          <w:delText xml:space="preserve"> con interfaces tangibles</w:delText>
        </w:r>
      </w:del>
      <w:r w:rsidRPr="003135D8">
        <w:rPr>
          <w:rFonts w:ascii="Arial" w:hAnsi="Arial" w:cs="Arial"/>
          <w:color w:val="000000"/>
          <w:sz w:val="22"/>
          <w:szCs w:val="22"/>
        </w:rPr>
        <w:t>, para la rehabilitación psicomotriz de niños con discapacidad auditiva.</w:t>
      </w:r>
    </w:p>
    <w:p w14:paraId="6C6204B3" w14:textId="0A6ECD9F" w:rsidR="00933249" w:rsidRPr="003135D8" w:rsidDel="00DA0EBB" w:rsidRDefault="00933249" w:rsidP="00F76E97">
      <w:pPr>
        <w:pStyle w:val="NormalWeb"/>
        <w:spacing w:before="0" w:beforeAutospacing="0" w:after="0" w:afterAutospacing="0"/>
        <w:jc w:val="both"/>
        <w:rPr>
          <w:del w:id="970" w:author="AcerF5w10" w:date="2019-03-12T20:02:00Z"/>
          <w:rFonts w:ascii="Arial" w:hAnsi="Arial" w:cs="Arial"/>
          <w:sz w:val="22"/>
          <w:szCs w:val="22"/>
        </w:rPr>
      </w:pPr>
    </w:p>
    <w:p w14:paraId="25DB78AF" w14:textId="00AE3742" w:rsidR="00F76E97" w:rsidRPr="003135D8" w:rsidRDefault="00DA0EBB" w:rsidP="00F76E97">
      <w:pPr>
        <w:pStyle w:val="NormalWeb"/>
        <w:spacing w:before="0" w:beforeAutospacing="0" w:after="0" w:afterAutospacing="0"/>
        <w:jc w:val="both"/>
        <w:rPr>
          <w:rFonts w:ascii="Arial" w:hAnsi="Arial" w:cs="Arial"/>
          <w:color w:val="000000"/>
          <w:sz w:val="22"/>
          <w:szCs w:val="22"/>
        </w:rPr>
      </w:pPr>
      <w:ins w:id="971" w:author="AcerF5w10" w:date="2019-03-12T20:02:00Z">
        <w:r>
          <w:rPr>
            <w:rFonts w:ascii="Arial" w:hAnsi="Arial" w:cs="Arial"/>
            <w:color w:val="000000"/>
            <w:sz w:val="22"/>
            <w:szCs w:val="22"/>
          </w:rPr>
          <w:t xml:space="preserve"> </w:t>
        </w:r>
      </w:ins>
      <w:commentRangeStart w:id="972"/>
      <w:r w:rsidR="00F76E97" w:rsidRPr="003135D8">
        <w:rPr>
          <w:rFonts w:ascii="Arial" w:hAnsi="Arial" w:cs="Arial"/>
          <w:color w:val="000000"/>
          <w:sz w:val="22"/>
          <w:szCs w:val="22"/>
        </w:rPr>
        <w:t xml:space="preserve">Para tal fin se construirá un conjunto de </w:t>
      </w:r>
      <w:commentRangeStart w:id="973"/>
      <w:r w:rsidR="00F76E97" w:rsidRPr="003135D8">
        <w:rPr>
          <w:rFonts w:ascii="Arial" w:hAnsi="Arial" w:cs="Arial"/>
          <w:color w:val="000000"/>
          <w:sz w:val="22"/>
          <w:szCs w:val="22"/>
        </w:rPr>
        <w:t>patrones</w:t>
      </w:r>
      <w:commentRangeEnd w:id="973"/>
      <w:r w:rsidR="005E7F49">
        <w:rPr>
          <w:rStyle w:val="Refdecomentario"/>
        </w:rPr>
        <w:commentReference w:id="973"/>
      </w:r>
      <w:ins w:id="974" w:author="AcerF5w10" w:date="2019-03-12T20:12:00Z">
        <w:r w:rsidR="00563114">
          <w:rPr>
            <w:rFonts w:ascii="Arial" w:hAnsi="Arial" w:cs="Arial"/>
            <w:color w:val="000000"/>
            <w:sz w:val="22"/>
            <w:szCs w:val="22"/>
          </w:rPr>
          <w:t xml:space="preserve"> de diseño que permitan mejorar </w:t>
        </w:r>
      </w:ins>
      <w:del w:id="975" w:author="AcerF5w10" w:date="2019-03-12T20:12:00Z">
        <w:r w:rsidR="00F76E97" w:rsidRPr="003135D8" w:rsidDel="00563114">
          <w:rPr>
            <w:rFonts w:ascii="Arial" w:hAnsi="Arial" w:cs="Arial"/>
            <w:color w:val="000000"/>
            <w:sz w:val="22"/>
            <w:szCs w:val="22"/>
          </w:rPr>
          <w:delText xml:space="preserve"> para </w:delText>
        </w:r>
      </w:del>
      <w:r w:rsidR="00F76E97" w:rsidRPr="003135D8">
        <w:rPr>
          <w:rFonts w:ascii="Arial" w:hAnsi="Arial" w:cs="Arial"/>
          <w:color w:val="000000"/>
          <w:sz w:val="22"/>
          <w:szCs w:val="22"/>
        </w:rPr>
        <w:t>la interacción con objetos tangibles en herramientas o sistemas interactivos como juegos serios que puedan contribuir y brindar una hoja de ruta para los diseñadores y constructores de juegos serios.</w:t>
      </w:r>
      <w:commentRangeEnd w:id="972"/>
      <w:r w:rsidR="00797F71">
        <w:rPr>
          <w:rStyle w:val="Refdecomentario"/>
        </w:rPr>
        <w:commentReference w:id="972"/>
      </w:r>
    </w:p>
    <w:p w14:paraId="4F67669E" w14:textId="77777777" w:rsidR="00933249" w:rsidRPr="003135D8" w:rsidRDefault="00933249" w:rsidP="00F76E97">
      <w:pPr>
        <w:pStyle w:val="NormalWeb"/>
        <w:spacing w:before="0" w:beforeAutospacing="0" w:after="0" w:afterAutospacing="0"/>
        <w:jc w:val="both"/>
        <w:rPr>
          <w:rFonts w:ascii="Arial" w:hAnsi="Arial" w:cs="Arial"/>
          <w:sz w:val="22"/>
          <w:szCs w:val="22"/>
        </w:rPr>
      </w:pPr>
    </w:p>
    <w:p w14:paraId="6FB197B4" w14:textId="34CFCF4F" w:rsidR="00F76E97" w:rsidRPr="007D2F53" w:rsidRDefault="00F76E97" w:rsidP="00F76E97">
      <w:pPr>
        <w:pStyle w:val="NormalWeb"/>
        <w:spacing w:before="0" w:beforeAutospacing="0" w:after="0" w:afterAutospacing="0"/>
        <w:jc w:val="both"/>
        <w:rPr>
          <w:rFonts w:ascii="Arial" w:hAnsi="Arial" w:cs="Arial"/>
          <w:color w:val="FF0000"/>
          <w:sz w:val="22"/>
          <w:szCs w:val="22"/>
          <w:rPrChange w:id="976" w:author="AcerF5w10" w:date="2019-05-16T11:06:00Z">
            <w:rPr>
              <w:rFonts w:ascii="Arial" w:hAnsi="Arial" w:cs="Arial"/>
              <w:sz w:val="22"/>
              <w:szCs w:val="22"/>
            </w:rPr>
          </w:rPrChange>
        </w:rPr>
      </w:pPr>
      <w:commentRangeStart w:id="977"/>
      <w:r w:rsidRPr="007D2F53">
        <w:rPr>
          <w:rFonts w:ascii="Arial" w:hAnsi="Arial" w:cs="Arial"/>
          <w:color w:val="FF0000"/>
          <w:sz w:val="22"/>
          <w:szCs w:val="22"/>
          <w:rPrChange w:id="978" w:author="AcerF5w10" w:date="2019-05-16T11:06:00Z">
            <w:rPr>
              <w:rFonts w:ascii="Arial" w:hAnsi="Arial" w:cs="Arial"/>
              <w:color w:val="000000"/>
              <w:sz w:val="22"/>
              <w:szCs w:val="22"/>
            </w:rPr>
          </w:rPrChange>
        </w:rPr>
        <w:t xml:space="preserve">El trabajo teórico se lleva al campo práctico con el desarrollo de un prototipo de juego serio con interfaz tangible, que adopte el conjunto de </w:t>
      </w:r>
      <w:commentRangeStart w:id="979"/>
      <w:r w:rsidRPr="007D2F53">
        <w:rPr>
          <w:rFonts w:ascii="Arial" w:hAnsi="Arial" w:cs="Arial"/>
          <w:color w:val="FF0000"/>
          <w:sz w:val="22"/>
          <w:szCs w:val="22"/>
          <w:rPrChange w:id="980" w:author="AcerF5w10" w:date="2019-05-16T11:06:00Z">
            <w:rPr>
              <w:rFonts w:ascii="Arial" w:hAnsi="Arial" w:cs="Arial"/>
              <w:color w:val="000000"/>
              <w:sz w:val="22"/>
              <w:szCs w:val="22"/>
            </w:rPr>
          </w:rPrChange>
        </w:rPr>
        <w:t>patrones</w:t>
      </w:r>
      <w:commentRangeEnd w:id="979"/>
      <w:r w:rsidR="00DC3CC3" w:rsidRPr="007D2F53">
        <w:rPr>
          <w:rStyle w:val="Refdecomentario"/>
          <w:color w:val="FF0000"/>
          <w:rPrChange w:id="981" w:author="AcerF5w10" w:date="2019-05-16T11:06:00Z">
            <w:rPr>
              <w:rStyle w:val="Refdecomentario"/>
            </w:rPr>
          </w:rPrChange>
        </w:rPr>
        <w:commentReference w:id="979"/>
      </w:r>
      <w:ins w:id="982" w:author="AcerF5w10" w:date="2019-03-12T20:06:00Z">
        <w:r w:rsidR="00EE61B9" w:rsidRPr="007D2F53">
          <w:rPr>
            <w:rFonts w:ascii="Arial" w:hAnsi="Arial" w:cs="Arial"/>
            <w:color w:val="FF0000"/>
            <w:sz w:val="22"/>
            <w:szCs w:val="22"/>
            <w:rPrChange w:id="983" w:author="AcerF5w10" w:date="2019-05-16T11:06:00Z">
              <w:rPr>
                <w:rFonts w:ascii="Arial" w:hAnsi="Arial" w:cs="Arial"/>
                <w:color w:val="000000"/>
                <w:sz w:val="22"/>
                <w:szCs w:val="22"/>
              </w:rPr>
            </w:rPrChange>
          </w:rPr>
          <w:t xml:space="preserve"> de diseño</w:t>
        </w:r>
      </w:ins>
      <w:r w:rsidRPr="007D2F53">
        <w:rPr>
          <w:rFonts w:ascii="Arial" w:hAnsi="Arial" w:cs="Arial"/>
          <w:color w:val="FF0000"/>
          <w:sz w:val="22"/>
          <w:szCs w:val="22"/>
          <w:rPrChange w:id="984" w:author="AcerF5w10" w:date="2019-05-16T11:06:00Z">
            <w:rPr>
              <w:rFonts w:ascii="Arial" w:hAnsi="Arial" w:cs="Arial"/>
              <w:color w:val="000000"/>
              <w:sz w:val="22"/>
              <w:szCs w:val="22"/>
            </w:rPr>
          </w:rPrChange>
        </w:rPr>
        <w:t xml:space="preserve"> especificados y construidos en el desarrollo del trabajo de grado, este conjunto se validará en un centro médico de atención a niños con discapacidad auditiva.</w:t>
      </w:r>
      <w:commentRangeEnd w:id="977"/>
      <w:r w:rsidR="00797F71" w:rsidRPr="007D2F53">
        <w:rPr>
          <w:rStyle w:val="Refdecomentario"/>
          <w:color w:val="FF0000"/>
          <w:rPrChange w:id="985" w:author="AcerF5w10" w:date="2019-05-16T11:06:00Z">
            <w:rPr>
              <w:rStyle w:val="Refdecomentario"/>
            </w:rPr>
          </w:rPrChange>
        </w:rPr>
        <w:commentReference w:id="977"/>
      </w:r>
    </w:p>
    <w:p w14:paraId="5B0EA4E2" w14:textId="77777777" w:rsidR="00F66375" w:rsidRPr="003135D8" w:rsidRDefault="00F66375">
      <w:pPr>
        <w:jc w:val="both"/>
        <w:rPr>
          <w:rFonts w:ascii="Arial" w:eastAsia="Arial" w:hAnsi="Arial" w:cs="Arial"/>
          <w:sz w:val="22"/>
          <w:szCs w:val="22"/>
        </w:rPr>
      </w:pPr>
    </w:p>
    <w:p w14:paraId="15D1B81C" w14:textId="01CB5B81" w:rsidR="00F66375" w:rsidRPr="003135D8" w:rsidRDefault="003135D8" w:rsidP="00784A47">
      <w:pPr>
        <w:pStyle w:val="Ttulo1"/>
        <w:numPr>
          <w:ilvl w:val="0"/>
          <w:numId w:val="2"/>
        </w:numPr>
        <w:ind w:left="709" w:hanging="709"/>
        <w:rPr>
          <w:b/>
          <w:sz w:val="22"/>
          <w:szCs w:val="22"/>
        </w:rPr>
      </w:pPr>
      <w:bookmarkStart w:id="986" w:name="_Toc531009676"/>
      <w:r w:rsidRPr="003135D8">
        <w:rPr>
          <w:b/>
          <w:sz w:val="22"/>
          <w:szCs w:val="22"/>
        </w:rPr>
        <w:t>OBJETIVOS</w:t>
      </w:r>
      <w:bookmarkEnd w:id="986"/>
    </w:p>
    <w:p w14:paraId="2990D567" w14:textId="45F724E0" w:rsidR="00F66375" w:rsidRPr="003135D8" w:rsidRDefault="00DC4155" w:rsidP="00DC4155">
      <w:pPr>
        <w:pStyle w:val="Ttulo2"/>
        <w:rPr>
          <w:rFonts w:ascii="Arial" w:eastAsia="Arial" w:hAnsi="Arial" w:cs="Arial"/>
          <w:b w:val="0"/>
          <w:color w:val="000000"/>
          <w:sz w:val="22"/>
          <w:szCs w:val="22"/>
        </w:rPr>
      </w:pPr>
      <w:bookmarkStart w:id="987" w:name="_Toc531009677"/>
      <w:r w:rsidRPr="003135D8">
        <w:rPr>
          <w:rFonts w:ascii="Arial" w:eastAsia="Arial" w:hAnsi="Arial" w:cs="Arial"/>
          <w:color w:val="000000"/>
          <w:sz w:val="22"/>
          <w:szCs w:val="22"/>
        </w:rPr>
        <w:t>3</w:t>
      </w:r>
      <w:r w:rsidRPr="003135D8">
        <w:rPr>
          <w:rFonts w:ascii="Arial" w:hAnsi="Arial" w:cs="Arial"/>
          <w:color w:val="000000"/>
          <w:sz w:val="22"/>
          <w:szCs w:val="22"/>
        </w:rPr>
        <w:t>.1</w:t>
      </w:r>
      <w:r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 xml:space="preserve">Objetivo </w:t>
      </w:r>
      <w:commentRangeStart w:id="988"/>
      <w:r w:rsidR="00E12EDA" w:rsidRPr="003135D8">
        <w:rPr>
          <w:rFonts w:ascii="Arial" w:eastAsia="Arial" w:hAnsi="Arial" w:cs="Arial"/>
          <w:color w:val="000000"/>
          <w:sz w:val="22"/>
          <w:szCs w:val="22"/>
        </w:rPr>
        <w:t>general</w:t>
      </w:r>
      <w:bookmarkEnd w:id="987"/>
      <w:commentRangeEnd w:id="988"/>
      <w:r w:rsidR="003F6535">
        <w:rPr>
          <w:rStyle w:val="Refdecomentario"/>
          <w:b w:val="0"/>
        </w:rPr>
        <w:commentReference w:id="988"/>
      </w:r>
      <w:ins w:id="989" w:author="AcerF5w10" w:date="2019-03-28T18:04:00Z">
        <w:r w:rsidR="00F708C6">
          <w:rPr>
            <w:rFonts w:ascii="Arial" w:eastAsia="Arial" w:hAnsi="Arial" w:cs="Arial"/>
            <w:color w:val="000000"/>
            <w:sz w:val="22"/>
            <w:szCs w:val="22"/>
          </w:rPr>
          <w:t xml:space="preserve"> </w:t>
        </w:r>
      </w:ins>
    </w:p>
    <w:p w14:paraId="345791FB" w14:textId="77777777" w:rsidR="00F66375" w:rsidRPr="003135D8" w:rsidRDefault="00F66375">
      <w:pPr>
        <w:pBdr>
          <w:top w:val="nil"/>
          <w:left w:val="nil"/>
          <w:bottom w:val="nil"/>
          <w:right w:val="nil"/>
          <w:between w:val="nil"/>
        </w:pBdr>
        <w:ind w:left="709" w:hanging="720"/>
        <w:jc w:val="both"/>
        <w:rPr>
          <w:rFonts w:ascii="Arial" w:eastAsia="Arial" w:hAnsi="Arial" w:cs="Arial"/>
          <w:color w:val="000000"/>
          <w:sz w:val="22"/>
          <w:szCs w:val="22"/>
        </w:rPr>
      </w:pPr>
    </w:p>
    <w:p w14:paraId="09C1D8A2" w14:textId="31D5C8ED" w:rsidR="003444A5" w:rsidRPr="003135D8" w:rsidRDefault="003444A5">
      <w:pPr>
        <w:jc w:val="both"/>
        <w:rPr>
          <w:rFonts w:ascii="Arial" w:eastAsia="Arial" w:hAnsi="Arial" w:cs="Arial"/>
          <w:sz w:val="22"/>
          <w:szCs w:val="22"/>
        </w:rPr>
      </w:pPr>
      <w:r w:rsidRPr="003135D8">
        <w:rPr>
          <w:rFonts w:ascii="Arial" w:eastAsia="Arial" w:hAnsi="Arial" w:cs="Arial"/>
          <w:sz w:val="22"/>
          <w:szCs w:val="22"/>
        </w:rPr>
        <w:t xml:space="preserve">Proponer un conjunto de patrones de </w:t>
      </w:r>
      <w:ins w:id="990" w:author="AcerF5w10" w:date="2019-03-02T16:24:00Z">
        <w:r w:rsidR="00CE16D5">
          <w:rPr>
            <w:rFonts w:ascii="Arial" w:eastAsia="Arial" w:hAnsi="Arial" w:cs="Arial"/>
            <w:sz w:val="22"/>
            <w:szCs w:val="22"/>
          </w:rPr>
          <w:t>diseño</w:t>
        </w:r>
      </w:ins>
      <w:ins w:id="991" w:author="AcerF5w10" w:date="2019-03-02T16:30:00Z">
        <w:r w:rsidR="0008213E">
          <w:rPr>
            <w:rFonts w:ascii="Arial" w:eastAsia="Arial" w:hAnsi="Arial" w:cs="Arial"/>
            <w:sz w:val="22"/>
            <w:szCs w:val="22"/>
          </w:rPr>
          <w:t>,</w:t>
        </w:r>
      </w:ins>
      <w:ins w:id="992" w:author="AcerF5w10" w:date="2019-03-02T16:24:00Z">
        <w:r w:rsidR="00CE16D5">
          <w:rPr>
            <w:rFonts w:ascii="Arial" w:eastAsia="Arial" w:hAnsi="Arial" w:cs="Arial"/>
            <w:sz w:val="22"/>
            <w:szCs w:val="22"/>
          </w:rPr>
          <w:t xml:space="preserve"> de objetos </w:t>
        </w:r>
      </w:ins>
      <w:ins w:id="993" w:author="AcerF5w10" w:date="2019-03-02T16:26:00Z">
        <w:r w:rsidR="00CE16D5">
          <w:rPr>
            <w:rFonts w:ascii="Arial" w:eastAsia="Arial" w:hAnsi="Arial" w:cs="Arial"/>
            <w:sz w:val="22"/>
            <w:szCs w:val="22"/>
          </w:rPr>
          <w:t xml:space="preserve">de </w:t>
        </w:r>
      </w:ins>
      <w:r w:rsidRPr="003135D8">
        <w:rPr>
          <w:rFonts w:ascii="Arial" w:eastAsia="Arial" w:hAnsi="Arial" w:cs="Arial"/>
          <w:sz w:val="22"/>
          <w:szCs w:val="22"/>
        </w:rPr>
        <w:t xml:space="preserve">interacción </w:t>
      </w:r>
      <w:ins w:id="994" w:author="AcerF5w10" w:date="2019-03-02T16:26:00Z">
        <w:r w:rsidR="00CE16D5">
          <w:rPr>
            <w:rFonts w:ascii="Arial" w:eastAsia="Arial" w:hAnsi="Arial" w:cs="Arial"/>
            <w:sz w:val="22"/>
            <w:szCs w:val="22"/>
          </w:rPr>
          <w:t xml:space="preserve">tangible </w:t>
        </w:r>
      </w:ins>
      <w:del w:id="995" w:author="AcerF5w10" w:date="2019-03-02T16:26:00Z">
        <w:r w:rsidRPr="003135D8" w:rsidDel="00CE16D5">
          <w:rPr>
            <w:rFonts w:ascii="Arial" w:eastAsia="Arial" w:hAnsi="Arial" w:cs="Arial"/>
            <w:sz w:val="22"/>
            <w:szCs w:val="22"/>
          </w:rPr>
          <w:delText>para</w:delText>
        </w:r>
      </w:del>
      <w:ins w:id="996" w:author="AcerF5w10" w:date="2019-03-02T16:26:00Z">
        <w:r w:rsidR="00CE16D5">
          <w:rPr>
            <w:rFonts w:ascii="Arial" w:eastAsia="Arial" w:hAnsi="Arial" w:cs="Arial"/>
            <w:sz w:val="22"/>
            <w:szCs w:val="22"/>
          </w:rPr>
          <w:t>en</w:t>
        </w:r>
      </w:ins>
      <w:r w:rsidRPr="003135D8">
        <w:rPr>
          <w:rFonts w:ascii="Arial" w:eastAsia="Arial" w:hAnsi="Arial" w:cs="Arial"/>
          <w:sz w:val="22"/>
          <w:szCs w:val="22"/>
        </w:rPr>
        <w:t xml:space="preserve"> juegos serios </w:t>
      </w:r>
      <w:del w:id="997" w:author="AcerF5w10" w:date="2019-03-02T16:27:00Z">
        <w:r w:rsidRPr="003135D8" w:rsidDel="00CE16D5">
          <w:rPr>
            <w:rFonts w:ascii="Arial" w:eastAsia="Arial" w:hAnsi="Arial" w:cs="Arial"/>
            <w:sz w:val="22"/>
            <w:szCs w:val="22"/>
          </w:rPr>
          <w:delText xml:space="preserve">que usan interfaces u objetos tangibles dirigidos </w:delText>
        </w:r>
      </w:del>
      <w:ins w:id="998" w:author="AcerF5w10" w:date="2019-03-02T16:27:00Z">
        <w:r w:rsidR="00CE16D5">
          <w:rPr>
            <w:rFonts w:ascii="Arial" w:eastAsia="Arial" w:hAnsi="Arial" w:cs="Arial"/>
            <w:sz w:val="22"/>
            <w:szCs w:val="22"/>
          </w:rPr>
          <w:t>par</w:t>
        </w:r>
      </w:ins>
      <w:r w:rsidRPr="003135D8">
        <w:rPr>
          <w:rFonts w:ascii="Arial" w:eastAsia="Arial" w:hAnsi="Arial" w:cs="Arial"/>
          <w:sz w:val="22"/>
          <w:szCs w:val="22"/>
        </w:rPr>
        <w:t>a</w:t>
      </w:r>
      <w:del w:id="999" w:author="AcerF5w10" w:date="2019-03-02T16:27:00Z">
        <w:r w:rsidRPr="003135D8" w:rsidDel="00CE16D5">
          <w:rPr>
            <w:rFonts w:ascii="Arial" w:eastAsia="Arial" w:hAnsi="Arial" w:cs="Arial"/>
            <w:sz w:val="22"/>
            <w:szCs w:val="22"/>
          </w:rPr>
          <w:delText xml:space="preserve"> la</w:delText>
        </w:r>
      </w:del>
      <w:r w:rsidRPr="003135D8">
        <w:rPr>
          <w:rFonts w:ascii="Arial" w:eastAsia="Arial" w:hAnsi="Arial" w:cs="Arial"/>
          <w:sz w:val="22"/>
          <w:szCs w:val="22"/>
        </w:rPr>
        <w:t xml:space="preserve"> rehabilitación psicomotriz</w:t>
      </w:r>
      <w:ins w:id="1000" w:author="AcerF5w10" w:date="2019-03-02T16:29:00Z">
        <w:r w:rsidR="00256B5D">
          <w:rPr>
            <w:rFonts w:ascii="Arial" w:eastAsia="Arial" w:hAnsi="Arial" w:cs="Arial"/>
            <w:sz w:val="22"/>
            <w:szCs w:val="22"/>
          </w:rPr>
          <w:t>,</w:t>
        </w:r>
      </w:ins>
      <w:ins w:id="1001" w:author="AcerF5w10" w:date="2019-03-02T16:27:00Z">
        <w:r w:rsidR="00CE16D5">
          <w:rPr>
            <w:rFonts w:ascii="Arial" w:eastAsia="Arial" w:hAnsi="Arial" w:cs="Arial"/>
            <w:sz w:val="22"/>
            <w:szCs w:val="22"/>
          </w:rPr>
          <w:t xml:space="preserve"> que contribuya a mejorar la </w:t>
        </w:r>
      </w:ins>
      <w:ins w:id="1002" w:author="AcerF5w10" w:date="2019-03-02T16:28:00Z">
        <w:r w:rsidR="00CE16D5">
          <w:rPr>
            <w:rFonts w:ascii="Arial" w:eastAsia="Arial" w:hAnsi="Arial" w:cs="Arial"/>
            <w:sz w:val="22"/>
            <w:szCs w:val="22"/>
          </w:rPr>
          <w:t>interacción</w:t>
        </w:r>
      </w:ins>
      <w:ins w:id="1003" w:author="AcerF5w10" w:date="2019-03-02T16:27:00Z">
        <w:r w:rsidR="00CE16D5">
          <w:rPr>
            <w:rFonts w:ascii="Arial" w:eastAsia="Arial" w:hAnsi="Arial" w:cs="Arial"/>
            <w:sz w:val="22"/>
            <w:szCs w:val="22"/>
          </w:rPr>
          <w:t xml:space="preserve"> entre </w:t>
        </w:r>
      </w:ins>
      <w:ins w:id="1004" w:author="AcerF5w10" w:date="2019-03-02T16:28:00Z">
        <w:r w:rsidR="00CE16D5">
          <w:rPr>
            <w:rFonts w:ascii="Arial" w:eastAsia="Arial" w:hAnsi="Arial" w:cs="Arial"/>
            <w:sz w:val="22"/>
            <w:szCs w:val="22"/>
          </w:rPr>
          <w:t xml:space="preserve">el juego serio y </w:t>
        </w:r>
      </w:ins>
      <w:del w:id="1005" w:author="AcerF5w10" w:date="2019-03-02T16:28:00Z">
        <w:r w:rsidRPr="003135D8" w:rsidDel="00CE16D5">
          <w:rPr>
            <w:rFonts w:ascii="Arial" w:eastAsia="Arial" w:hAnsi="Arial" w:cs="Arial"/>
            <w:sz w:val="22"/>
            <w:szCs w:val="22"/>
          </w:rPr>
          <w:delText xml:space="preserve"> de </w:delText>
        </w:r>
      </w:del>
      <w:r w:rsidRPr="003135D8">
        <w:rPr>
          <w:rFonts w:ascii="Arial" w:eastAsia="Arial" w:hAnsi="Arial" w:cs="Arial"/>
          <w:sz w:val="22"/>
          <w:szCs w:val="22"/>
        </w:rPr>
        <w:t>niños con discapacidad auditiva</w:t>
      </w:r>
      <w:ins w:id="1006" w:author="AcerF5w10" w:date="2019-03-02T16:28:00Z">
        <w:r w:rsidR="00CE16D5">
          <w:rPr>
            <w:rFonts w:ascii="Arial" w:eastAsia="Arial" w:hAnsi="Arial" w:cs="Arial"/>
            <w:sz w:val="22"/>
            <w:szCs w:val="22"/>
          </w:rPr>
          <w:t xml:space="preserve"> entre 3 a 5 años</w:t>
        </w:r>
      </w:ins>
      <w:ins w:id="1007" w:author="AcerF5w10" w:date="2019-03-12T19:48:00Z">
        <w:r w:rsidR="00013FEC">
          <w:rPr>
            <w:rFonts w:ascii="Arial" w:eastAsia="Arial" w:hAnsi="Arial" w:cs="Arial"/>
            <w:sz w:val="22"/>
            <w:szCs w:val="22"/>
          </w:rPr>
          <w:t xml:space="preserve">, mediante una </w:t>
        </w:r>
      </w:ins>
      <w:ins w:id="1008" w:author="AcerF5w10" w:date="2019-03-12T19:49:00Z">
        <w:r w:rsidR="00013FEC">
          <w:rPr>
            <w:rFonts w:ascii="Arial" w:eastAsia="Arial" w:hAnsi="Arial" w:cs="Arial"/>
            <w:sz w:val="22"/>
            <w:szCs w:val="22"/>
          </w:rPr>
          <w:t>revisión</w:t>
        </w:r>
      </w:ins>
      <w:ins w:id="1009" w:author="AcerF5w10" w:date="2019-03-12T19:48:00Z">
        <w:r w:rsidR="00013FEC">
          <w:rPr>
            <w:rFonts w:ascii="Arial" w:eastAsia="Arial" w:hAnsi="Arial" w:cs="Arial"/>
            <w:sz w:val="22"/>
            <w:szCs w:val="22"/>
          </w:rPr>
          <w:t xml:space="preserve"> sofisticada</w:t>
        </w:r>
      </w:ins>
      <w:r w:rsidRPr="003135D8">
        <w:rPr>
          <w:rFonts w:ascii="Arial" w:eastAsia="Arial" w:hAnsi="Arial" w:cs="Arial"/>
          <w:sz w:val="22"/>
          <w:szCs w:val="22"/>
        </w:rPr>
        <w:t>.</w:t>
      </w:r>
    </w:p>
    <w:p w14:paraId="18B79D32" w14:textId="79D6F068" w:rsidR="00F66375" w:rsidRPr="003135D8" w:rsidRDefault="00DC4155" w:rsidP="00DC4155">
      <w:pPr>
        <w:pStyle w:val="Ttulo2"/>
        <w:rPr>
          <w:rFonts w:ascii="Arial" w:eastAsia="Arial" w:hAnsi="Arial" w:cs="Arial"/>
          <w:b w:val="0"/>
          <w:color w:val="000000"/>
          <w:sz w:val="22"/>
          <w:szCs w:val="22"/>
        </w:rPr>
      </w:pPr>
      <w:bookmarkStart w:id="1010" w:name="_Toc531009678"/>
      <w:r w:rsidRPr="003135D8">
        <w:rPr>
          <w:rFonts w:ascii="Arial" w:eastAsia="Arial" w:hAnsi="Arial" w:cs="Arial"/>
          <w:color w:val="000000"/>
          <w:sz w:val="22"/>
          <w:szCs w:val="22"/>
        </w:rPr>
        <w:t xml:space="preserve">3.2 </w:t>
      </w:r>
      <w:r w:rsidR="00E12EDA" w:rsidRPr="003135D8">
        <w:rPr>
          <w:rFonts w:ascii="Arial" w:eastAsia="Arial" w:hAnsi="Arial" w:cs="Arial"/>
          <w:color w:val="000000"/>
          <w:sz w:val="22"/>
          <w:szCs w:val="22"/>
        </w:rPr>
        <w:t>Objetivos específicos (</w:t>
      </w:r>
      <w:commentRangeStart w:id="1011"/>
      <w:r w:rsidR="00E12EDA" w:rsidRPr="003135D8">
        <w:rPr>
          <w:rFonts w:ascii="Arial" w:eastAsia="Arial" w:hAnsi="Arial" w:cs="Arial"/>
          <w:color w:val="000000"/>
          <w:sz w:val="22"/>
          <w:szCs w:val="22"/>
        </w:rPr>
        <w:t>OE</w:t>
      </w:r>
      <w:commentRangeEnd w:id="1011"/>
      <w:r w:rsidR="003F6535">
        <w:rPr>
          <w:rStyle w:val="Refdecomentario"/>
          <w:b w:val="0"/>
        </w:rPr>
        <w:commentReference w:id="1011"/>
      </w:r>
      <w:r w:rsidR="00E12EDA" w:rsidRPr="003135D8">
        <w:rPr>
          <w:rFonts w:ascii="Arial" w:eastAsia="Arial" w:hAnsi="Arial" w:cs="Arial"/>
          <w:color w:val="000000"/>
          <w:sz w:val="22"/>
          <w:szCs w:val="22"/>
        </w:rPr>
        <w:t>)</w:t>
      </w:r>
      <w:bookmarkEnd w:id="1010"/>
    </w:p>
    <w:p w14:paraId="57164906" w14:textId="77777777" w:rsidR="00F66375" w:rsidRPr="003135D8" w:rsidRDefault="00F66375">
      <w:pPr>
        <w:pBdr>
          <w:top w:val="nil"/>
          <w:left w:val="nil"/>
          <w:bottom w:val="nil"/>
          <w:right w:val="nil"/>
          <w:between w:val="nil"/>
        </w:pBdr>
        <w:ind w:left="709" w:hanging="720"/>
        <w:jc w:val="both"/>
        <w:rPr>
          <w:rFonts w:ascii="Arial" w:eastAsia="Arial" w:hAnsi="Arial" w:cs="Arial"/>
          <w:b/>
          <w:color w:val="000000"/>
          <w:sz w:val="22"/>
          <w:szCs w:val="22"/>
        </w:rPr>
      </w:pPr>
    </w:p>
    <w:p w14:paraId="0CFC5E6C" w14:textId="3E9960FB"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1012"/>
      <w:r w:rsidRPr="003135D8">
        <w:rPr>
          <w:rFonts w:ascii="Arial" w:eastAsia="Arial" w:hAnsi="Arial" w:cs="Arial"/>
          <w:b/>
          <w:color w:val="000000"/>
          <w:sz w:val="22"/>
          <w:szCs w:val="22"/>
        </w:rPr>
        <w:t xml:space="preserve">OE1: </w:t>
      </w:r>
      <w:commentRangeEnd w:id="1012"/>
      <w:r w:rsidR="00EC1DDF" w:rsidRPr="00AA1CD4">
        <w:rPr>
          <w:rStyle w:val="Refdecomentario"/>
        </w:rPr>
        <w:commentReference w:id="1012"/>
      </w:r>
      <w:del w:id="1013" w:author="AcerF5w10" w:date="2019-03-02T17:25:00Z">
        <w:r w:rsidRPr="005B5471" w:rsidDel="00637081">
          <w:rPr>
            <w:rFonts w:ascii="Arial" w:eastAsia="Arial" w:hAnsi="Arial" w:cs="Arial"/>
            <w:sz w:val="22"/>
            <w:szCs w:val="22"/>
            <w:rPrChange w:id="1014" w:author="AcerF5w10" w:date="2019-03-12T19:46:00Z">
              <w:rPr>
                <w:rFonts w:ascii="Arial" w:eastAsia="Arial" w:hAnsi="Arial" w:cs="Arial"/>
                <w:color w:val="000000"/>
                <w:sz w:val="22"/>
                <w:szCs w:val="22"/>
              </w:rPr>
            </w:rPrChange>
          </w:rPr>
          <w:delText>I</w:delText>
        </w:r>
      </w:del>
      <w:ins w:id="1015" w:author="AcerF5w10" w:date="2019-03-02T17:25:00Z">
        <w:r w:rsidR="00637081" w:rsidRPr="005B5471">
          <w:rPr>
            <w:rFonts w:ascii="Arial" w:eastAsia="Arial" w:hAnsi="Arial" w:cs="Arial"/>
            <w:sz w:val="22"/>
            <w:szCs w:val="22"/>
            <w:rPrChange w:id="1016" w:author="AcerF5w10" w:date="2019-03-12T19:46:00Z">
              <w:rPr>
                <w:rFonts w:ascii="Arial" w:eastAsia="Arial" w:hAnsi="Arial" w:cs="Arial"/>
                <w:color w:val="000000"/>
                <w:sz w:val="22"/>
                <w:szCs w:val="22"/>
              </w:rPr>
            </w:rPrChange>
          </w:rPr>
          <w:t xml:space="preserve">Explorar los lineamientos y principios </w:t>
        </w:r>
      </w:ins>
      <w:ins w:id="1017" w:author="AcerF5w10" w:date="2019-03-02T17:37:00Z">
        <w:r w:rsidR="006E12EF" w:rsidRPr="005B5471">
          <w:rPr>
            <w:rFonts w:ascii="Arial" w:eastAsia="Arial" w:hAnsi="Arial" w:cs="Arial"/>
            <w:sz w:val="22"/>
            <w:szCs w:val="22"/>
            <w:rPrChange w:id="1018" w:author="AcerF5w10" w:date="2019-03-12T19:46:00Z">
              <w:rPr>
                <w:rFonts w:ascii="Arial" w:eastAsia="Arial" w:hAnsi="Arial" w:cs="Arial"/>
                <w:color w:val="000000"/>
                <w:sz w:val="22"/>
                <w:szCs w:val="22"/>
              </w:rPr>
            </w:rPrChange>
          </w:rPr>
          <w:t xml:space="preserve">de </w:t>
        </w:r>
      </w:ins>
      <w:ins w:id="1019" w:author="AcerF5w10" w:date="2019-03-02T17:25:00Z">
        <w:r w:rsidR="00637081" w:rsidRPr="005B5471">
          <w:rPr>
            <w:rFonts w:ascii="Arial" w:eastAsia="Arial" w:hAnsi="Arial" w:cs="Arial"/>
            <w:sz w:val="22"/>
            <w:szCs w:val="22"/>
            <w:rPrChange w:id="1020" w:author="AcerF5w10" w:date="2019-03-12T19:46:00Z">
              <w:rPr>
                <w:rFonts w:ascii="Arial" w:eastAsia="Arial" w:hAnsi="Arial" w:cs="Arial"/>
                <w:color w:val="000000"/>
                <w:sz w:val="22"/>
                <w:szCs w:val="22"/>
              </w:rPr>
            </w:rPrChange>
          </w:rPr>
          <w:t>diseño</w:t>
        </w:r>
      </w:ins>
      <w:ins w:id="1021" w:author="AcerF5w10" w:date="2019-03-02T17:44:00Z">
        <w:r w:rsidR="0042261C" w:rsidRPr="005B5471">
          <w:rPr>
            <w:rFonts w:ascii="Arial" w:eastAsia="Arial" w:hAnsi="Arial" w:cs="Arial"/>
            <w:sz w:val="22"/>
            <w:szCs w:val="22"/>
            <w:rPrChange w:id="1022" w:author="AcerF5w10" w:date="2019-03-12T19:46:00Z">
              <w:rPr>
                <w:rFonts w:ascii="Arial" w:eastAsia="Arial" w:hAnsi="Arial" w:cs="Arial"/>
                <w:color w:val="000000"/>
                <w:sz w:val="22"/>
                <w:szCs w:val="22"/>
              </w:rPr>
            </w:rPrChange>
          </w:rPr>
          <w:t>,</w:t>
        </w:r>
      </w:ins>
      <w:ins w:id="1023" w:author="AcerF5w10" w:date="2019-03-02T17:25:00Z">
        <w:r w:rsidR="00637081" w:rsidRPr="005B5471">
          <w:rPr>
            <w:rFonts w:ascii="Arial" w:eastAsia="Arial" w:hAnsi="Arial" w:cs="Arial"/>
            <w:sz w:val="22"/>
            <w:szCs w:val="22"/>
            <w:rPrChange w:id="1024" w:author="AcerF5w10" w:date="2019-03-12T19:46:00Z">
              <w:rPr>
                <w:rFonts w:ascii="Arial" w:eastAsia="Arial" w:hAnsi="Arial" w:cs="Arial"/>
                <w:color w:val="000000"/>
                <w:sz w:val="22"/>
                <w:szCs w:val="22"/>
              </w:rPr>
            </w:rPrChange>
          </w:rPr>
          <w:t xml:space="preserve"> de objetos </w:t>
        </w:r>
      </w:ins>
      <w:ins w:id="1025" w:author="AcerF5w10" w:date="2019-03-02T17:27:00Z">
        <w:r w:rsidR="00637081" w:rsidRPr="005B5471">
          <w:rPr>
            <w:rFonts w:ascii="Arial" w:eastAsia="Arial" w:hAnsi="Arial" w:cs="Arial"/>
            <w:sz w:val="22"/>
            <w:szCs w:val="22"/>
            <w:rPrChange w:id="1026" w:author="AcerF5w10" w:date="2019-03-12T19:46:00Z">
              <w:rPr>
                <w:rFonts w:ascii="Arial" w:eastAsia="Arial" w:hAnsi="Arial" w:cs="Arial"/>
                <w:color w:val="000000"/>
                <w:sz w:val="22"/>
                <w:szCs w:val="22"/>
              </w:rPr>
            </w:rPrChange>
          </w:rPr>
          <w:t xml:space="preserve">de </w:t>
        </w:r>
      </w:ins>
      <w:ins w:id="1027" w:author="AcerF5w10" w:date="2019-03-02T17:29:00Z">
        <w:r w:rsidR="00637081" w:rsidRPr="005B5471">
          <w:rPr>
            <w:rFonts w:ascii="Arial" w:eastAsia="Arial" w:hAnsi="Arial" w:cs="Arial"/>
            <w:sz w:val="22"/>
            <w:szCs w:val="22"/>
            <w:rPrChange w:id="1028" w:author="AcerF5w10" w:date="2019-03-12T19:46:00Z">
              <w:rPr>
                <w:rFonts w:ascii="Arial" w:eastAsia="Arial" w:hAnsi="Arial" w:cs="Arial"/>
                <w:color w:val="000000"/>
                <w:sz w:val="22"/>
                <w:szCs w:val="22"/>
              </w:rPr>
            </w:rPrChange>
          </w:rPr>
          <w:t>interacción</w:t>
        </w:r>
      </w:ins>
      <w:ins w:id="1029" w:author="AcerF5w10" w:date="2019-03-02T17:27:00Z">
        <w:r w:rsidR="00637081" w:rsidRPr="005B5471">
          <w:rPr>
            <w:rFonts w:ascii="Arial" w:eastAsia="Arial" w:hAnsi="Arial" w:cs="Arial"/>
            <w:sz w:val="22"/>
            <w:szCs w:val="22"/>
            <w:rPrChange w:id="1030" w:author="AcerF5w10" w:date="2019-03-12T19:46:00Z">
              <w:rPr>
                <w:rFonts w:ascii="Arial" w:eastAsia="Arial" w:hAnsi="Arial" w:cs="Arial"/>
                <w:color w:val="000000"/>
                <w:sz w:val="22"/>
                <w:szCs w:val="22"/>
              </w:rPr>
            </w:rPrChange>
          </w:rPr>
          <w:t xml:space="preserve"> tangible </w:t>
        </w:r>
      </w:ins>
      <w:ins w:id="1031" w:author="AcerF5w10" w:date="2019-03-02T17:30:00Z">
        <w:r w:rsidR="007B3673" w:rsidRPr="005B5471">
          <w:rPr>
            <w:rFonts w:ascii="Arial" w:eastAsia="Arial" w:hAnsi="Arial" w:cs="Arial"/>
            <w:sz w:val="22"/>
            <w:szCs w:val="22"/>
            <w:rPrChange w:id="1032" w:author="AcerF5w10" w:date="2019-03-12T19:46:00Z">
              <w:rPr>
                <w:rFonts w:ascii="Arial" w:eastAsia="Arial" w:hAnsi="Arial" w:cs="Arial"/>
                <w:color w:val="000000"/>
                <w:sz w:val="22"/>
                <w:szCs w:val="22"/>
              </w:rPr>
            </w:rPrChange>
          </w:rPr>
          <w:t xml:space="preserve">en los </w:t>
        </w:r>
      </w:ins>
      <w:ins w:id="1033" w:author="AcerF5w10" w:date="2019-03-02T17:36:00Z">
        <w:r w:rsidR="00DB2863" w:rsidRPr="005B5471">
          <w:rPr>
            <w:rFonts w:ascii="Arial" w:eastAsia="Arial" w:hAnsi="Arial" w:cs="Arial"/>
            <w:sz w:val="22"/>
            <w:szCs w:val="22"/>
            <w:rPrChange w:id="1034" w:author="AcerF5w10" w:date="2019-03-12T19:46:00Z">
              <w:rPr>
                <w:rFonts w:ascii="Arial" w:eastAsia="Arial" w:hAnsi="Arial" w:cs="Arial"/>
                <w:color w:val="FF0000"/>
                <w:sz w:val="22"/>
                <w:szCs w:val="22"/>
              </w:rPr>
            </w:rPrChange>
          </w:rPr>
          <w:t>juegos</w:t>
        </w:r>
      </w:ins>
      <w:ins w:id="1035" w:author="AcerF5w10" w:date="2019-03-02T17:30:00Z">
        <w:r w:rsidR="007B3673" w:rsidRPr="005B5471">
          <w:rPr>
            <w:rFonts w:ascii="Arial" w:eastAsia="Arial" w:hAnsi="Arial" w:cs="Arial"/>
            <w:sz w:val="22"/>
            <w:szCs w:val="22"/>
            <w:rPrChange w:id="1036" w:author="AcerF5w10" w:date="2019-03-12T19:46:00Z">
              <w:rPr>
                <w:rFonts w:ascii="Arial" w:eastAsia="Arial" w:hAnsi="Arial" w:cs="Arial"/>
                <w:color w:val="000000"/>
                <w:sz w:val="22"/>
                <w:szCs w:val="22"/>
              </w:rPr>
            </w:rPrChange>
          </w:rPr>
          <w:t xml:space="preserve"> serios </w:t>
        </w:r>
      </w:ins>
      <w:ins w:id="1037" w:author="AcerF5w10" w:date="2019-03-02T17:36:00Z">
        <w:r w:rsidR="006E12EF" w:rsidRPr="005B5471">
          <w:rPr>
            <w:rFonts w:ascii="Arial" w:eastAsia="Arial" w:hAnsi="Arial" w:cs="Arial"/>
            <w:sz w:val="22"/>
            <w:szCs w:val="22"/>
            <w:rPrChange w:id="1038" w:author="AcerF5w10" w:date="2019-03-12T19:46:00Z">
              <w:rPr>
                <w:rFonts w:ascii="Arial" w:eastAsia="Arial" w:hAnsi="Arial" w:cs="Arial"/>
                <w:color w:val="FF0000"/>
                <w:sz w:val="22"/>
                <w:szCs w:val="22"/>
              </w:rPr>
            </w:rPrChange>
          </w:rPr>
          <w:t>enfocados en</w:t>
        </w:r>
      </w:ins>
      <w:ins w:id="1039" w:author="AcerF5w10" w:date="2019-03-02T17:30:00Z">
        <w:r w:rsidR="007B3673" w:rsidRPr="005B5471">
          <w:rPr>
            <w:rFonts w:ascii="Arial" w:eastAsia="Arial" w:hAnsi="Arial" w:cs="Arial"/>
            <w:sz w:val="22"/>
            <w:szCs w:val="22"/>
            <w:rPrChange w:id="1040" w:author="AcerF5w10" w:date="2019-03-12T19:46:00Z">
              <w:rPr>
                <w:rFonts w:ascii="Arial" w:eastAsia="Arial" w:hAnsi="Arial" w:cs="Arial"/>
                <w:color w:val="000000"/>
                <w:sz w:val="22"/>
                <w:szCs w:val="22"/>
              </w:rPr>
            </w:rPrChange>
          </w:rPr>
          <w:t xml:space="preserve"> </w:t>
        </w:r>
      </w:ins>
      <w:ins w:id="1041" w:author="AcerF5w10" w:date="2019-03-02T17:31:00Z">
        <w:r w:rsidR="007B3673" w:rsidRPr="005B5471">
          <w:rPr>
            <w:rFonts w:ascii="Arial" w:eastAsia="Arial" w:hAnsi="Arial" w:cs="Arial"/>
            <w:sz w:val="22"/>
            <w:szCs w:val="22"/>
            <w:rPrChange w:id="1042" w:author="AcerF5w10" w:date="2019-03-12T19:46:00Z">
              <w:rPr>
                <w:rFonts w:ascii="Arial" w:eastAsia="Arial" w:hAnsi="Arial" w:cs="Arial"/>
                <w:color w:val="000000"/>
                <w:sz w:val="22"/>
                <w:szCs w:val="22"/>
              </w:rPr>
            </w:rPrChange>
          </w:rPr>
          <w:t>rehabilitación</w:t>
        </w:r>
      </w:ins>
      <w:ins w:id="1043" w:author="AcerF5w10" w:date="2019-03-02T17:30:00Z">
        <w:r w:rsidR="007B3673" w:rsidRPr="005B5471">
          <w:rPr>
            <w:rFonts w:ascii="Arial" w:eastAsia="Arial" w:hAnsi="Arial" w:cs="Arial"/>
            <w:sz w:val="22"/>
            <w:szCs w:val="22"/>
            <w:rPrChange w:id="1044" w:author="AcerF5w10" w:date="2019-03-12T19:46:00Z">
              <w:rPr>
                <w:rFonts w:ascii="Arial" w:eastAsia="Arial" w:hAnsi="Arial" w:cs="Arial"/>
                <w:color w:val="000000"/>
                <w:sz w:val="22"/>
                <w:szCs w:val="22"/>
              </w:rPr>
            </w:rPrChange>
          </w:rPr>
          <w:t xml:space="preserve"> </w:t>
        </w:r>
      </w:ins>
      <w:ins w:id="1045" w:author="AcerF5w10" w:date="2019-03-02T17:31:00Z">
        <w:r w:rsidR="007B3673" w:rsidRPr="005B5471">
          <w:rPr>
            <w:rFonts w:ascii="Arial" w:eastAsia="Arial" w:hAnsi="Arial" w:cs="Arial"/>
            <w:sz w:val="22"/>
            <w:szCs w:val="22"/>
            <w:rPrChange w:id="1046" w:author="AcerF5w10" w:date="2019-03-12T19:46:00Z">
              <w:rPr>
                <w:rFonts w:ascii="Arial" w:eastAsia="Arial" w:hAnsi="Arial" w:cs="Arial"/>
                <w:color w:val="000000"/>
                <w:sz w:val="22"/>
                <w:szCs w:val="22"/>
              </w:rPr>
            </w:rPrChange>
          </w:rPr>
          <w:t xml:space="preserve">psicomotriz, </w:t>
        </w:r>
      </w:ins>
      <w:ins w:id="1047" w:author="AcerF5w10" w:date="2019-03-11T19:23:00Z">
        <w:r w:rsidR="00D00C26" w:rsidRPr="005B5471">
          <w:rPr>
            <w:rFonts w:ascii="Arial" w:eastAsia="Arial" w:hAnsi="Arial" w:cs="Arial"/>
            <w:sz w:val="22"/>
            <w:szCs w:val="22"/>
            <w:rPrChange w:id="1048" w:author="AcerF5w10" w:date="2019-03-12T19:46:00Z">
              <w:rPr>
                <w:rFonts w:ascii="Arial" w:eastAsia="Arial" w:hAnsi="Arial" w:cs="Arial"/>
                <w:color w:val="FF0000"/>
                <w:sz w:val="22"/>
                <w:szCs w:val="22"/>
              </w:rPr>
            </w:rPrChange>
          </w:rPr>
          <w:t xml:space="preserve">realizando una </w:t>
        </w:r>
      </w:ins>
      <w:ins w:id="1049" w:author="AcerF5w10" w:date="2019-03-11T19:24:00Z">
        <w:r w:rsidR="00D00C26" w:rsidRPr="005B5471">
          <w:rPr>
            <w:rFonts w:ascii="Arial" w:eastAsia="Arial" w:hAnsi="Arial" w:cs="Arial"/>
            <w:sz w:val="22"/>
            <w:szCs w:val="22"/>
            <w:rPrChange w:id="1050" w:author="AcerF5w10" w:date="2019-03-12T19:46:00Z">
              <w:rPr>
                <w:rFonts w:ascii="Arial" w:eastAsia="Arial" w:hAnsi="Arial" w:cs="Arial"/>
                <w:color w:val="FF0000"/>
                <w:sz w:val="22"/>
                <w:szCs w:val="22"/>
              </w:rPr>
            </w:rPrChange>
          </w:rPr>
          <w:t>revisión</w:t>
        </w:r>
      </w:ins>
      <w:ins w:id="1051" w:author="AcerF5w10" w:date="2019-03-11T19:23:00Z">
        <w:r w:rsidR="00D00C26" w:rsidRPr="005B5471">
          <w:rPr>
            <w:rFonts w:ascii="Arial" w:eastAsia="Arial" w:hAnsi="Arial" w:cs="Arial"/>
            <w:sz w:val="22"/>
            <w:szCs w:val="22"/>
            <w:rPrChange w:id="1052" w:author="AcerF5w10" w:date="2019-03-12T19:46:00Z">
              <w:rPr>
                <w:rFonts w:ascii="Arial" w:eastAsia="Arial" w:hAnsi="Arial" w:cs="Arial"/>
                <w:color w:val="FF0000"/>
                <w:sz w:val="22"/>
                <w:szCs w:val="22"/>
              </w:rPr>
            </w:rPrChange>
          </w:rPr>
          <w:t xml:space="preserve"> </w:t>
        </w:r>
      </w:ins>
      <w:ins w:id="1053" w:author="AcerF5w10" w:date="2019-03-11T19:24:00Z">
        <w:r w:rsidR="00D00C26" w:rsidRPr="005B5471">
          <w:rPr>
            <w:rFonts w:ascii="Arial" w:eastAsia="Arial" w:hAnsi="Arial" w:cs="Arial"/>
            <w:sz w:val="22"/>
            <w:szCs w:val="22"/>
            <w:rPrChange w:id="1054" w:author="AcerF5w10" w:date="2019-03-12T19:46:00Z">
              <w:rPr>
                <w:rFonts w:ascii="Arial" w:eastAsia="Arial" w:hAnsi="Arial" w:cs="Arial"/>
                <w:color w:val="FF0000"/>
                <w:sz w:val="22"/>
                <w:szCs w:val="22"/>
              </w:rPr>
            </w:rPrChange>
          </w:rPr>
          <w:t>sistemática</w:t>
        </w:r>
      </w:ins>
      <w:ins w:id="1055" w:author="AcerF5w10" w:date="2019-03-11T19:25:00Z">
        <w:r w:rsidR="00D00C26" w:rsidRPr="005B5471">
          <w:rPr>
            <w:rFonts w:ascii="Arial" w:eastAsia="Arial" w:hAnsi="Arial" w:cs="Arial"/>
            <w:sz w:val="22"/>
            <w:szCs w:val="22"/>
            <w:rPrChange w:id="1056" w:author="AcerF5w10" w:date="2019-03-12T19:46:00Z">
              <w:rPr>
                <w:rFonts w:ascii="Arial" w:eastAsia="Arial" w:hAnsi="Arial" w:cs="Arial"/>
                <w:color w:val="FF0000"/>
                <w:sz w:val="22"/>
                <w:szCs w:val="22"/>
              </w:rPr>
            </w:rPrChange>
          </w:rPr>
          <w:t xml:space="preserve"> de la literatura</w:t>
        </w:r>
      </w:ins>
      <w:ins w:id="1057" w:author="AcerF5w10" w:date="2019-03-11T19:23:00Z">
        <w:r w:rsidR="00D00C26" w:rsidRPr="005B5471">
          <w:rPr>
            <w:rFonts w:ascii="Arial" w:eastAsia="Arial" w:hAnsi="Arial" w:cs="Arial"/>
            <w:sz w:val="22"/>
            <w:szCs w:val="22"/>
            <w:rPrChange w:id="1058" w:author="AcerF5w10" w:date="2019-03-12T19:46:00Z">
              <w:rPr>
                <w:rFonts w:ascii="Arial" w:eastAsia="Arial" w:hAnsi="Arial" w:cs="Arial"/>
                <w:color w:val="FF0000"/>
                <w:sz w:val="22"/>
                <w:szCs w:val="22"/>
              </w:rPr>
            </w:rPrChange>
          </w:rPr>
          <w:t xml:space="preserve">, </w:t>
        </w:r>
      </w:ins>
      <w:ins w:id="1059" w:author="AcerF5w10" w:date="2019-03-02T17:29:00Z">
        <w:r w:rsidR="00637081" w:rsidRPr="005B5471">
          <w:rPr>
            <w:rFonts w:ascii="Arial" w:eastAsia="Arial" w:hAnsi="Arial" w:cs="Arial"/>
            <w:sz w:val="22"/>
            <w:szCs w:val="22"/>
            <w:rPrChange w:id="1060" w:author="AcerF5w10" w:date="2019-03-12T19:46:00Z">
              <w:rPr>
                <w:rFonts w:ascii="Arial" w:eastAsia="Arial" w:hAnsi="Arial" w:cs="Arial"/>
                <w:color w:val="000000"/>
                <w:sz w:val="22"/>
                <w:szCs w:val="22"/>
              </w:rPr>
            </w:rPrChange>
          </w:rPr>
          <w:t>para la construcción del conjunto de patrones</w:t>
        </w:r>
      </w:ins>
      <w:ins w:id="1061" w:author="AcerF5w10" w:date="2019-03-02T17:43:00Z">
        <w:r w:rsidR="00314D90" w:rsidRPr="005B5471">
          <w:rPr>
            <w:rFonts w:ascii="Arial" w:eastAsia="Arial" w:hAnsi="Arial" w:cs="Arial"/>
            <w:sz w:val="22"/>
            <w:szCs w:val="22"/>
            <w:rPrChange w:id="1062" w:author="AcerF5w10" w:date="2019-03-12T19:46:00Z">
              <w:rPr>
                <w:rFonts w:ascii="Arial" w:eastAsia="Arial" w:hAnsi="Arial" w:cs="Arial"/>
                <w:color w:val="000000"/>
                <w:sz w:val="22"/>
                <w:szCs w:val="22"/>
              </w:rPr>
            </w:rPrChange>
          </w:rPr>
          <w:t xml:space="preserve"> </w:t>
        </w:r>
      </w:ins>
      <w:ins w:id="1063" w:author="AcerF5w10" w:date="2019-03-02T17:45:00Z">
        <w:r w:rsidR="0042261C" w:rsidRPr="005B5471">
          <w:rPr>
            <w:rFonts w:ascii="Arial" w:eastAsia="Arial" w:hAnsi="Arial" w:cs="Arial"/>
            <w:sz w:val="22"/>
            <w:szCs w:val="22"/>
            <w:rPrChange w:id="1064" w:author="AcerF5w10" w:date="2019-03-12T19:46:00Z">
              <w:rPr>
                <w:rFonts w:ascii="Arial" w:eastAsia="Arial" w:hAnsi="Arial" w:cs="Arial"/>
                <w:color w:val="000000"/>
                <w:sz w:val="22"/>
                <w:szCs w:val="22"/>
              </w:rPr>
            </w:rPrChange>
          </w:rPr>
          <w:t>a proponer</w:t>
        </w:r>
        <w:r w:rsidR="00206840" w:rsidRPr="005B5471">
          <w:rPr>
            <w:rFonts w:ascii="Arial" w:eastAsia="Arial" w:hAnsi="Arial" w:cs="Arial"/>
            <w:sz w:val="22"/>
            <w:szCs w:val="22"/>
            <w:rPrChange w:id="1065" w:author="AcerF5w10" w:date="2019-03-12T19:46:00Z">
              <w:rPr>
                <w:rFonts w:ascii="Arial" w:eastAsia="Arial" w:hAnsi="Arial" w:cs="Arial"/>
                <w:color w:val="FF0000"/>
                <w:sz w:val="22"/>
                <w:szCs w:val="22"/>
              </w:rPr>
            </w:rPrChange>
          </w:rPr>
          <w:t>.</w:t>
        </w:r>
      </w:ins>
      <w:del w:id="1066" w:author="AcerF5w10" w:date="2019-03-02T17:30:00Z">
        <w:r w:rsidRPr="003135D8" w:rsidDel="00637081">
          <w:rPr>
            <w:rFonts w:ascii="Arial" w:eastAsia="Arial" w:hAnsi="Arial" w:cs="Arial"/>
            <w:color w:val="000000"/>
            <w:sz w:val="22"/>
            <w:szCs w:val="22"/>
          </w:rPr>
          <w:delText xml:space="preserve">dentificar patrones de </w:delText>
        </w:r>
        <w:r w:rsidRPr="003135D8" w:rsidDel="00637081">
          <w:rPr>
            <w:rFonts w:ascii="Arial" w:eastAsia="Arial" w:hAnsi="Arial" w:cs="Arial"/>
            <w:sz w:val="22"/>
            <w:szCs w:val="22"/>
          </w:rPr>
          <w:delText>interacción</w:delText>
        </w:r>
        <w:r w:rsidRPr="003135D8" w:rsidDel="00637081">
          <w:rPr>
            <w:rFonts w:ascii="Arial" w:eastAsia="Arial" w:hAnsi="Arial" w:cs="Arial"/>
            <w:color w:val="FF0000"/>
            <w:sz w:val="22"/>
            <w:szCs w:val="22"/>
          </w:rPr>
          <w:delText xml:space="preserve"> </w:delText>
        </w:r>
        <w:r w:rsidRPr="003135D8" w:rsidDel="00637081">
          <w:rPr>
            <w:rFonts w:ascii="Arial" w:eastAsia="Arial" w:hAnsi="Arial" w:cs="Arial"/>
            <w:color w:val="000000"/>
            <w:sz w:val="22"/>
            <w:szCs w:val="22"/>
          </w:rPr>
          <w:delText>existentes que usen interfaces u objetos tangibles para ambientes de juegos serios enfocados a la rehabilitación psicomotriz de niños con discapacidad auditiva.</w:delText>
        </w:r>
      </w:del>
    </w:p>
    <w:p w14:paraId="48BF16A6" w14:textId="225FE5C6" w:rsidR="00F66375" w:rsidRPr="003135D8"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commentRangeStart w:id="1067"/>
      <w:r w:rsidRPr="003135D8">
        <w:rPr>
          <w:rFonts w:ascii="Arial" w:eastAsia="Arial" w:hAnsi="Arial" w:cs="Arial"/>
          <w:b/>
          <w:color w:val="000000"/>
          <w:sz w:val="22"/>
          <w:szCs w:val="22"/>
        </w:rPr>
        <w:t>OE2:</w:t>
      </w:r>
      <w:commentRangeEnd w:id="1067"/>
      <w:r w:rsidR="00854BAF">
        <w:rPr>
          <w:rStyle w:val="Refdecomentario"/>
        </w:rPr>
        <w:commentReference w:id="1067"/>
      </w:r>
      <w:r w:rsidRPr="003135D8">
        <w:rPr>
          <w:rFonts w:ascii="Arial" w:eastAsia="Arial" w:hAnsi="Arial" w:cs="Arial"/>
          <w:b/>
          <w:color w:val="000000"/>
          <w:sz w:val="22"/>
          <w:szCs w:val="22"/>
        </w:rPr>
        <w:t xml:space="preserve"> </w:t>
      </w:r>
      <w:ins w:id="1068" w:author="AcerF5w10" w:date="2019-03-11T19:39:00Z">
        <w:r w:rsidR="00854BAF" w:rsidRPr="00854BAF">
          <w:rPr>
            <w:rFonts w:ascii="Arial" w:eastAsia="Arial" w:hAnsi="Arial" w:cs="Arial"/>
            <w:color w:val="000000"/>
            <w:sz w:val="22"/>
            <w:szCs w:val="22"/>
            <w:rPrChange w:id="1069" w:author="AcerF5w10" w:date="2019-03-11T19:40:00Z">
              <w:rPr>
                <w:rFonts w:ascii="Arial" w:eastAsia="Arial" w:hAnsi="Arial" w:cs="Arial"/>
                <w:b/>
                <w:color w:val="000000"/>
                <w:sz w:val="22"/>
                <w:szCs w:val="22"/>
              </w:rPr>
            </w:rPrChange>
          </w:rPr>
          <w:t xml:space="preserve">Construir </w:t>
        </w:r>
      </w:ins>
      <w:del w:id="1070" w:author="AcerF5w10" w:date="2019-03-11T19:39:00Z">
        <w:r w:rsidRPr="003135D8" w:rsidDel="00854BAF">
          <w:rPr>
            <w:rFonts w:ascii="Arial" w:eastAsia="Arial" w:hAnsi="Arial" w:cs="Arial"/>
            <w:color w:val="000000"/>
            <w:sz w:val="22"/>
            <w:szCs w:val="22"/>
          </w:rPr>
          <w:delText xml:space="preserve">Adaptar </w:delText>
        </w:r>
      </w:del>
      <w:del w:id="1071" w:author="AcerF5w10" w:date="2019-03-11T19:25:00Z">
        <w:r w:rsidRPr="003135D8" w:rsidDel="00ED3ED6">
          <w:rPr>
            <w:rFonts w:ascii="Arial" w:eastAsia="Arial" w:hAnsi="Arial" w:cs="Arial"/>
            <w:color w:val="000000"/>
            <w:sz w:val="22"/>
            <w:szCs w:val="22"/>
          </w:rPr>
          <w:delText>y/</w:delText>
        </w:r>
      </w:del>
      <w:del w:id="1072" w:author="AcerF5w10" w:date="2019-03-11T19:39:00Z">
        <w:r w:rsidRPr="003135D8" w:rsidDel="00854BAF">
          <w:rPr>
            <w:rFonts w:ascii="Arial" w:eastAsia="Arial" w:hAnsi="Arial" w:cs="Arial"/>
            <w:color w:val="000000"/>
            <w:sz w:val="22"/>
            <w:szCs w:val="22"/>
          </w:rPr>
          <w:delText xml:space="preserve">o definir </w:delText>
        </w:r>
      </w:del>
      <w:r w:rsidRPr="003135D8">
        <w:rPr>
          <w:rFonts w:ascii="Arial" w:eastAsia="Arial" w:hAnsi="Arial" w:cs="Arial"/>
          <w:color w:val="000000"/>
          <w:sz w:val="22"/>
          <w:szCs w:val="22"/>
        </w:rPr>
        <w:t xml:space="preserve">un conjunto de patrones de </w:t>
      </w:r>
      <w:ins w:id="1073" w:author="AcerF5w10" w:date="2019-03-11T19:26:00Z">
        <w:r w:rsidR="00ED3ED6">
          <w:rPr>
            <w:rFonts w:ascii="Arial" w:eastAsia="Arial" w:hAnsi="Arial" w:cs="Arial"/>
            <w:color w:val="000000"/>
            <w:sz w:val="22"/>
            <w:szCs w:val="22"/>
          </w:rPr>
          <w:t>diseño</w:t>
        </w:r>
      </w:ins>
      <w:ins w:id="1074" w:author="AcerF5w10" w:date="2019-03-12T12:08:00Z">
        <w:r w:rsidR="00D15E41">
          <w:rPr>
            <w:rFonts w:ascii="Arial" w:eastAsia="Arial" w:hAnsi="Arial" w:cs="Arial"/>
            <w:color w:val="000000"/>
            <w:sz w:val="22"/>
            <w:szCs w:val="22"/>
          </w:rPr>
          <w:t>,</w:t>
        </w:r>
      </w:ins>
      <w:del w:id="1075" w:author="AcerF5w10" w:date="2019-03-11T19:26:00Z">
        <w:r w:rsidRPr="003135D8" w:rsidDel="00ED3ED6">
          <w:rPr>
            <w:rFonts w:ascii="Arial" w:eastAsia="Arial" w:hAnsi="Arial" w:cs="Arial"/>
            <w:color w:val="000000"/>
            <w:sz w:val="22"/>
            <w:szCs w:val="22"/>
          </w:rPr>
          <w:delText>in</w:delText>
        </w:r>
      </w:del>
      <w:del w:id="1076" w:author="AcerF5w10" w:date="2019-03-11T19:27:00Z">
        <w:r w:rsidRPr="003135D8" w:rsidDel="00ED3ED6">
          <w:rPr>
            <w:rFonts w:ascii="Arial" w:eastAsia="Arial" w:hAnsi="Arial" w:cs="Arial"/>
            <w:color w:val="000000"/>
            <w:sz w:val="22"/>
            <w:szCs w:val="22"/>
          </w:rPr>
          <w:delText>teracción</w:delText>
        </w:r>
      </w:del>
      <w:r w:rsidRPr="003135D8">
        <w:rPr>
          <w:rFonts w:ascii="Arial" w:eastAsia="Arial" w:hAnsi="Arial" w:cs="Arial"/>
          <w:color w:val="000000"/>
          <w:sz w:val="22"/>
          <w:szCs w:val="22"/>
        </w:rPr>
        <w:t xml:space="preserve"> </w:t>
      </w:r>
      <w:ins w:id="1077" w:author="AcerF5w10" w:date="2019-03-11T19:27:00Z">
        <w:r w:rsidR="00ED3ED6">
          <w:rPr>
            <w:rFonts w:ascii="Arial" w:eastAsia="Arial" w:hAnsi="Arial" w:cs="Arial"/>
            <w:color w:val="000000"/>
            <w:sz w:val="22"/>
            <w:szCs w:val="22"/>
          </w:rPr>
          <w:t xml:space="preserve">de objetos de </w:t>
        </w:r>
      </w:ins>
      <w:ins w:id="1078" w:author="AcerF5w10" w:date="2019-03-11T19:29:00Z">
        <w:r w:rsidR="00ED3ED6">
          <w:rPr>
            <w:rFonts w:ascii="Arial" w:eastAsia="Arial" w:hAnsi="Arial" w:cs="Arial"/>
            <w:color w:val="000000"/>
            <w:sz w:val="22"/>
            <w:szCs w:val="22"/>
          </w:rPr>
          <w:t>interacción</w:t>
        </w:r>
      </w:ins>
      <w:ins w:id="1079" w:author="AcerF5w10" w:date="2019-03-11T19:27:00Z">
        <w:r w:rsidR="00ED3ED6">
          <w:rPr>
            <w:rFonts w:ascii="Arial" w:eastAsia="Arial" w:hAnsi="Arial" w:cs="Arial"/>
            <w:color w:val="000000"/>
            <w:sz w:val="22"/>
            <w:szCs w:val="22"/>
          </w:rPr>
          <w:t xml:space="preserve"> tangible </w:t>
        </w:r>
      </w:ins>
      <w:ins w:id="1080" w:author="AcerF5w10" w:date="2019-03-11T19:30:00Z">
        <w:r w:rsidR="00ED3ED6">
          <w:rPr>
            <w:rFonts w:ascii="Arial" w:eastAsia="Arial" w:hAnsi="Arial" w:cs="Arial"/>
            <w:color w:val="000000"/>
            <w:sz w:val="22"/>
            <w:szCs w:val="22"/>
          </w:rPr>
          <w:t>en los juegos serios enfocados en rehabilitación psicomotriz de niños con discapacidad auditiva</w:t>
        </w:r>
      </w:ins>
      <w:ins w:id="1081" w:author="AcerF5w10" w:date="2019-03-11T19:39:00Z">
        <w:r w:rsidR="00854BAF">
          <w:rPr>
            <w:rFonts w:ascii="Arial" w:eastAsia="Arial" w:hAnsi="Arial" w:cs="Arial"/>
            <w:color w:val="000000"/>
            <w:sz w:val="22"/>
            <w:szCs w:val="22"/>
          </w:rPr>
          <w:t xml:space="preserve"> </w:t>
        </w:r>
      </w:ins>
      <w:ins w:id="1082" w:author="AcerF5w10" w:date="2019-03-11T19:41:00Z">
        <w:r w:rsidR="00854BAF">
          <w:rPr>
            <w:rFonts w:ascii="Arial" w:eastAsia="Arial" w:hAnsi="Arial" w:cs="Arial"/>
            <w:color w:val="000000"/>
            <w:sz w:val="22"/>
            <w:szCs w:val="22"/>
          </w:rPr>
          <w:t>mediante</w:t>
        </w:r>
      </w:ins>
      <w:ins w:id="1083" w:author="AcerF5w10" w:date="2019-03-11T19:40:00Z">
        <w:r w:rsidR="00854BAF">
          <w:rPr>
            <w:rFonts w:ascii="Arial" w:eastAsia="Arial" w:hAnsi="Arial" w:cs="Arial"/>
            <w:color w:val="000000"/>
            <w:sz w:val="22"/>
            <w:szCs w:val="22"/>
          </w:rPr>
          <w:t xml:space="preserve"> la </w:t>
        </w:r>
      </w:ins>
      <w:ins w:id="1084" w:author="AcerF5w10" w:date="2019-03-28T16:41:00Z">
        <w:r w:rsidR="00A86CB8">
          <w:rPr>
            <w:rFonts w:ascii="Arial" w:eastAsia="Arial" w:hAnsi="Arial" w:cs="Arial"/>
            <w:color w:val="000000"/>
            <w:sz w:val="22"/>
            <w:szCs w:val="22"/>
          </w:rPr>
          <w:t>clasificación a partir de su ergonomía, simbolismo y su interactividad</w:t>
        </w:r>
      </w:ins>
      <w:del w:id="1085" w:author="AcerF5w10" w:date="2019-03-11T19:39:00Z">
        <w:r w:rsidRPr="003135D8" w:rsidDel="00854BAF">
          <w:rPr>
            <w:rFonts w:ascii="Arial" w:eastAsia="Arial" w:hAnsi="Arial" w:cs="Arial"/>
            <w:color w:val="000000"/>
            <w:sz w:val="22"/>
            <w:szCs w:val="22"/>
          </w:rPr>
          <w:delText xml:space="preserve">a partir del uso </w:delText>
        </w:r>
        <w:commentRangeStart w:id="1086"/>
        <w:r w:rsidRPr="003135D8" w:rsidDel="00854BAF">
          <w:rPr>
            <w:rFonts w:ascii="Arial" w:eastAsia="Arial" w:hAnsi="Arial" w:cs="Arial"/>
            <w:color w:val="000000"/>
            <w:sz w:val="22"/>
            <w:szCs w:val="22"/>
          </w:rPr>
          <w:delText>de</w:delText>
        </w:r>
        <w:commentRangeEnd w:id="1086"/>
        <w:r w:rsidR="00B5523A" w:rsidDel="00854BAF">
          <w:rPr>
            <w:rStyle w:val="Refdecomentario"/>
          </w:rPr>
          <w:commentReference w:id="1086"/>
        </w:r>
        <w:r w:rsidRPr="003135D8" w:rsidDel="00854BAF">
          <w:rPr>
            <w:rFonts w:ascii="Arial" w:eastAsia="Arial" w:hAnsi="Arial" w:cs="Arial"/>
            <w:color w:val="000000"/>
            <w:sz w:val="22"/>
            <w:szCs w:val="22"/>
          </w:rPr>
          <w:delText xml:space="preserve"> interfaces u objetos tangibles en juegos serios dirigidos a la rehabilitación psicomotriz de niños con discapacidad auditiva</w:delText>
        </w:r>
      </w:del>
      <w:r w:rsidRPr="003135D8">
        <w:rPr>
          <w:rFonts w:ascii="Arial" w:eastAsia="Arial" w:hAnsi="Arial" w:cs="Arial"/>
          <w:color w:val="000000"/>
          <w:sz w:val="22"/>
          <w:szCs w:val="22"/>
        </w:rPr>
        <w:t>.</w:t>
      </w:r>
    </w:p>
    <w:p w14:paraId="65D4A7BC" w14:textId="0758B3CB" w:rsidR="00F66375" w:rsidRPr="00A20A78" w:rsidDel="0010429A" w:rsidRDefault="00E12EDA">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jc w:val="both"/>
        <w:rPr>
          <w:del w:id="1087" w:author="AcerF5w10" w:date="2019-05-11T11:51:00Z"/>
          <w:rFonts w:ascii="Arial" w:hAnsi="Arial" w:cs="Arial"/>
          <w:color w:val="FF0000"/>
          <w:sz w:val="22"/>
          <w:szCs w:val="22"/>
          <w:rPrChange w:id="1088" w:author="AcerF5w10" w:date="2019-03-28T17:45:00Z">
            <w:rPr>
              <w:del w:id="1089" w:author="AcerF5w10" w:date="2019-05-11T11:51:00Z"/>
              <w:rFonts w:ascii="Arial" w:hAnsi="Arial" w:cs="Arial"/>
              <w:sz w:val="22"/>
              <w:szCs w:val="22"/>
            </w:rPr>
          </w:rPrChange>
        </w:rPr>
      </w:pPr>
      <w:commentRangeStart w:id="1090"/>
      <w:del w:id="1091" w:author="AcerF5w10" w:date="2019-05-11T11:51:00Z">
        <w:r w:rsidRPr="00A20A78" w:rsidDel="0010429A">
          <w:rPr>
            <w:rFonts w:ascii="Arial" w:eastAsia="Arial" w:hAnsi="Arial" w:cs="Arial"/>
            <w:b/>
            <w:color w:val="FF0000"/>
            <w:sz w:val="22"/>
            <w:szCs w:val="22"/>
            <w:rPrChange w:id="1092" w:author="AcerF5w10" w:date="2019-03-28T17:45:00Z">
              <w:rPr>
                <w:rFonts w:ascii="Arial" w:eastAsia="Arial" w:hAnsi="Arial" w:cs="Arial"/>
                <w:b/>
                <w:sz w:val="22"/>
                <w:szCs w:val="22"/>
              </w:rPr>
            </w:rPrChange>
          </w:rPr>
          <w:delText>OE3</w:delText>
        </w:r>
        <w:commentRangeEnd w:id="1090"/>
        <w:r w:rsidR="003F6535" w:rsidRPr="00A20A78" w:rsidDel="0010429A">
          <w:rPr>
            <w:rStyle w:val="Refdecomentario"/>
            <w:color w:val="FF0000"/>
            <w:rPrChange w:id="1093" w:author="AcerF5w10" w:date="2019-03-28T17:45:00Z">
              <w:rPr>
                <w:rStyle w:val="Refdecomentario"/>
              </w:rPr>
            </w:rPrChange>
          </w:rPr>
          <w:commentReference w:id="1090"/>
        </w:r>
        <w:r w:rsidRPr="00A20A78" w:rsidDel="0010429A">
          <w:rPr>
            <w:rFonts w:ascii="Arial" w:eastAsia="Arial" w:hAnsi="Arial" w:cs="Arial"/>
            <w:b/>
            <w:color w:val="FF0000"/>
            <w:sz w:val="22"/>
            <w:szCs w:val="22"/>
            <w:rPrChange w:id="1094" w:author="AcerF5w10" w:date="2019-03-28T17:45:00Z">
              <w:rPr>
                <w:rFonts w:ascii="Arial" w:eastAsia="Arial" w:hAnsi="Arial" w:cs="Arial"/>
                <w:b/>
                <w:sz w:val="22"/>
                <w:szCs w:val="22"/>
              </w:rPr>
            </w:rPrChange>
          </w:rPr>
          <w:delText xml:space="preserve">: </w:delText>
        </w:r>
        <w:r w:rsidRPr="00A20A78" w:rsidDel="0010429A">
          <w:rPr>
            <w:rFonts w:ascii="Arial" w:eastAsia="Arial" w:hAnsi="Arial" w:cs="Arial"/>
            <w:color w:val="FF0000"/>
            <w:sz w:val="22"/>
            <w:szCs w:val="22"/>
            <w:rPrChange w:id="1095" w:author="AcerF5w10" w:date="2019-03-28T17:45:00Z">
              <w:rPr>
                <w:rFonts w:ascii="Arial" w:eastAsia="Arial" w:hAnsi="Arial" w:cs="Arial"/>
                <w:sz w:val="22"/>
                <w:szCs w:val="22"/>
              </w:rPr>
            </w:rPrChange>
          </w:rPr>
          <w:delText>Construir un prototipo de juego serio que use interfaces tangibles para la rehabilitación psicomotriz de niños con discapacidad auditiva us</w:delText>
        </w:r>
      </w:del>
      <w:del w:id="1096" w:author="AcerF5w10" w:date="2019-03-11T19:44:00Z">
        <w:r w:rsidRPr="00A20A78" w:rsidDel="00854BAF">
          <w:rPr>
            <w:rFonts w:ascii="Arial" w:eastAsia="Arial" w:hAnsi="Arial" w:cs="Arial"/>
            <w:color w:val="FF0000"/>
            <w:sz w:val="22"/>
            <w:szCs w:val="22"/>
            <w:rPrChange w:id="1097" w:author="AcerF5w10" w:date="2019-03-28T17:45:00Z">
              <w:rPr>
                <w:rFonts w:ascii="Arial" w:eastAsia="Arial" w:hAnsi="Arial" w:cs="Arial"/>
                <w:sz w:val="22"/>
                <w:szCs w:val="22"/>
              </w:rPr>
            </w:rPrChange>
          </w:rPr>
          <w:delText>ando</w:delText>
        </w:r>
      </w:del>
      <w:del w:id="1098" w:author="AcerF5w10" w:date="2019-05-11T11:51:00Z">
        <w:r w:rsidRPr="00A20A78" w:rsidDel="0010429A">
          <w:rPr>
            <w:rFonts w:ascii="Arial" w:eastAsia="Arial" w:hAnsi="Arial" w:cs="Arial"/>
            <w:color w:val="FF0000"/>
            <w:sz w:val="22"/>
            <w:szCs w:val="22"/>
            <w:rPrChange w:id="1099" w:author="AcerF5w10" w:date="2019-03-28T17:45:00Z">
              <w:rPr>
                <w:rFonts w:ascii="Arial" w:eastAsia="Arial" w:hAnsi="Arial" w:cs="Arial"/>
                <w:sz w:val="22"/>
                <w:szCs w:val="22"/>
              </w:rPr>
            </w:rPrChange>
          </w:rPr>
          <w:delText xml:space="preserve"> el conjunto de patrones propuestos.</w:delText>
        </w:r>
      </w:del>
    </w:p>
    <w:p w14:paraId="2A33B170" w14:textId="3E94EF77" w:rsidR="00F66375" w:rsidRPr="003135D8" w:rsidRDefault="00E12EDA" w:rsidP="00E771C7">
      <w:pPr>
        <w:pStyle w:val="NormalWeb"/>
        <w:numPr>
          <w:ilvl w:val="0"/>
          <w:numId w:val="6"/>
        </w:numPr>
        <w:spacing w:before="0" w:beforeAutospacing="0" w:after="0" w:afterAutospacing="0"/>
        <w:ind w:left="1134"/>
        <w:jc w:val="both"/>
        <w:textAlignment w:val="baseline"/>
        <w:rPr>
          <w:rFonts w:ascii="Arial" w:hAnsi="Arial" w:cs="Arial"/>
          <w:color w:val="000000"/>
          <w:sz w:val="22"/>
          <w:szCs w:val="22"/>
        </w:rPr>
      </w:pPr>
      <w:r w:rsidRPr="003135D8">
        <w:rPr>
          <w:rFonts w:ascii="Arial" w:eastAsia="Arial" w:hAnsi="Arial" w:cs="Arial"/>
          <w:b/>
          <w:sz w:val="22"/>
          <w:szCs w:val="22"/>
        </w:rPr>
        <w:t>OE</w:t>
      </w:r>
      <w:del w:id="1100" w:author="AcerF5w10" w:date="2019-05-11T11:51:00Z">
        <w:r w:rsidRPr="003135D8" w:rsidDel="0010429A">
          <w:rPr>
            <w:rFonts w:ascii="Arial" w:eastAsia="Arial" w:hAnsi="Arial" w:cs="Arial"/>
            <w:b/>
            <w:sz w:val="22"/>
            <w:szCs w:val="22"/>
          </w:rPr>
          <w:delText>4</w:delText>
        </w:r>
      </w:del>
      <w:ins w:id="1101" w:author="AcerF5w10" w:date="2019-05-11T11:51:00Z">
        <w:r w:rsidR="0010429A">
          <w:rPr>
            <w:rFonts w:ascii="Arial" w:eastAsia="Arial" w:hAnsi="Arial" w:cs="Arial"/>
            <w:b/>
            <w:sz w:val="22"/>
            <w:szCs w:val="22"/>
          </w:rPr>
          <w:t>3</w:t>
        </w:r>
      </w:ins>
      <w:r w:rsidRPr="003135D8">
        <w:rPr>
          <w:rFonts w:ascii="Arial" w:eastAsia="Arial" w:hAnsi="Arial" w:cs="Arial"/>
          <w:b/>
          <w:sz w:val="22"/>
          <w:szCs w:val="22"/>
        </w:rPr>
        <w:t xml:space="preserve">: </w:t>
      </w:r>
      <w:r w:rsidR="00AE0DE2" w:rsidRPr="003135D8">
        <w:rPr>
          <w:rFonts w:ascii="Arial" w:hAnsi="Arial" w:cs="Arial"/>
          <w:color w:val="000000"/>
          <w:sz w:val="22"/>
          <w:szCs w:val="22"/>
        </w:rPr>
        <w:t xml:space="preserve">Evaluar </w:t>
      </w:r>
      <w:ins w:id="1102" w:author="AcerF5w10" w:date="2019-03-11T19:47:00Z">
        <w:r w:rsidR="009A4460">
          <w:rPr>
            <w:rFonts w:ascii="Arial" w:hAnsi="Arial" w:cs="Arial"/>
            <w:color w:val="000000"/>
            <w:sz w:val="22"/>
            <w:szCs w:val="22"/>
          </w:rPr>
          <w:t xml:space="preserve">la interacción </w:t>
        </w:r>
      </w:ins>
      <w:ins w:id="1103" w:author="AcerF5w10" w:date="2019-03-11T19:48:00Z">
        <w:r w:rsidR="009A4460">
          <w:rPr>
            <w:rFonts w:ascii="Arial" w:hAnsi="Arial" w:cs="Arial"/>
            <w:color w:val="000000"/>
            <w:sz w:val="22"/>
            <w:szCs w:val="22"/>
          </w:rPr>
          <w:t xml:space="preserve">entre los niños con discapacidad auditiva y el juego serio enfocado en la rehabilitación psicomotriz, </w:t>
        </w:r>
      </w:ins>
      <w:del w:id="1104" w:author="AcerF5w10" w:date="2019-03-11T19:48:00Z">
        <w:r w:rsidR="00AE0DE2" w:rsidRPr="003135D8" w:rsidDel="009A4460">
          <w:rPr>
            <w:rFonts w:ascii="Arial" w:hAnsi="Arial" w:cs="Arial"/>
            <w:color w:val="000000"/>
            <w:sz w:val="22"/>
            <w:szCs w:val="22"/>
          </w:rPr>
          <w:delText xml:space="preserve">los patrones de </w:delText>
        </w:r>
      </w:del>
      <w:del w:id="1105" w:author="AcerF5w10" w:date="2019-03-11T19:16:00Z">
        <w:r w:rsidR="00AE0DE2" w:rsidRPr="003135D8" w:rsidDel="00D00C26">
          <w:rPr>
            <w:rFonts w:ascii="Arial" w:hAnsi="Arial" w:cs="Arial"/>
            <w:color w:val="000000"/>
            <w:sz w:val="22"/>
            <w:szCs w:val="22"/>
          </w:rPr>
          <w:delText>interacción</w:delText>
        </w:r>
      </w:del>
      <w:del w:id="1106" w:author="AcerF5w10" w:date="2019-03-11T19:48:00Z">
        <w:r w:rsidR="00AE0DE2" w:rsidRPr="003135D8" w:rsidDel="009A4460">
          <w:rPr>
            <w:rFonts w:ascii="Arial" w:hAnsi="Arial" w:cs="Arial"/>
            <w:color w:val="000000"/>
            <w:sz w:val="22"/>
            <w:szCs w:val="22"/>
          </w:rPr>
          <w:delText xml:space="preserve"> generados </w:delText>
        </w:r>
      </w:del>
      <w:del w:id="1107" w:author="AcerF5w10" w:date="2019-03-11T19:16:00Z">
        <w:r w:rsidR="00AE0DE2" w:rsidRPr="003135D8" w:rsidDel="00D00C26">
          <w:rPr>
            <w:rFonts w:ascii="Arial" w:hAnsi="Arial" w:cs="Arial"/>
            <w:color w:val="000000"/>
            <w:sz w:val="22"/>
            <w:szCs w:val="22"/>
          </w:rPr>
          <w:delText>y/</w:delText>
        </w:r>
      </w:del>
      <w:del w:id="1108" w:author="AcerF5w10" w:date="2019-03-11T19:48:00Z">
        <w:r w:rsidR="00AE0DE2" w:rsidRPr="003135D8" w:rsidDel="009A4460">
          <w:rPr>
            <w:rFonts w:ascii="Arial" w:hAnsi="Arial" w:cs="Arial"/>
            <w:color w:val="000000"/>
            <w:sz w:val="22"/>
            <w:szCs w:val="22"/>
          </w:rPr>
          <w:delText xml:space="preserve">o adaptados </w:delText>
        </w:r>
      </w:del>
      <w:r w:rsidR="00AE0DE2" w:rsidRPr="003135D8">
        <w:rPr>
          <w:rFonts w:ascii="Arial" w:hAnsi="Arial" w:cs="Arial"/>
          <w:color w:val="000000"/>
          <w:sz w:val="22"/>
          <w:szCs w:val="22"/>
        </w:rPr>
        <w:t xml:space="preserve">a través de </w:t>
      </w:r>
      <w:commentRangeStart w:id="1109"/>
      <w:r w:rsidR="00AE0DE2" w:rsidRPr="003135D8">
        <w:rPr>
          <w:rFonts w:ascii="Arial" w:hAnsi="Arial" w:cs="Arial"/>
          <w:color w:val="000000"/>
          <w:sz w:val="22"/>
          <w:szCs w:val="22"/>
        </w:rPr>
        <w:t>un</w:t>
      </w:r>
      <w:commentRangeEnd w:id="1109"/>
      <w:r w:rsidR="00AC578A">
        <w:rPr>
          <w:rStyle w:val="Refdecomentario"/>
        </w:rPr>
        <w:commentReference w:id="1109"/>
      </w:r>
      <w:r w:rsidR="00AE0DE2" w:rsidRPr="003135D8">
        <w:rPr>
          <w:rFonts w:ascii="Arial" w:hAnsi="Arial" w:cs="Arial"/>
          <w:color w:val="000000"/>
          <w:sz w:val="22"/>
          <w:szCs w:val="22"/>
        </w:rPr>
        <w:t xml:space="preserve"> </w:t>
      </w:r>
      <w:commentRangeStart w:id="1110"/>
      <w:del w:id="1111" w:author="AcerF5w10" w:date="2019-03-07T12:19:00Z">
        <w:r w:rsidR="00AE0DE2" w:rsidRPr="003135D8" w:rsidDel="006B0A59">
          <w:rPr>
            <w:rFonts w:ascii="Arial" w:hAnsi="Arial" w:cs="Arial"/>
            <w:color w:val="000000"/>
            <w:sz w:val="22"/>
            <w:szCs w:val="22"/>
          </w:rPr>
          <w:delText>caso de estudio</w:delText>
        </w:r>
      </w:del>
      <w:ins w:id="1112" w:author="AcerF5w10" w:date="2019-03-07T12:19:00Z">
        <w:r w:rsidR="006B0A59">
          <w:rPr>
            <w:rFonts w:ascii="Arial" w:hAnsi="Arial" w:cs="Arial"/>
            <w:color w:val="000000"/>
            <w:sz w:val="22"/>
            <w:szCs w:val="22"/>
          </w:rPr>
          <w:t>estudio de caso</w:t>
        </w:r>
        <w:commentRangeEnd w:id="1110"/>
        <w:r w:rsidR="006B0A59">
          <w:rPr>
            <w:rStyle w:val="Refdecomentario"/>
          </w:rPr>
          <w:commentReference w:id="1110"/>
        </w:r>
      </w:ins>
      <w:r w:rsidR="00AE0DE2" w:rsidRPr="003135D8">
        <w:rPr>
          <w:rFonts w:ascii="Arial" w:hAnsi="Arial" w:cs="Arial"/>
          <w:color w:val="000000"/>
          <w:sz w:val="22"/>
          <w:szCs w:val="22"/>
        </w:rPr>
        <w:t xml:space="preserve">, utilizando el prototipo generado en un centro médico de atención a niños con </w:t>
      </w:r>
      <w:ins w:id="1113" w:author="AcerF5w10" w:date="2019-03-12T19:57:00Z">
        <w:r w:rsidR="00CA2E4C">
          <w:rPr>
            <w:rFonts w:ascii="Arial" w:hAnsi="Arial" w:cs="Arial"/>
            <w:color w:val="000000"/>
            <w:sz w:val="22"/>
            <w:szCs w:val="22"/>
          </w:rPr>
          <w:t xml:space="preserve">este tipo de </w:t>
        </w:r>
      </w:ins>
      <w:r w:rsidR="00AE0DE2" w:rsidRPr="003135D8">
        <w:rPr>
          <w:rFonts w:ascii="Arial" w:hAnsi="Arial" w:cs="Arial"/>
          <w:color w:val="000000"/>
          <w:sz w:val="22"/>
          <w:szCs w:val="22"/>
        </w:rPr>
        <w:t>discapacidad</w:t>
      </w:r>
      <w:del w:id="1114" w:author="AcerF5w10" w:date="2019-03-12T19:57:00Z">
        <w:r w:rsidR="00AE0DE2" w:rsidRPr="003135D8" w:rsidDel="00CA2E4C">
          <w:rPr>
            <w:rFonts w:ascii="Arial" w:hAnsi="Arial" w:cs="Arial"/>
            <w:color w:val="000000"/>
            <w:sz w:val="22"/>
            <w:szCs w:val="22"/>
          </w:rPr>
          <w:delText xml:space="preserve"> auditiva</w:delText>
        </w:r>
      </w:del>
      <w:r w:rsidR="00AE0DE2" w:rsidRPr="003135D8">
        <w:rPr>
          <w:rFonts w:ascii="Arial" w:hAnsi="Arial" w:cs="Arial"/>
          <w:color w:val="000000"/>
          <w:sz w:val="22"/>
          <w:szCs w:val="22"/>
        </w:rPr>
        <w:t>.</w:t>
      </w:r>
    </w:p>
    <w:p w14:paraId="1C2ADCDF" w14:textId="77777777" w:rsidR="00F66375" w:rsidRPr="003135D8" w:rsidRDefault="00F66375">
      <w:pPr>
        <w:jc w:val="both"/>
        <w:rPr>
          <w:rFonts w:ascii="Arial" w:eastAsia="Arial" w:hAnsi="Arial" w:cs="Arial"/>
          <w:sz w:val="22"/>
          <w:szCs w:val="22"/>
        </w:rPr>
      </w:pPr>
    </w:p>
    <w:p w14:paraId="33681FEB" w14:textId="6BE60C64" w:rsidR="00F66375" w:rsidRPr="003135D8" w:rsidRDefault="003135D8" w:rsidP="00784A47">
      <w:pPr>
        <w:pStyle w:val="Ttulo1"/>
        <w:numPr>
          <w:ilvl w:val="0"/>
          <w:numId w:val="2"/>
        </w:numPr>
        <w:tabs>
          <w:tab w:val="left" w:pos="851"/>
        </w:tabs>
        <w:ind w:left="709" w:hanging="709"/>
        <w:rPr>
          <w:b/>
          <w:sz w:val="22"/>
          <w:szCs w:val="22"/>
        </w:rPr>
      </w:pPr>
      <w:bookmarkStart w:id="1115" w:name="_Toc531009679"/>
      <w:r w:rsidRPr="003135D8">
        <w:rPr>
          <w:b/>
          <w:sz w:val="22"/>
          <w:szCs w:val="22"/>
        </w:rPr>
        <w:lastRenderedPageBreak/>
        <w:t>ACTIVIDADES Y CRONOGRAMA</w:t>
      </w:r>
      <w:bookmarkEnd w:id="1115"/>
    </w:p>
    <w:p w14:paraId="79305EBF" w14:textId="71BCA5CE" w:rsidR="00F66375" w:rsidRPr="003135D8" w:rsidRDefault="00BE7E8B" w:rsidP="00BE7E8B">
      <w:pPr>
        <w:pStyle w:val="Ttulo2"/>
        <w:rPr>
          <w:rFonts w:ascii="Arial" w:hAnsi="Arial" w:cs="Arial"/>
          <w:sz w:val="22"/>
          <w:szCs w:val="22"/>
        </w:rPr>
      </w:pPr>
      <w:bookmarkStart w:id="1116" w:name="_Toc531009680"/>
      <w:r w:rsidRPr="003135D8">
        <w:rPr>
          <w:rFonts w:ascii="Arial" w:hAnsi="Arial" w:cs="Arial"/>
          <w:sz w:val="22"/>
          <w:szCs w:val="22"/>
        </w:rPr>
        <w:t xml:space="preserve">4.1 </w:t>
      </w:r>
      <w:r w:rsidR="00E12EDA" w:rsidRPr="003135D8">
        <w:rPr>
          <w:rFonts w:ascii="Arial" w:hAnsi="Arial" w:cs="Arial"/>
          <w:sz w:val="22"/>
          <w:szCs w:val="22"/>
        </w:rPr>
        <w:t>Metodología de trabajo</w:t>
      </w:r>
      <w:bookmarkEnd w:id="1116"/>
      <w:r w:rsidR="00E12EDA" w:rsidRPr="003135D8">
        <w:rPr>
          <w:rFonts w:ascii="Arial" w:hAnsi="Arial" w:cs="Arial"/>
          <w:sz w:val="22"/>
          <w:szCs w:val="22"/>
        </w:rPr>
        <w:t xml:space="preserve"> </w:t>
      </w:r>
    </w:p>
    <w:p w14:paraId="4FAFB208" w14:textId="77777777" w:rsidR="00F66375" w:rsidRPr="003135D8" w:rsidRDefault="00F66375">
      <w:pPr>
        <w:jc w:val="both"/>
        <w:rPr>
          <w:rFonts w:ascii="Arial" w:eastAsia="Arial" w:hAnsi="Arial" w:cs="Arial"/>
          <w:sz w:val="22"/>
          <w:szCs w:val="22"/>
        </w:rPr>
      </w:pPr>
    </w:p>
    <w:p w14:paraId="224DC56F" w14:textId="02FBF189"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Para llevar a cabo la ejecución del proyecto propuesto, se utilizará el método Investigación-Acción con mú</w:t>
      </w:r>
      <w:r w:rsidR="00552AD6" w:rsidRPr="003135D8">
        <w:rPr>
          <w:rFonts w:ascii="Arial" w:eastAsia="Arial" w:hAnsi="Arial" w:cs="Arial"/>
          <w:sz w:val="22"/>
          <w:szCs w:val="22"/>
        </w:rPr>
        <w:t xml:space="preserve">ltiples ciclos de forma lineal </w:t>
      </w:r>
      <w:r w:rsidR="00552AD6" w:rsidRPr="003135D8">
        <w:rPr>
          <w:rFonts w:ascii="Arial" w:eastAsia="Arial" w:hAnsi="Arial" w:cs="Arial"/>
          <w:sz w:val="22"/>
          <w:szCs w:val="22"/>
        </w:rPr>
        <w:fldChar w:fldCharType="begin" w:fldLock="1"/>
      </w:r>
      <w:r w:rsidR="00416858">
        <w:rPr>
          <w:rFonts w:ascii="Arial" w:eastAsia="Arial" w:hAnsi="Arial" w:cs="Arial"/>
          <w:sz w:val="22"/>
          <w:szCs w:val="22"/>
        </w:rPr>
        <w:instrText>ADDIN CSL_CITATION {"citationItems":[{"id":"ITEM-1","itemData":{"DOI":"10.1016/0378-7206(85)90013-8","ISSN":"03787206","author":[{"dropping-particle":"","family":"Epistemol-","given":"Systems","non-dropping-particle":"","parse-names":false,"suffix":""},{"dropping-particle":"","family":"Knowledge","given":"Acquiring","non-dropping-particle":"","parse-names":false,"suffix":""}],"container-title":"International Federation of Information Processing","id":"ITEM-1","issue":"3","issued":{"date-parts":[["1984"]]},"page":"189-192","title":"Research methods in information systems","type":"article-journal","volume":"9"},"uris":["http://www.mendeley.com/documents/?uuid=52b8ceb0-4824-41cf-b6da-280ed969f1d3","http://www.mendeley.com/documents/?uuid=8b744785-4f87-4a54-ba84-99afa466f9e0"]}],"mendeley":{"formattedCitation":"[41]","plainTextFormattedCitation":"[41]","previouslyFormattedCitation":"[36]"},"properties":{"noteIndex":0},"schema":"https://github.com/citation-style-language/schema/raw/master/csl-citation.json"}</w:instrText>
      </w:r>
      <w:r w:rsidR="00552AD6" w:rsidRPr="003135D8">
        <w:rPr>
          <w:rFonts w:ascii="Arial" w:eastAsia="Arial" w:hAnsi="Arial" w:cs="Arial"/>
          <w:sz w:val="22"/>
          <w:szCs w:val="22"/>
        </w:rPr>
        <w:fldChar w:fldCharType="separate"/>
      </w:r>
      <w:r w:rsidR="00416858" w:rsidRPr="00416858">
        <w:rPr>
          <w:rFonts w:ascii="Arial" w:eastAsia="Arial" w:hAnsi="Arial" w:cs="Arial"/>
          <w:noProof/>
          <w:sz w:val="22"/>
          <w:szCs w:val="22"/>
        </w:rPr>
        <w:t>[41]</w:t>
      </w:r>
      <w:r w:rsidR="00552AD6" w:rsidRPr="003135D8">
        <w:rPr>
          <w:rFonts w:ascii="Arial" w:eastAsia="Arial" w:hAnsi="Arial" w:cs="Arial"/>
          <w:sz w:val="22"/>
          <w:szCs w:val="22"/>
        </w:rPr>
        <w:fldChar w:fldCharType="end"/>
      </w:r>
      <w:r w:rsidRPr="003135D8">
        <w:rPr>
          <w:rFonts w:ascii="Arial" w:eastAsia="Arial" w:hAnsi="Arial" w:cs="Arial"/>
          <w:sz w:val="22"/>
          <w:szCs w:val="22"/>
        </w:rPr>
        <w:t>. Para realizar la evaluación de la propuesta se rea</w:t>
      </w:r>
      <w:r w:rsidR="005D4840" w:rsidRPr="003135D8">
        <w:rPr>
          <w:rFonts w:ascii="Arial" w:eastAsia="Arial" w:hAnsi="Arial" w:cs="Arial"/>
          <w:sz w:val="22"/>
          <w:szCs w:val="22"/>
        </w:rPr>
        <w:t xml:space="preserve">lizará mediante un Grupo Focal </w:t>
      </w:r>
      <w:r w:rsidR="005D4840" w:rsidRPr="003135D8">
        <w:rPr>
          <w:rFonts w:ascii="Arial" w:eastAsia="Arial" w:hAnsi="Arial" w:cs="Arial"/>
          <w:sz w:val="22"/>
          <w:szCs w:val="22"/>
        </w:rPr>
        <w:fldChar w:fldCharType="begin" w:fldLock="1"/>
      </w:r>
      <w:r w:rsidR="00416858">
        <w:rPr>
          <w:rFonts w:ascii="Arial" w:eastAsia="Arial" w:hAnsi="Arial" w:cs="Arial"/>
          <w:sz w:val="22"/>
          <w:szCs w:val="22"/>
        </w:rPr>
        <w:instrText>ADDIN CSL_CITATION {"citationItems":[{"id":"ITEM-1","itemData":{"ISBN":"148332396X","author":[{"dropping-particle":"","family":"Stewart","given":"D.","non-dropping-particle":"","parse-names":false,"suffix":""},{"dropping-particle":"","family":"Shamdasani","given":"P.","non-dropping-particle":"","parse-names":false,"suffix":""}],"container-title":"Applied Social Research Methods Series","id":"ITEM-1","issued":{"date-parts":[["2015"]]},"title":"Focus groups: Theory and practice","type":"book","volume":"20"},"uris":["http://www.mendeley.com/documents/?uuid=872ea69a-f6c2-4b81-a5af-12f6c72c684b","http://www.mendeley.com/documents/?uuid=d7c185c0-f5c6-4df6-a1f9-625e47a4969d","http://www.mendeley.com/documents/?uuid=59d464f7-379f-4188-b4d7-28bde0f422a4"]}],"mendeley":{"formattedCitation":"[42]","plainTextFormattedCitation":"[42]","previouslyFormattedCitation":"[37]"},"properties":{"noteIndex":0},"schema":"https://github.com/citation-style-language/schema/raw/master/csl-citation.json"}</w:instrText>
      </w:r>
      <w:r w:rsidR="005D4840" w:rsidRPr="003135D8">
        <w:rPr>
          <w:rFonts w:ascii="Arial" w:eastAsia="Arial" w:hAnsi="Arial" w:cs="Arial"/>
          <w:sz w:val="22"/>
          <w:szCs w:val="22"/>
        </w:rPr>
        <w:fldChar w:fldCharType="separate"/>
      </w:r>
      <w:r w:rsidR="00416858" w:rsidRPr="00416858">
        <w:rPr>
          <w:rFonts w:ascii="Arial" w:eastAsia="Arial" w:hAnsi="Arial" w:cs="Arial"/>
          <w:noProof/>
          <w:sz w:val="22"/>
          <w:szCs w:val="22"/>
        </w:rPr>
        <w:t>[42]</w:t>
      </w:r>
      <w:r w:rsidR="005D4840" w:rsidRPr="003135D8">
        <w:rPr>
          <w:rFonts w:ascii="Arial" w:eastAsia="Arial" w:hAnsi="Arial" w:cs="Arial"/>
          <w:sz w:val="22"/>
          <w:szCs w:val="22"/>
        </w:rPr>
        <w:fldChar w:fldCharType="end"/>
      </w:r>
      <w:r w:rsidRPr="003135D8">
        <w:rPr>
          <w:rFonts w:ascii="Arial" w:eastAsia="Arial" w:hAnsi="Arial" w:cs="Arial"/>
          <w:sz w:val="22"/>
          <w:szCs w:val="22"/>
        </w:rPr>
        <w:t xml:space="preserve">. Teniendo en cuenta las fases y actividades propuestas por esta metodología, para el desarrollo se llevará a cabo 4 ciclos de investigación. A continuación, se describen los ciclos y las actividades que se llevarán a cabo de manera secuencial e incremental para el desarrollo del proyecto. </w:t>
      </w:r>
    </w:p>
    <w:p w14:paraId="1C9BF5B7" w14:textId="77777777" w:rsidR="00F66375" w:rsidRPr="003135D8" w:rsidRDefault="00F66375">
      <w:pPr>
        <w:jc w:val="both"/>
        <w:rPr>
          <w:rFonts w:ascii="Arial" w:eastAsia="Arial" w:hAnsi="Arial" w:cs="Arial"/>
          <w:sz w:val="22"/>
          <w:szCs w:val="22"/>
        </w:rPr>
      </w:pPr>
    </w:p>
    <w:p w14:paraId="262E1E69" w14:textId="6D31B4FD" w:rsidR="00F66375" w:rsidRPr="003135D8" w:rsidRDefault="00E12EDA" w:rsidP="00BE7E8B">
      <w:pPr>
        <w:pStyle w:val="Ttulo3"/>
        <w:jc w:val="left"/>
        <w:rPr>
          <w:rFonts w:ascii="Arial" w:hAnsi="Arial" w:cs="Arial"/>
          <w:b/>
          <w:sz w:val="22"/>
          <w:szCs w:val="22"/>
        </w:rPr>
      </w:pPr>
      <w:r w:rsidRPr="003135D8">
        <w:rPr>
          <w:rFonts w:ascii="Arial" w:hAnsi="Arial" w:cs="Arial"/>
          <w:b/>
          <w:sz w:val="22"/>
          <w:szCs w:val="22"/>
        </w:rPr>
        <w:t xml:space="preserve"> </w:t>
      </w:r>
      <w:bookmarkStart w:id="1117" w:name="_Toc531009681"/>
      <w:r w:rsidR="00BE7E8B" w:rsidRPr="003135D8">
        <w:rPr>
          <w:rFonts w:ascii="Arial" w:hAnsi="Arial" w:cs="Arial"/>
          <w:b/>
          <w:sz w:val="22"/>
          <w:szCs w:val="22"/>
        </w:rPr>
        <w:t xml:space="preserve">4.1.1 </w:t>
      </w:r>
      <w:r w:rsidRPr="003135D8">
        <w:rPr>
          <w:rFonts w:ascii="Arial" w:hAnsi="Arial" w:cs="Arial"/>
          <w:b/>
          <w:sz w:val="22"/>
          <w:szCs w:val="22"/>
        </w:rPr>
        <w:t>Ciclo 1 Análisis conceptual</w:t>
      </w:r>
      <w:bookmarkEnd w:id="1117"/>
    </w:p>
    <w:p w14:paraId="52516D12" w14:textId="77777777" w:rsidR="00F66375" w:rsidRPr="003135D8" w:rsidRDefault="00F66375">
      <w:pPr>
        <w:jc w:val="both"/>
        <w:rPr>
          <w:rFonts w:ascii="Arial" w:eastAsia="Arial" w:hAnsi="Arial" w:cs="Arial"/>
          <w:sz w:val="22"/>
          <w:szCs w:val="22"/>
        </w:rPr>
      </w:pPr>
    </w:p>
    <w:p w14:paraId="18D23DF5" w14:textId="43508A7E"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En esta fase se llevará a cabo la investigación del estado actual del arte acerca de patrones de diseño de interacción de </w:t>
      </w:r>
      <w:del w:id="1118" w:author="AcerF5w10" w:date="2019-03-12T15:31:00Z">
        <w:r w:rsidRPr="003135D8" w:rsidDel="00F60AFD">
          <w:rPr>
            <w:rFonts w:ascii="Arial" w:eastAsia="Arial" w:hAnsi="Arial" w:cs="Arial"/>
            <w:sz w:val="22"/>
            <w:szCs w:val="22"/>
          </w:rPr>
          <w:delText xml:space="preserve">videojuegos </w:delText>
        </w:r>
      </w:del>
      <w:ins w:id="1119" w:author="AcerF5w10" w:date="2019-03-12T15:31:00Z">
        <w:r w:rsidR="00F60AFD">
          <w:rPr>
            <w:rFonts w:ascii="Arial" w:eastAsia="Arial" w:hAnsi="Arial" w:cs="Arial"/>
            <w:sz w:val="22"/>
            <w:szCs w:val="22"/>
          </w:rPr>
          <w:t>juegos serios</w:t>
        </w:r>
        <w:r w:rsidR="00F60AFD" w:rsidRPr="003135D8">
          <w:rPr>
            <w:rFonts w:ascii="Arial" w:eastAsia="Arial" w:hAnsi="Arial" w:cs="Arial"/>
            <w:sz w:val="22"/>
            <w:szCs w:val="22"/>
          </w:rPr>
          <w:t xml:space="preserve"> </w:t>
        </w:r>
      </w:ins>
      <w:r w:rsidRPr="003135D8">
        <w:rPr>
          <w:rFonts w:ascii="Arial" w:eastAsia="Arial" w:hAnsi="Arial" w:cs="Arial"/>
          <w:sz w:val="22"/>
          <w:szCs w:val="22"/>
        </w:rPr>
        <w:t>existentes</w:t>
      </w:r>
      <w:ins w:id="1120" w:author="AcerF5w10" w:date="2019-03-12T15:33:00Z">
        <w:r w:rsidR="00F60AFD">
          <w:rPr>
            <w:rFonts w:ascii="Arial" w:eastAsia="Arial" w:hAnsi="Arial" w:cs="Arial"/>
            <w:sz w:val="22"/>
            <w:szCs w:val="22"/>
          </w:rPr>
          <w:t>,</w:t>
        </w:r>
      </w:ins>
      <w:r w:rsidRPr="003135D8">
        <w:rPr>
          <w:rFonts w:ascii="Arial" w:eastAsia="Arial" w:hAnsi="Arial" w:cs="Arial"/>
          <w:sz w:val="22"/>
          <w:szCs w:val="22"/>
        </w:rPr>
        <w:t xml:space="preserve"> que usen interfaces u objetos tangibles para ambientes </w:t>
      </w:r>
      <w:del w:id="1121" w:author="AcerF5w10" w:date="2019-03-12T15:33:00Z">
        <w:r w:rsidRPr="003135D8" w:rsidDel="00F60AFD">
          <w:rPr>
            <w:rFonts w:ascii="Arial" w:eastAsia="Arial" w:hAnsi="Arial" w:cs="Arial"/>
            <w:sz w:val="22"/>
            <w:szCs w:val="22"/>
          </w:rPr>
          <w:delText xml:space="preserve">de juegos serios </w:delText>
        </w:r>
      </w:del>
      <w:r w:rsidRPr="003135D8">
        <w:rPr>
          <w:rFonts w:ascii="Arial" w:eastAsia="Arial" w:hAnsi="Arial" w:cs="Arial"/>
          <w:sz w:val="22"/>
          <w:szCs w:val="22"/>
        </w:rPr>
        <w:t xml:space="preserve">enfocados </w:t>
      </w:r>
      <w:del w:id="1122" w:author="AcerF5w10" w:date="2019-03-12T15:33:00Z">
        <w:r w:rsidRPr="003135D8" w:rsidDel="00F60AFD">
          <w:rPr>
            <w:rFonts w:ascii="Arial" w:eastAsia="Arial" w:hAnsi="Arial" w:cs="Arial"/>
            <w:sz w:val="22"/>
            <w:szCs w:val="22"/>
          </w:rPr>
          <w:delText xml:space="preserve">a </w:delText>
        </w:r>
      </w:del>
      <w:ins w:id="1123" w:author="AcerF5w10" w:date="2019-03-12T15:33:00Z">
        <w:r w:rsidR="00F60AFD">
          <w:rPr>
            <w:rFonts w:ascii="Arial" w:eastAsia="Arial" w:hAnsi="Arial" w:cs="Arial"/>
            <w:sz w:val="22"/>
            <w:szCs w:val="22"/>
          </w:rPr>
          <w:t>en</w:t>
        </w:r>
        <w:r w:rsidR="00F60AFD" w:rsidRPr="003135D8">
          <w:rPr>
            <w:rFonts w:ascii="Arial" w:eastAsia="Arial" w:hAnsi="Arial" w:cs="Arial"/>
            <w:sz w:val="22"/>
            <w:szCs w:val="22"/>
          </w:rPr>
          <w:t xml:space="preserve"> </w:t>
        </w:r>
      </w:ins>
      <w:r w:rsidRPr="003135D8">
        <w:rPr>
          <w:rFonts w:ascii="Arial" w:eastAsia="Arial" w:hAnsi="Arial" w:cs="Arial"/>
          <w:sz w:val="22"/>
          <w:szCs w:val="22"/>
        </w:rPr>
        <w:t>la rehabilitación psicomotriz de niños con discapacidad auditiva, con el fin de poder identificar, entender y clasificar las diferentes propuestas encontradas en la literatura actual acerca del tema, como también resaltar  las propuestas más relevantes y útiles para construir de manera óptima la solución.</w:t>
      </w:r>
    </w:p>
    <w:p w14:paraId="549FA17E" w14:textId="250852DE" w:rsidR="00F66375" w:rsidRPr="003135D8" w:rsidRDefault="00530DC9" w:rsidP="00530DC9">
      <w:pPr>
        <w:pStyle w:val="Ttulo3"/>
        <w:jc w:val="both"/>
        <w:rPr>
          <w:rFonts w:ascii="Arial" w:eastAsia="Arial" w:hAnsi="Arial" w:cs="Arial"/>
          <w:color w:val="000000"/>
          <w:sz w:val="22"/>
          <w:szCs w:val="22"/>
        </w:rPr>
      </w:pPr>
      <w:bookmarkStart w:id="1124" w:name="_Toc531009682"/>
      <w:r w:rsidRPr="003135D8">
        <w:rPr>
          <w:rFonts w:ascii="Arial" w:eastAsia="Arial" w:hAnsi="Arial" w:cs="Arial"/>
          <w:color w:val="000000"/>
          <w:sz w:val="22"/>
          <w:szCs w:val="22"/>
        </w:rPr>
        <w:t xml:space="preserve">4.1.1.1 </w:t>
      </w:r>
      <w:r w:rsidR="00E12EDA" w:rsidRPr="003135D8">
        <w:rPr>
          <w:rFonts w:ascii="Arial" w:eastAsia="Arial" w:hAnsi="Arial" w:cs="Arial"/>
          <w:color w:val="000000"/>
          <w:sz w:val="22"/>
          <w:szCs w:val="22"/>
        </w:rPr>
        <w:t xml:space="preserve">Revisión del estado del arte sobre </w:t>
      </w:r>
      <w:commentRangeStart w:id="1125"/>
      <w:r w:rsidR="00E12EDA" w:rsidRPr="003135D8">
        <w:rPr>
          <w:rFonts w:ascii="Arial" w:eastAsia="Arial" w:hAnsi="Arial" w:cs="Arial"/>
          <w:color w:val="000000"/>
          <w:sz w:val="22"/>
          <w:szCs w:val="22"/>
        </w:rPr>
        <w:t xml:space="preserve">patrones de diseño de </w:t>
      </w:r>
      <w:ins w:id="1126" w:author="AcerF5w10" w:date="2019-03-12T17:27:00Z">
        <w:r w:rsidR="00BA2D40">
          <w:rPr>
            <w:rFonts w:ascii="Arial" w:eastAsia="Arial" w:hAnsi="Arial" w:cs="Arial"/>
            <w:color w:val="000000"/>
            <w:sz w:val="22"/>
            <w:szCs w:val="22"/>
          </w:rPr>
          <w:t xml:space="preserve">objetos con </w:t>
        </w:r>
      </w:ins>
      <w:r w:rsidR="00E12EDA" w:rsidRPr="003135D8">
        <w:rPr>
          <w:rFonts w:ascii="Arial" w:eastAsia="Arial" w:hAnsi="Arial" w:cs="Arial"/>
          <w:color w:val="000000"/>
          <w:sz w:val="22"/>
          <w:szCs w:val="22"/>
        </w:rPr>
        <w:t xml:space="preserve">interacción </w:t>
      </w:r>
      <w:commentRangeEnd w:id="1125"/>
      <w:ins w:id="1127" w:author="AcerF5w10" w:date="2019-03-12T17:27:00Z">
        <w:r w:rsidR="00BA2D40">
          <w:rPr>
            <w:rFonts w:ascii="Arial" w:eastAsia="Arial" w:hAnsi="Arial" w:cs="Arial"/>
            <w:color w:val="000000"/>
            <w:sz w:val="22"/>
            <w:szCs w:val="22"/>
          </w:rPr>
          <w:t xml:space="preserve"> tangible </w:t>
        </w:r>
      </w:ins>
      <w:r w:rsidR="0011525B">
        <w:rPr>
          <w:rStyle w:val="Refdecomentario"/>
          <w:rFonts w:ascii="Times New Roman" w:eastAsia="Times New Roman" w:hAnsi="Times New Roman" w:cs="Times New Roman"/>
        </w:rPr>
        <w:commentReference w:id="1125"/>
      </w:r>
      <w:del w:id="1128" w:author="AcerF5w10" w:date="2019-03-12T17:27:00Z">
        <w:r w:rsidR="00E12EDA" w:rsidRPr="003135D8" w:rsidDel="00BA2D40">
          <w:rPr>
            <w:rFonts w:ascii="Arial" w:eastAsia="Arial" w:hAnsi="Arial" w:cs="Arial"/>
            <w:color w:val="000000"/>
            <w:sz w:val="22"/>
            <w:szCs w:val="22"/>
          </w:rPr>
          <w:delText>con</w:delText>
        </w:r>
      </w:del>
      <w:ins w:id="1129" w:author="AcerF5w10" w:date="2019-03-12T17:27:00Z">
        <w:r w:rsidR="00BA2D40">
          <w:rPr>
            <w:rFonts w:ascii="Arial" w:eastAsia="Arial" w:hAnsi="Arial" w:cs="Arial"/>
            <w:color w:val="000000"/>
            <w:sz w:val="22"/>
            <w:szCs w:val="22"/>
          </w:rPr>
          <w:t>en</w:t>
        </w:r>
      </w:ins>
      <w:r w:rsidR="00E12EDA" w:rsidRPr="003135D8">
        <w:rPr>
          <w:rFonts w:ascii="Arial" w:eastAsia="Arial" w:hAnsi="Arial" w:cs="Arial"/>
          <w:color w:val="000000"/>
          <w:sz w:val="22"/>
          <w:szCs w:val="22"/>
        </w:rPr>
        <w:t xml:space="preserve"> juegos serios.</w:t>
      </w:r>
      <w:bookmarkEnd w:id="1124"/>
    </w:p>
    <w:p w14:paraId="0B032F2D" w14:textId="3EC40EEA" w:rsidR="00F66375" w:rsidRPr="003135D8" w:rsidRDefault="00530DC9" w:rsidP="00530DC9">
      <w:pPr>
        <w:pStyle w:val="Ttulo3"/>
        <w:jc w:val="both"/>
        <w:rPr>
          <w:rFonts w:ascii="Arial" w:eastAsia="Arial" w:hAnsi="Arial" w:cs="Arial"/>
          <w:color w:val="000000"/>
          <w:sz w:val="22"/>
          <w:szCs w:val="22"/>
        </w:rPr>
      </w:pPr>
      <w:bookmarkStart w:id="1130" w:name="_Toc531009683"/>
      <w:r w:rsidRPr="003135D8">
        <w:rPr>
          <w:rFonts w:ascii="Arial" w:eastAsia="Arial" w:hAnsi="Arial" w:cs="Arial"/>
          <w:color w:val="000000"/>
          <w:sz w:val="22"/>
          <w:szCs w:val="22"/>
        </w:rPr>
        <w:t xml:space="preserve">4.1.1.2 </w:t>
      </w:r>
      <w:r w:rsidR="00E12EDA" w:rsidRPr="003135D8">
        <w:rPr>
          <w:rFonts w:ascii="Arial" w:eastAsia="Arial" w:hAnsi="Arial" w:cs="Arial"/>
          <w:color w:val="000000"/>
          <w:sz w:val="22"/>
          <w:szCs w:val="22"/>
        </w:rPr>
        <w:t xml:space="preserve">Llevar a cabo un estudio más en profundidad sobre </w:t>
      </w:r>
      <w:commentRangeStart w:id="1131"/>
      <w:r w:rsidR="00E12EDA" w:rsidRPr="003135D8">
        <w:rPr>
          <w:rFonts w:ascii="Arial" w:eastAsia="Arial" w:hAnsi="Arial" w:cs="Arial"/>
          <w:color w:val="000000"/>
          <w:sz w:val="22"/>
          <w:szCs w:val="22"/>
        </w:rPr>
        <w:t xml:space="preserve">patrones de diseño de </w:t>
      </w:r>
      <w:ins w:id="1132" w:author="AcerF5w10" w:date="2019-03-12T17:24:00Z">
        <w:r w:rsidR="00BA2D40">
          <w:rPr>
            <w:rFonts w:ascii="Arial" w:eastAsia="Arial" w:hAnsi="Arial" w:cs="Arial"/>
            <w:color w:val="000000"/>
            <w:sz w:val="22"/>
            <w:szCs w:val="22"/>
          </w:rPr>
          <w:t xml:space="preserve">objetos con </w:t>
        </w:r>
      </w:ins>
      <w:r w:rsidR="00E12EDA" w:rsidRPr="003135D8">
        <w:rPr>
          <w:rFonts w:ascii="Arial" w:eastAsia="Arial" w:hAnsi="Arial" w:cs="Arial"/>
          <w:color w:val="000000"/>
          <w:sz w:val="22"/>
          <w:szCs w:val="22"/>
        </w:rPr>
        <w:t>interacción</w:t>
      </w:r>
      <w:commentRangeEnd w:id="1131"/>
      <w:r w:rsidR="0011525B">
        <w:rPr>
          <w:rStyle w:val="Refdecomentario"/>
          <w:rFonts w:ascii="Times New Roman" w:eastAsia="Times New Roman" w:hAnsi="Times New Roman" w:cs="Times New Roman"/>
        </w:rPr>
        <w:commentReference w:id="1131"/>
      </w:r>
      <w:ins w:id="1133" w:author="AcerF5w10" w:date="2019-03-12T17:24:00Z">
        <w:r w:rsidR="00BA2D40">
          <w:rPr>
            <w:rFonts w:ascii="Arial" w:eastAsia="Arial" w:hAnsi="Arial" w:cs="Arial"/>
            <w:color w:val="000000"/>
            <w:sz w:val="22"/>
            <w:szCs w:val="22"/>
          </w:rPr>
          <w:t xml:space="preserve"> tangible</w:t>
        </w:r>
      </w:ins>
      <w:r w:rsidR="00E12EDA" w:rsidRPr="003135D8">
        <w:rPr>
          <w:rFonts w:ascii="Arial" w:eastAsia="Arial" w:hAnsi="Arial" w:cs="Arial"/>
          <w:color w:val="000000"/>
          <w:sz w:val="22"/>
          <w:szCs w:val="22"/>
        </w:rPr>
        <w:t>.</w:t>
      </w:r>
      <w:bookmarkEnd w:id="1130"/>
    </w:p>
    <w:p w14:paraId="14358101" w14:textId="53021BB2" w:rsidR="00F66375" w:rsidRPr="003135D8" w:rsidRDefault="00530DC9" w:rsidP="00530DC9">
      <w:pPr>
        <w:pStyle w:val="Ttulo3"/>
        <w:jc w:val="both"/>
        <w:rPr>
          <w:rFonts w:ascii="Arial" w:eastAsia="Arial" w:hAnsi="Arial" w:cs="Arial"/>
          <w:color w:val="000000"/>
          <w:sz w:val="22"/>
          <w:szCs w:val="22"/>
        </w:rPr>
      </w:pPr>
      <w:bookmarkStart w:id="1134" w:name="_Toc531009684"/>
      <w:r w:rsidRPr="003135D8">
        <w:rPr>
          <w:rFonts w:ascii="Arial" w:eastAsia="Arial" w:hAnsi="Arial" w:cs="Arial"/>
          <w:color w:val="000000"/>
          <w:sz w:val="22"/>
          <w:szCs w:val="22"/>
        </w:rPr>
        <w:t>4.1.13</w:t>
      </w:r>
      <w:r w:rsidR="002E5C4D" w:rsidRPr="003135D8">
        <w:rPr>
          <w:rFonts w:ascii="Arial" w:eastAsia="Arial" w:hAnsi="Arial" w:cs="Arial"/>
          <w:color w:val="000000"/>
          <w:sz w:val="22"/>
          <w:szCs w:val="22"/>
        </w:rPr>
        <w:t xml:space="preserve"> </w:t>
      </w:r>
      <w:r w:rsidR="00E12EDA" w:rsidRPr="003135D8">
        <w:rPr>
          <w:rFonts w:ascii="Arial" w:eastAsia="Arial" w:hAnsi="Arial" w:cs="Arial"/>
          <w:color w:val="000000"/>
          <w:sz w:val="22"/>
          <w:szCs w:val="22"/>
        </w:rPr>
        <w:t>Destacar los estudios más relevantes y de utilidad para proponer el protot</w:t>
      </w:r>
      <w:r w:rsidR="00F76E97" w:rsidRPr="003135D8">
        <w:rPr>
          <w:rFonts w:ascii="Arial" w:eastAsia="Arial" w:hAnsi="Arial" w:cs="Arial"/>
          <w:color w:val="000000"/>
          <w:sz w:val="22"/>
          <w:szCs w:val="22"/>
        </w:rPr>
        <w:t>ipo de juego serio con interfaz</w:t>
      </w:r>
      <w:r w:rsidR="00E12EDA" w:rsidRPr="003135D8">
        <w:rPr>
          <w:rFonts w:ascii="Arial" w:eastAsia="Arial" w:hAnsi="Arial" w:cs="Arial"/>
          <w:color w:val="000000"/>
          <w:sz w:val="22"/>
          <w:szCs w:val="22"/>
        </w:rPr>
        <w:t xml:space="preserve"> u objetos tangibles.</w:t>
      </w:r>
      <w:bookmarkEnd w:id="1134"/>
    </w:p>
    <w:p w14:paraId="6BF3188E" w14:textId="77777777" w:rsidR="0010701F" w:rsidRPr="003135D8" w:rsidRDefault="0010701F" w:rsidP="0010701F">
      <w:pPr>
        <w:rPr>
          <w:rFonts w:ascii="Arial" w:eastAsia="Arial" w:hAnsi="Arial" w:cs="Arial"/>
          <w:sz w:val="22"/>
          <w:szCs w:val="22"/>
        </w:rPr>
      </w:pPr>
    </w:p>
    <w:p w14:paraId="224BBC38" w14:textId="12ED69D0" w:rsidR="00F66375" w:rsidRPr="003135D8" w:rsidRDefault="003D7880" w:rsidP="0010701F">
      <w:pPr>
        <w:pStyle w:val="Ttulo3"/>
        <w:jc w:val="left"/>
        <w:rPr>
          <w:rFonts w:ascii="Arial" w:hAnsi="Arial" w:cs="Arial"/>
          <w:b/>
          <w:sz w:val="22"/>
          <w:szCs w:val="22"/>
        </w:rPr>
      </w:pPr>
      <w:bookmarkStart w:id="1135" w:name="_Toc531009685"/>
      <w:r w:rsidRPr="003135D8">
        <w:rPr>
          <w:rFonts w:ascii="Arial" w:hAnsi="Arial" w:cs="Arial"/>
          <w:b/>
          <w:sz w:val="22"/>
          <w:szCs w:val="22"/>
        </w:rPr>
        <w:t>4.</w:t>
      </w:r>
      <w:r w:rsidR="002E5C4D" w:rsidRPr="003135D8">
        <w:rPr>
          <w:rFonts w:ascii="Arial" w:hAnsi="Arial" w:cs="Arial"/>
          <w:b/>
          <w:sz w:val="22"/>
          <w:szCs w:val="22"/>
        </w:rPr>
        <w:t>1.</w:t>
      </w:r>
      <w:r w:rsidRPr="003135D8">
        <w:rPr>
          <w:rFonts w:ascii="Arial" w:hAnsi="Arial" w:cs="Arial"/>
          <w:b/>
          <w:sz w:val="22"/>
          <w:szCs w:val="22"/>
        </w:rPr>
        <w:t>2</w:t>
      </w:r>
      <w:r w:rsidR="00392D8B" w:rsidRPr="003135D8">
        <w:rPr>
          <w:rFonts w:ascii="Arial" w:hAnsi="Arial" w:cs="Arial"/>
          <w:b/>
          <w:sz w:val="22"/>
          <w:szCs w:val="22"/>
        </w:rPr>
        <w:t xml:space="preserve"> </w:t>
      </w:r>
      <w:r w:rsidR="00E12EDA" w:rsidRPr="003135D8">
        <w:rPr>
          <w:rFonts w:ascii="Arial" w:hAnsi="Arial" w:cs="Arial"/>
          <w:b/>
          <w:sz w:val="22"/>
          <w:szCs w:val="22"/>
        </w:rPr>
        <w:t>Ciclo 2. Definición de la propuesta</w:t>
      </w:r>
      <w:bookmarkEnd w:id="1135"/>
    </w:p>
    <w:p w14:paraId="4E806BF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2FBB92DE" w14:textId="541A7185"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 xml:space="preserve">En esta fase se llevará a cabo la definición o adaptación de los </w:t>
      </w:r>
      <w:commentRangeStart w:id="1136"/>
      <w:r w:rsidRPr="003135D8">
        <w:rPr>
          <w:rFonts w:ascii="Arial" w:eastAsia="Arial" w:hAnsi="Arial" w:cs="Arial"/>
          <w:sz w:val="22"/>
          <w:szCs w:val="22"/>
        </w:rPr>
        <w:t xml:space="preserve">patrones de </w:t>
      </w:r>
      <w:ins w:id="1137" w:author="AcerF5w10" w:date="2019-03-12T15:27:00Z">
        <w:r w:rsidR="008D6542">
          <w:rPr>
            <w:rFonts w:ascii="Arial" w:eastAsia="Arial" w:hAnsi="Arial" w:cs="Arial"/>
            <w:sz w:val="22"/>
            <w:szCs w:val="22"/>
          </w:rPr>
          <w:t xml:space="preserve">diseño </w:t>
        </w:r>
      </w:ins>
      <w:del w:id="1138" w:author="AcerF5w10" w:date="2019-03-12T15:27:00Z">
        <w:r w:rsidRPr="003135D8" w:rsidDel="008D6542">
          <w:rPr>
            <w:rFonts w:ascii="Arial" w:eastAsia="Arial" w:hAnsi="Arial" w:cs="Arial"/>
            <w:sz w:val="22"/>
            <w:szCs w:val="22"/>
          </w:rPr>
          <w:delText xml:space="preserve">interacción </w:delText>
        </w:r>
      </w:del>
      <w:commentRangeEnd w:id="1136"/>
      <w:r w:rsidR="00B26A3B">
        <w:rPr>
          <w:rStyle w:val="Refdecomentario"/>
        </w:rPr>
        <w:commentReference w:id="1136"/>
      </w:r>
      <w:r w:rsidRPr="003135D8">
        <w:rPr>
          <w:rFonts w:ascii="Arial" w:eastAsia="Arial" w:hAnsi="Arial" w:cs="Arial"/>
          <w:sz w:val="22"/>
          <w:szCs w:val="22"/>
        </w:rPr>
        <w:t>a partir del uso de interfaces u objetos tangibles en juegos serios dirigidos a la rehabilitación psicomotriz de niños con discapacidad auditiva y construir un prototipo de juego serio que use interfaces u objetos tangibles usando el conjunto de patrones propuestos.</w:t>
      </w:r>
    </w:p>
    <w:p w14:paraId="49FE0CD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323F64CE" w14:textId="4BBC0597" w:rsidR="00F66375" w:rsidRPr="008D6542" w:rsidRDefault="002E5C4D" w:rsidP="002E5C4D">
      <w:pPr>
        <w:pStyle w:val="Ttulo3"/>
        <w:jc w:val="both"/>
        <w:rPr>
          <w:rFonts w:ascii="Arial" w:eastAsia="Arial" w:hAnsi="Arial" w:cs="Arial"/>
          <w:color w:val="FF0000"/>
          <w:sz w:val="22"/>
          <w:szCs w:val="22"/>
          <w:rPrChange w:id="1139" w:author="AcerF5w10" w:date="2019-03-12T15:27:00Z">
            <w:rPr>
              <w:rFonts w:ascii="Arial" w:eastAsia="Arial" w:hAnsi="Arial" w:cs="Arial"/>
              <w:color w:val="000000"/>
              <w:sz w:val="22"/>
              <w:szCs w:val="22"/>
            </w:rPr>
          </w:rPrChange>
        </w:rPr>
      </w:pPr>
      <w:bookmarkStart w:id="1140" w:name="_Toc531009686"/>
      <w:r w:rsidRPr="008D6542">
        <w:rPr>
          <w:rFonts w:ascii="Arial" w:eastAsia="Arial" w:hAnsi="Arial" w:cs="Arial"/>
          <w:color w:val="FF0000"/>
          <w:sz w:val="22"/>
          <w:szCs w:val="22"/>
          <w:rPrChange w:id="1141" w:author="AcerF5w10" w:date="2019-03-12T15:27:00Z">
            <w:rPr>
              <w:rFonts w:ascii="Arial" w:eastAsia="Arial" w:hAnsi="Arial" w:cs="Arial"/>
              <w:color w:val="000000"/>
              <w:sz w:val="22"/>
              <w:szCs w:val="22"/>
            </w:rPr>
          </w:rPrChange>
        </w:rPr>
        <w:t>4.1.2.1</w:t>
      </w:r>
      <w:r w:rsidR="00EC5C04" w:rsidRPr="008D6542">
        <w:rPr>
          <w:rFonts w:ascii="Arial" w:eastAsia="Arial" w:hAnsi="Arial" w:cs="Arial"/>
          <w:color w:val="FF0000"/>
          <w:sz w:val="22"/>
          <w:szCs w:val="22"/>
          <w:rPrChange w:id="1142" w:author="AcerF5w10" w:date="2019-03-12T15:27:00Z">
            <w:rPr>
              <w:rFonts w:ascii="Arial" w:eastAsia="Arial" w:hAnsi="Arial" w:cs="Arial"/>
              <w:color w:val="000000"/>
              <w:sz w:val="22"/>
              <w:szCs w:val="22"/>
            </w:rPr>
          </w:rPrChange>
        </w:rPr>
        <w:t xml:space="preserve"> </w:t>
      </w:r>
      <w:r w:rsidR="00E12EDA" w:rsidRPr="008D6542">
        <w:rPr>
          <w:rFonts w:ascii="Arial" w:eastAsia="Arial" w:hAnsi="Arial" w:cs="Arial"/>
          <w:color w:val="FF0000"/>
          <w:sz w:val="22"/>
          <w:szCs w:val="22"/>
          <w:rPrChange w:id="1143" w:author="AcerF5w10" w:date="2019-03-12T15:27:00Z">
            <w:rPr>
              <w:rFonts w:ascii="Arial" w:eastAsia="Arial" w:hAnsi="Arial" w:cs="Arial"/>
              <w:color w:val="000000"/>
              <w:sz w:val="22"/>
              <w:szCs w:val="22"/>
            </w:rPr>
          </w:rPrChange>
        </w:rPr>
        <w:t>Identificar los patrones de interacción existentes.</w:t>
      </w:r>
      <w:bookmarkEnd w:id="1140"/>
    </w:p>
    <w:p w14:paraId="450AFE5D" w14:textId="48E8BEE8" w:rsidR="00F66375" w:rsidRPr="008D6542" w:rsidRDefault="002E5C4D" w:rsidP="002E5C4D">
      <w:pPr>
        <w:pStyle w:val="Ttulo3"/>
        <w:jc w:val="both"/>
        <w:rPr>
          <w:rFonts w:ascii="Arial" w:eastAsia="Arial" w:hAnsi="Arial" w:cs="Arial"/>
          <w:color w:val="FF0000"/>
          <w:sz w:val="22"/>
          <w:szCs w:val="22"/>
          <w:rPrChange w:id="1144" w:author="AcerF5w10" w:date="2019-03-12T15:27:00Z">
            <w:rPr>
              <w:rFonts w:ascii="Arial" w:eastAsia="Arial" w:hAnsi="Arial" w:cs="Arial"/>
              <w:color w:val="000000"/>
              <w:sz w:val="22"/>
              <w:szCs w:val="22"/>
            </w:rPr>
          </w:rPrChange>
        </w:rPr>
      </w:pPr>
      <w:bookmarkStart w:id="1145" w:name="_Toc531009687"/>
      <w:r w:rsidRPr="008D6542">
        <w:rPr>
          <w:rFonts w:ascii="Arial" w:eastAsia="Arial" w:hAnsi="Arial" w:cs="Arial"/>
          <w:color w:val="FF0000"/>
          <w:sz w:val="22"/>
          <w:szCs w:val="22"/>
          <w:rPrChange w:id="1146" w:author="AcerF5w10" w:date="2019-03-12T15:27:00Z">
            <w:rPr>
              <w:rFonts w:ascii="Arial" w:eastAsia="Arial" w:hAnsi="Arial" w:cs="Arial"/>
              <w:color w:val="000000"/>
              <w:sz w:val="22"/>
              <w:szCs w:val="22"/>
            </w:rPr>
          </w:rPrChange>
        </w:rPr>
        <w:t xml:space="preserve">4.1.2.2 </w:t>
      </w:r>
      <w:r w:rsidR="00E12EDA" w:rsidRPr="008D6542">
        <w:rPr>
          <w:rFonts w:ascii="Arial" w:eastAsia="Arial" w:hAnsi="Arial" w:cs="Arial"/>
          <w:color w:val="FF0000"/>
          <w:sz w:val="22"/>
          <w:szCs w:val="22"/>
          <w:rPrChange w:id="1147" w:author="AcerF5w10" w:date="2019-03-12T15:27:00Z">
            <w:rPr>
              <w:rFonts w:ascii="Arial" w:eastAsia="Arial" w:hAnsi="Arial" w:cs="Arial"/>
              <w:color w:val="000000"/>
              <w:sz w:val="22"/>
              <w:szCs w:val="22"/>
            </w:rPr>
          </w:rPrChange>
        </w:rPr>
        <w:t xml:space="preserve">Definir </w:t>
      </w:r>
      <w:del w:id="1148" w:author="AcerF5w10" w:date="2019-03-12T15:25:00Z">
        <w:r w:rsidR="00E12EDA" w:rsidRPr="008D6542" w:rsidDel="000F7A0D">
          <w:rPr>
            <w:rFonts w:ascii="Arial" w:eastAsia="Arial" w:hAnsi="Arial" w:cs="Arial"/>
            <w:color w:val="FF0000"/>
            <w:sz w:val="22"/>
            <w:szCs w:val="22"/>
            <w:rPrChange w:id="1149" w:author="AcerF5w10" w:date="2019-03-12T15:27:00Z">
              <w:rPr>
                <w:rFonts w:ascii="Arial" w:eastAsia="Arial" w:hAnsi="Arial" w:cs="Arial"/>
                <w:color w:val="000000"/>
                <w:sz w:val="22"/>
                <w:szCs w:val="22"/>
              </w:rPr>
            </w:rPrChange>
          </w:rPr>
          <w:delText>y/</w:delText>
        </w:r>
      </w:del>
      <w:r w:rsidR="00E12EDA" w:rsidRPr="008D6542">
        <w:rPr>
          <w:rFonts w:ascii="Arial" w:eastAsia="Arial" w:hAnsi="Arial" w:cs="Arial"/>
          <w:color w:val="FF0000"/>
          <w:sz w:val="22"/>
          <w:szCs w:val="22"/>
          <w:rPrChange w:id="1150" w:author="AcerF5w10" w:date="2019-03-12T15:27:00Z">
            <w:rPr>
              <w:rFonts w:ascii="Arial" w:eastAsia="Arial" w:hAnsi="Arial" w:cs="Arial"/>
              <w:color w:val="000000"/>
              <w:sz w:val="22"/>
              <w:szCs w:val="22"/>
            </w:rPr>
          </w:rPrChange>
        </w:rPr>
        <w:t xml:space="preserve">o adaptar un conjunto de </w:t>
      </w:r>
      <w:commentRangeStart w:id="1151"/>
      <w:r w:rsidR="00E12EDA" w:rsidRPr="008D6542">
        <w:rPr>
          <w:rFonts w:ascii="Arial" w:eastAsia="Arial" w:hAnsi="Arial" w:cs="Arial"/>
          <w:color w:val="FF0000"/>
          <w:sz w:val="22"/>
          <w:szCs w:val="22"/>
          <w:rPrChange w:id="1152" w:author="AcerF5w10" w:date="2019-03-12T15:27:00Z">
            <w:rPr>
              <w:rFonts w:ascii="Arial" w:eastAsia="Arial" w:hAnsi="Arial" w:cs="Arial"/>
              <w:color w:val="000000"/>
              <w:sz w:val="22"/>
              <w:szCs w:val="22"/>
            </w:rPr>
          </w:rPrChange>
        </w:rPr>
        <w:t xml:space="preserve">patrones de </w:t>
      </w:r>
      <w:ins w:id="1153" w:author="AcerF5w10" w:date="2019-03-12T15:25:00Z">
        <w:r w:rsidR="000F7A0D" w:rsidRPr="008D6542">
          <w:rPr>
            <w:rFonts w:ascii="Arial" w:eastAsia="Arial" w:hAnsi="Arial" w:cs="Arial"/>
            <w:color w:val="FF0000"/>
            <w:sz w:val="22"/>
            <w:szCs w:val="22"/>
            <w:rPrChange w:id="1154" w:author="AcerF5w10" w:date="2019-03-12T15:27:00Z">
              <w:rPr>
                <w:rFonts w:ascii="Arial" w:eastAsia="Arial" w:hAnsi="Arial" w:cs="Arial"/>
                <w:color w:val="000000"/>
                <w:sz w:val="22"/>
                <w:szCs w:val="22"/>
              </w:rPr>
            </w:rPrChange>
          </w:rPr>
          <w:t>diseño</w:t>
        </w:r>
      </w:ins>
      <w:del w:id="1155" w:author="AcerF5w10" w:date="2019-03-12T15:25:00Z">
        <w:r w:rsidR="00E12EDA" w:rsidRPr="008D6542" w:rsidDel="000F7A0D">
          <w:rPr>
            <w:rFonts w:ascii="Arial" w:eastAsia="Arial" w:hAnsi="Arial" w:cs="Arial"/>
            <w:color w:val="FF0000"/>
            <w:sz w:val="22"/>
            <w:szCs w:val="22"/>
            <w:rPrChange w:id="1156" w:author="AcerF5w10" w:date="2019-03-12T15:27:00Z">
              <w:rPr>
                <w:rFonts w:ascii="Arial" w:eastAsia="Arial" w:hAnsi="Arial" w:cs="Arial"/>
                <w:color w:val="000000"/>
                <w:sz w:val="22"/>
                <w:szCs w:val="22"/>
              </w:rPr>
            </w:rPrChange>
          </w:rPr>
          <w:delText>interacción</w:delText>
        </w:r>
      </w:del>
      <w:commentRangeEnd w:id="1151"/>
      <w:r w:rsidR="00B26A3B" w:rsidRPr="008D6542">
        <w:rPr>
          <w:rStyle w:val="Refdecomentario"/>
          <w:rFonts w:ascii="Times New Roman" w:eastAsia="Times New Roman" w:hAnsi="Times New Roman" w:cs="Times New Roman"/>
          <w:color w:val="FF0000"/>
          <w:rPrChange w:id="1157" w:author="AcerF5w10" w:date="2019-03-12T15:27:00Z">
            <w:rPr>
              <w:rStyle w:val="Refdecomentario"/>
              <w:rFonts w:ascii="Times New Roman" w:eastAsia="Times New Roman" w:hAnsi="Times New Roman" w:cs="Times New Roman"/>
            </w:rPr>
          </w:rPrChange>
        </w:rPr>
        <w:commentReference w:id="1151"/>
      </w:r>
      <w:r w:rsidR="00E12EDA" w:rsidRPr="008D6542">
        <w:rPr>
          <w:rFonts w:ascii="Arial" w:eastAsia="Arial" w:hAnsi="Arial" w:cs="Arial"/>
          <w:color w:val="FF0000"/>
          <w:sz w:val="22"/>
          <w:szCs w:val="22"/>
          <w:rPrChange w:id="1158" w:author="AcerF5w10" w:date="2019-03-12T15:27:00Z">
            <w:rPr>
              <w:rFonts w:ascii="Arial" w:eastAsia="Arial" w:hAnsi="Arial" w:cs="Arial"/>
              <w:color w:val="000000"/>
              <w:sz w:val="22"/>
              <w:szCs w:val="22"/>
            </w:rPr>
          </w:rPrChange>
        </w:rPr>
        <w:t xml:space="preserve"> a partir del uso de interfaces u objetos tangibles en juegos serios dirigidos a la rehabilitación psicomotriz de niños con discapacidad auditiva.</w:t>
      </w:r>
      <w:bookmarkEnd w:id="1145"/>
    </w:p>
    <w:p w14:paraId="51CD1338" w14:textId="3F437D22" w:rsidR="00F66375" w:rsidRPr="008D6542" w:rsidRDefault="002E5C4D" w:rsidP="002E5C4D">
      <w:pPr>
        <w:pStyle w:val="Ttulo3"/>
        <w:jc w:val="both"/>
        <w:rPr>
          <w:rFonts w:ascii="Arial" w:eastAsia="Arial" w:hAnsi="Arial" w:cs="Arial"/>
          <w:color w:val="FF0000"/>
          <w:sz w:val="22"/>
          <w:szCs w:val="22"/>
          <w:rPrChange w:id="1159" w:author="AcerF5w10" w:date="2019-03-12T15:27:00Z">
            <w:rPr>
              <w:rFonts w:ascii="Arial" w:eastAsia="Arial" w:hAnsi="Arial" w:cs="Arial"/>
              <w:color w:val="000000"/>
              <w:sz w:val="22"/>
              <w:szCs w:val="22"/>
            </w:rPr>
          </w:rPrChange>
        </w:rPr>
      </w:pPr>
      <w:bookmarkStart w:id="1160" w:name="_Toc531009688"/>
      <w:commentRangeStart w:id="1161"/>
      <w:r w:rsidRPr="008D6542">
        <w:rPr>
          <w:rFonts w:ascii="Arial" w:eastAsia="Arial" w:hAnsi="Arial" w:cs="Arial"/>
          <w:color w:val="FF0000"/>
          <w:sz w:val="22"/>
          <w:szCs w:val="22"/>
          <w:rPrChange w:id="1162" w:author="AcerF5w10" w:date="2019-03-12T15:27:00Z">
            <w:rPr>
              <w:rFonts w:ascii="Arial" w:eastAsia="Arial" w:hAnsi="Arial" w:cs="Arial"/>
              <w:color w:val="000000"/>
              <w:sz w:val="22"/>
              <w:szCs w:val="22"/>
            </w:rPr>
          </w:rPrChange>
        </w:rPr>
        <w:t xml:space="preserve">4.1.2.3 </w:t>
      </w:r>
      <w:commentRangeEnd w:id="1161"/>
      <w:r w:rsidR="00F80DF7" w:rsidRPr="008D6542">
        <w:rPr>
          <w:rStyle w:val="Refdecomentario"/>
          <w:rFonts w:ascii="Times New Roman" w:eastAsia="Times New Roman" w:hAnsi="Times New Roman" w:cs="Times New Roman"/>
          <w:color w:val="FF0000"/>
          <w:rPrChange w:id="1163" w:author="AcerF5w10" w:date="2019-03-12T15:27:00Z">
            <w:rPr>
              <w:rStyle w:val="Refdecomentario"/>
              <w:rFonts w:ascii="Times New Roman" w:eastAsia="Times New Roman" w:hAnsi="Times New Roman" w:cs="Times New Roman"/>
            </w:rPr>
          </w:rPrChange>
        </w:rPr>
        <w:commentReference w:id="1161"/>
      </w:r>
      <w:r w:rsidR="00E12EDA" w:rsidRPr="008D6542">
        <w:rPr>
          <w:rFonts w:ascii="Arial" w:eastAsia="Arial" w:hAnsi="Arial" w:cs="Arial"/>
          <w:color w:val="FF0000"/>
          <w:sz w:val="22"/>
          <w:szCs w:val="22"/>
          <w:rPrChange w:id="1164" w:author="AcerF5w10" w:date="2019-03-12T15:27:00Z">
            <w:rPr>
              <w:rFonts w:ascii="Arial" w:eastAsia="Arial" w:hAnsi="Arial" w:cs="Arial"/>
              <w:color w:val="000000"/>
              <w:sz w:val="22"/>
              <w:szCs w:val="22"/>
            </w:rPr>
          </w:rPrChange>
        </w:rPr>
        <w:t>Construir un prototipo de juego serio que use interfaces u objetos tangibles usando el conjunto de patrones propuestos.</w:t>
      </w:r>
      <w:bookmarkEnd w:id="1160"/>
    </w:p>
    <w:p w14:paraId="43673897"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9F2CC40" w14:textId="1B246469" w:rsidR="00F66375" w:rsidRPr="003135D8" w:rsidRDefault="002E5C4D" w:rsidP="002E5C4D">
      <w:pPr>
        <w:pStyle w:val="Ttulo3"/>
        <w:jc w:val="left"/>
        <w:rPr>
          <w:rFonts w:ascii="Arial" w:hAnsi="Arial" w:cs="Arial"/>
          <w:b/>
          <w:sz w:val="22"/>
          <w:szCs w:val="22"/>
        </w:rPr>
      </w:pPr>
      <w:bookmarkStart w:id="1165" w:name="_Toc531009689"/>
      <w:r w:rsidRPr="003135D8">
        <w:rPr>
          <w:rFonts w:ascii="Arial" w:hAnsi="Arial" w:cs="Arial"/>
          <w:b/>
          <w:sz w:val="22"/>
          <w:szCs w:val="22"/>
        </w:rPr>
        <w:t xml:space="preserve">4.1.3 </w:t>
      </w:r>
      <w:r w:rsidR="00E12EDA" w:rsidRPr="003135D8">
        <w:rPr>
          <w:rFonts w:ascii="Arial" w:hAnsi="Arial" w:cs="Arial"/>
          <w:b/>
          <w:sz w:val="22"/>
          <w:szCs w:val="22"/>
        </w:rPr>
        <w:t>Ciclo 3. Evaluación de la propuesta</w:t>
      </w:r>
      <w:bookmarkEnd w:id="1165"/>
    </w:p>
    <w:p w14:paraId="22929376"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6C2FD208" w14:textId="73C3F501"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 xml:space="preserve">La evaluación de la propuesta se llevará a cabo mediante la técnica de estudio de caso [36] en </w:t>
      </w:r>
      <w:ins w:id="1166" w:author="AcerF5w10" w:date="2019-03-12T17:48:00Z">
        <w:r w:rsidR="00FB3336">
          <w:rPr>
            <w:rFonts w:ascii="Arial" w:eastAsia="Arial" w:hAnsi="Arial" w:cs="Arial"/>
            <w:sz w:val="22"/>
            <w:szCs w:val="22"/>
          </w:rPr>
          <w:t xml:space="preserve">un centro </w:t>
        </w:r>
      </w:ins>
      <w:ins w:id="1167" w:author="AcerF5w10" w:date="2019-03-12T19:31:00Z">
        <w:r w:rsidR="00693C6F">
          <w:rPr>
            <w:rFonts w:ascii="Arial" w:eastAsia="Arial" w:hAnsi="Arial" w:cs="Arial"/>
            <w:sz w:val="22"/>
            <w:szCs w:val="22"/>
          </w:rPr>
          <w:t>médico</w:t>
        </w:r>
      </w:ins>
      <w:ins w:id="1168" w:author="AcerF5w10" w:date="2019-03-12T17:48:00Z">
        <w:r w:rsidR="00FB3336">
          <w:rPr>
            <w:rFonts w:ascii="Arial" w:eastAsia="Arial" w:hAnsi="Arial" w:cs="Arial"/>
            <w:sz w:val="22"/>
            <w:szCs w:val="22"/>
          </w:rPr>
          <w:t xml:space="preserve"> de atención a niños con discapacidad auditiva </w:t>
        </w:r>
      </w:ins>
      <w:del w:id="1169" w:author="AcerF5w10" w:date="2019-03-12T17:48:00Z">
        <w:r w:rsidRPr="003135D8" w:rsidDel="00FB3336">
          <w:rPr>
            <w:rFonts w:ascii="Arial" w:eastAsia="Arial" w:hAnsi="Arial" w:cs="Arial"/>
            <w:sz w:val="22"/>
            <w:szCs w:val="22"/>
          </w:rPr>
          <w:delText xml:space="preserve">el Instituto de </w:delText>
        </w:r>
      </w:del>
      <w:del w:id="1170" w:author="AcerF5w10" w:date="2019-03-12T19:31:00Z">
        <w:r w:rsidRPr="003135D8" w:rsidDel="00693C6F">
          <w:rPr>
            <w:rFonts w:ascii="Arial" w:eastAsia="Arial" w:hAnsi="Arial" w:cs="Arial"/>
            <w:sz w:val="22"/>
            <w:szCs w:val="22"/>
          </w:rPr>
          <w:delText>niños ciegos y sordos de Cali Valle del Cauca</w:delText>
        </w:r>
      </w:del>
      <w:r w:rsidRPr="003135D8">
        <w:rPr>
          <w:rFonts w:ascii="Arial" w:eastAsia="Arial" w:hAnsi="Arial" w:cs="Arial"/>
          <w:sz w:val="22"/>
          <w:szCs w:val="22"/>
        </w:rPr>
        <w:t xml:space="preserve">, utilizando como herramienta principal el prototipo </w:t>
      </w:r>
      <w:ins w:id="1171" w:author="AcerF5w10" w:date="2019-03-12T15:29:00Z">
        <w:r w:rsidR="008D6542">
          <w:rPr>
            <w:rFonts w:ascii="Arial" w:eastAsia="Arial" w:hAnsi="Arial" w:cs="Arial"/>
            <w:sz w:val="22"/>
            <w:szCs w:val="22"/>
          </w:rPr>
          <w:t xml:space="preserve">de juego serio </w:t>
        </w:r>
      </w:ins>
      <w:r w:rsidRPr="003135D8">
        <w:rPr>
          <w:rFonts w:ascii="Arial" w:eastAsia="Arial" w:hAnsi="Arial" w:cs="Arial"/>
          <w:sz w:val="22"/>
          <w:szCs w:val="22"/>
        </w:rPr>
        <w:t>generado a partir de los patrones propuestos.</w:t>
      </w:r>
    </w:p>
    <w:p w14:paraId="019977A5"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78F966E" w14:textId="7C81F2BD" w:rsidR="00F66375" w:rsidRPr="0003296B" w:rsidRDefault="00306E12" w:rsidP="00306E12">
      <w:pPr>
        <w:pStyle w:val="Ttulo3"/>
        <w:jc w:val="left"/>
        <w:rPr>
          <w:rFonts w:ascii="Arial" w:eastAsia="Arial" w:hAnsi="Arial" w:cs="Arial"/>
          <w:b/>
          <w:sz w:val="22"/>
          <w:szCs w:val="22"/>
          <w:rPrChange w:id="1172" w:author="AcerF5w10" w:date="2019-03-12T17:38:00Z">
            <w:rPr>
              <w:rFonts w:ascii="Arial" w:eastAsia="Arial" w:hAnsi="Arial" w:cs="Arial"/>
              <w:b/>
              <w:color w:val="000000"/>
              <w:sz w:val="22"/>
              <w:szCs w:val="22"/>
            </w:rPr>
          </w:rPrChange>
        </w:rPr>
      </w:pPr>
      <w:bookmarkStart w:id="1173" w:name="_Toc531009690"/>
      <w:r w:rsidRPr="0003296B">
        <w:rPr>
          <w:rFonts w:ascii="Arial" w:eastAsia="Arial" w:hAnsi="Arial" w:cs="Arial"/>
          <w:sz w:val="22"/>
          <w:szCs w:val="22"/>
          <w:rPrChange w:id="1174" w:author="AcerF5w10" w:date="2019-03-12T17:38:00Z">
            <w:rPr>
              <w:rFonts w:ascii="Arial" w:eastAsia="Arial" w:hAnsi="Arial" w:cs="Arial"/>
              <w:color w:val="000000"/>
              <w:sz w:val="22"/>
              <w:szCs w:val="22"/>
            </w:rPr>
          </w:rPrChange>
        </w:rPr>
        <w:lastRenderedPageBreak/>
        <w:t xml:space="preserve">4.1.3.1 </w:t>
      </w:r>
      <w:r w:rsidR="00E12EDA" w:rsidRPr="0003296B">
        <w:rPr>
          <w:rFonts w:ascii="Arial" w:eastAsia="Arial" w:hAnsi="Arial" w:cs="Arial"/>
          <w:sz w:val="22"/>
          <w:szCs w:val="22"/>
          <w:rPrChange w:id="1175" w:author="AcerF5w10" w:date="2019-03-12T17:38:00Z">
            <w:rPr>
              <w:rFonts w:ascii="Arial" w:eastAsia="Arial" w:hAnsi="Arial" w:cs="Arial"/>
              <w:color w:val="000000"/>
              <w:sz w:val="22"/>
              <w:szCs w:val="22"/>
            </w:rPr>
          </w:rPrChange>
        </w:rPr>
        <w:t>Se lleva a cabo la capacitación, coordinación, organización y diseño de la prueba del prototipo.</w:t>
      </w:r>
      <w:bookmarkEnd w:id="1173"/>
    </w:p>
    <w:p w14:paraId="5A8B0195" w14:textId="3C048D69" w:rsidR="00F66375" w:rsidRPr="0003296B" w:rsidRDefault="00E12EDA" w:rsidP="00306E12">
      <w:pPr>
        <w:pStyle w:val="Prrafodelista"/>
        <w:numPr>
          <w:ilvl w:val="3"/>
          <w:numId w:val="10"/>
        </w:numPr>
        <w:pBdr>
          <w:top w:val="none" w:sz="0" w:space="0" w:color="000000"/>
          <w:left w:val="none" w:sz="0" w:space="0" w:color="000000"/>
          <w:bottom w:val="none" w:sz="0" w:space="0" w:color="000000"/>
          <w:right w:val="none" w:sz="0" w:space="0" w:color="000000"/>
          <w:between w:val="none" w:sz="0" w:space="0" w:color="000000"/>
        </w:pBdr>
        <w:jc w:val="both"/>
        <w:outlineLvl w:val="2"/>
        <w:rPr>
          <w:rFonts w:ascii="Arial" w:eastAsia="Arial" w:hAnsi="Arial" w:cs="Arial"/>
          <w:b/>
          <w:sz w:val="22"/>
          <w:szCs w:val="22"/>
          <w:rPrChange w:id="1176" w:author="AcerF5w10" w:date="2019-03-12T17:38:00Z">
            <w:rPr>
              <w:rFonts w:ascii="Arial" w:eastAsia="Arial" w:hAnsi="Arial" w:cs="Arial"/>
              <w:b/>
              <w:color w:val="000000"/>
              <w:sz w:val="22"/>
              <w:szCs w:val="22"/>
            </w:rPr>
          </w:rPrChange>
        </w:rPr>
      </w:pPr>
      <w:bookmarkStart w:id="1177" w:name="_Toc531009691"/>
      <w:r w:rsidRPr="0003296B">
        <w:rPr>
          <w:rFonts w:ascii="Arial" w:eastAsia="Arial" w:hAnsi="Arial" w:cs="Arial"/>
          <w:sz w:val="22"/>
          <w:szCs w:val="22"/>
          <w:rPrChange w:id="1178" w:author="AcerF5w10" w:date="2019-03-12T17:38:00Z">
            <w:rPr>
              <w:rFonts w:ascii="Arial" w:eastAsia="Arial" w:hAnsi="Arial" w:cs="Arial"/>
              <w:color w:val="000000"/>
              <w:sz w:val="22"/>
              <w:szCs w:val="22"/>
            </w:rPr>
          </w:rPrChange>
        </w:rPr>
        <w:t>Se ejecuta la prueba del prototipo de ju</w:t>
      </w:r>
      <w:r w:rsidR="00306E12" w:rsidRPr="0003296B">
        <w:rPr>
          <w:rFonts w:ascii="Arial" w:eastAsia="Arial" w:hAnsi="Arial" w:cs="Arial"/>
          <w:sz w:val="22"/>
          <w:szCs w:val="22"/>
          <w:rPrChange w:id="1179" w:author="AcerF5w10" w:date="2019-03-12T17:38:00Z">
            <w:rPr>
              <w:rFonts w:ascii="Arial" w:eastAsia="Arial" w:hAnsi="Arial" w:cs="Arial"/>
              <w:color w:val="000000"/>
              <w:sz w:val="22"/>
              <w:szCs w:val="22"/>
            </w:rPr>
          </w:rPrChange>
        </w:rPr>
        <w:t xml:space="preserve">ego serio teniendo en cuenta la </w:t>
      </w:r>
      <w:r w:rsidRPr="0003296B">
        <w:rPr>
          <w:rFonts w:ascii="Arial" w:eastAsia="Arial" w:hAnsi="Arial" w:cs="Arial"/>
          <w:sz w:val="22"/>
          <w:szCs w:val="22"/>
          <w:rPrChange w:id="1180" w:author="AcerF5w10" w:date="2019-03-12T17:38:00Z">
            <w:rPr>
              <w:rFonts w:ascii="Arial" w:eastAsia="Arial" w:hAnsi="Arial" w:cs="Arial"/>
              <w:color w:val="000000"/>
              <w:sz w:val="22"/>
              <w:szCs w:val="22"/>
            </w:rPr>
          </w:rPrChange>
        </w:rPr>
        <w:t>planificación y diseño planteado en la actividad anterior.</w:t>
      </w:r>
      <w:bookmarkEnd w:id="1177"/>
    </w:p>
    <w:p w14:paraId="21C88DAB" w14:textId="15B1C8EB" w:rsidR="00F66375" w:rsidRPr="0003296B" w:rsidRDefault="00306E12" w:rsidP="00306E12">
      <w:pPr>
        <w:pStyle w:val="Ttulo3"/>
        <w:jc w:val="left"/>
        <w:rPr>
          <w:rFonts w:ascii="Arial" w:eastAsia="Arial" w:hAnsi="Arial" w:cs="Arial"/>
          <w:b/>
          <w:sz w:val="22"/>
          <w:szCs w:val="22"/>
          <w:rPrChange w:id="1181" w:author="AcerF5w10" w:date="2019-03-12T17:38:00Z">
            <w:rPr>
              <w:rFonts w:ascii="Arial" w:eastAsia="Arial" w:hAnsi="Arial" w:cs="Arial"/>
              <w:b/>
              <w:color w:val="000000"/>
              <w:sz w:val="22"/>
              <w:szCs w:val="22"/>
            </w:rPr>
          </w:rPrChange>
        </w:rPr>
      </w:pPr>
      <w:bookmarkStart w:id="1182" w:name="_Toc531009692"/>
      <w:r w:rsidRPr="0003296B">
        <w:rPr>
          <w:rFonts w:ascii="Arial" w:eastAsia="Arial" w:hAnsi="Arial" w:cs="Arial"/>
          <w:sz w:val="22"/>
          <w:szCs w:val="22"/>
          <w:rPrChange w:id="1183" w:author="AcerF5w10" w:date="2019-03-12T17:38:00Z">
            <w:rPr>
              <w:rFonts w:ascii="Arial" w:eastAsia="Arial" w:hAnsi="Arial" w:cs="Arial"/>
              <w:color w:val="000000"/>
              <w:sz w:val="22"/>
              <w:szCs w:val="22"/>
            </w:rPr>
          </w:rPrChange>
        </w:rPr>
        <w:t xml:space="preserve">4.1.3.3 </w:t>
      </w:r>
      <w:r w:rsidR="00E12EDA" w:rsidRPr="0003296B">
        <w:rPr>
          <w:rFonts w:ascii="Arial" w:eastAsia="Arial" w:hAnsi="Arial" w:cs="Arial"/>
          <w:sz w:val="22"/>
          <w:szCs w:val="22"/>
          <w:rPrChange w:id="1184" w:author="AcerF5w10" w:date="2019-03-12T17:38:00Z">
            <w:rPr>
              <w:rFonts w:ascii="Arial" w:eastAsia="Arial" w:hAnsi="Arial" w:cs="Arial"/>
              <w:color w:val="000000"/>
              <w:sz w:val="22"/>
              <w:szCs w:val="22"/>
            </w:rPr>
          </w:rPrChange>
        </w:rPr>
        <w:t>Se obtienen los datos producto de la interacción de</w:t>
      </w:r>
      <w:r w:rsidR="006B3A73" w:rsidRPr="0003296B">
        <w:rPr>
          <w:rFonts w:ascii="Arial" w:eastAsia="Arial" w:hAnsi="Arial" w:cs="Arial"/>
          <w:sz w:val="22"/>
          <w:szCs w:val="22"/>
          <w:rPrChange w:id="1185" w:author="AcerF5w10" w:date="2019-03-12T17:38:00Z">
            <w:rPr>
              <w:rFonts w:ascii="Arial" w:eastAsia="Arial" w:hAnsi="Arial" w:cs="Arial"/>
              <w:color w:val="000000"/>
              <w:sz w:val="22"/>
              <w:szCs w:val="22"/>
            </w:rPr>
          </w:rPrChange>
        </w:rPr>
        <w:t>l</w:t>
      </w:r>
      <w:r w:rsidR="00E12EDA" w:rsidRPr="0003296B">
        <w:rPr>
          <w:rFonts w:ascii="Arial" w:eastAsia="Arial" w:hAnsi="Arial" w:cs="Arial"/>
          <w:sz w:val="22"/>
          <w:szCs w:val="22"/>
          <w:rPrChange w:id="1186" w:author="AcerF5w10" w:date="2019-03-12T17:38:00Z">
            <w:rPr>
              <w:rFonts w:ascii="Arial" w:eastAsia="Arial" w:hAnsi="Arial" w:cs="Arial"/>
              <w:color w:val="000000"/>
              <w:sz w:val="22"/>
              <w:szCs w:val="22"/>
            </w:rPr>
          </w:rPrChange>
        </w:rPr>
        <w:t xml:space="preserve"> </w:t>
      </w:r>
      <w:r w:rsidR="006B3A73" w:rsidRPr="0003296B">
        <w:rPr>
          <w:rFonts w:ascii="Arial" w:eastAsia="Arial" w:hAnsi="Arial" w:cs="Arial"/>
          <w:sz w:val="22"/>
          <w:szCs w:val="22"/>
          <w:rPrChange w:id="1187" w:author="AcerF5w10" w:date="2019-03-12T17:38:00Z">
            <w:rPr>
              <w:rFonts w:ascii="Arial" w:eastAsia="Arial" w:hAnsi="Arial" w:cs="Arial"/>
              <w:color w:val="000000"/>
              <w:sz w:val="22"/>
              <w:szCs w:val="22"/>
            </w:rPr>
          </w:rPrChange>
        </w:rPr>
        <w:t xml:space="preserve">prototipo de juego serio propuesto con </w:t>
      </w:r>
      <w:r w:rsidR="00E12EDA" w:rsidRPr="0003296B">
        <w:rPr>
          <w:rFonts w:ascii="Arial" w:eastAsia="Arial" w:hAnsi="Arial" w:cs="Arial"/>
          <w:sz w:val="22"/>
          <w:szCs w:val="22"/>
          <w:rPrChange w:id="1188" w:author="AcerF5w10" w:date="2019-03-12T17:38:00Z">
            <w:rPr>
              <w:rFonts w:ascii="Arial" w:eastAsia="Arial" w:hAnsi="Arial" w:cs="Arial"/>
              <w:color w:val="000000"/>
              <w:sz w:val="22"/>
              <w:szCs w:val="22"/>
            </w:rPr>
          </w:rPrChange>
        </w:rPr>
        <w:t>los niños de</w:t>
      </w:r>
      <w:r w:rsidR="001A0FCA" w:rsidRPr="0003296B">
        <w:rPr>
          <w:rFonts w:ascii="Arial" w:eastAsia="Arial" w:hAnsi="Arial" w:cs="Arial"/>
          <w:sz w:val="22"/>
          <w:szCs w:val="22"/>
          <w:rPrChange w:id="1189" w:author="AcerF5w10" w:date="2019-03-12T17:38:00Z">
            <w:rPr>
              <w:rFonts w:ascii="Arial" w:eastAsia="Arial" w:hAnsi="Arial" w:cs="Arial"/>
              <w:color w:val="000000"/>
              <w:sz w:val="22"/>
              <w:szCs w:val="22"/>
            </w:rPr>
          </w:rPrChange>
        </w:rPr>
        <w:t xml:space="preserve"> un</w:t>
      </w:r>
      <w:r w:rsidR="00E12EDA" w:rsidRPr="0003296B">
        <w:rPr>
          <w:rFonts w:ascii="Arial" w:eastAsia="Arial" w:hAnsi="Arial" w:cs="Arial"/>
          <w:sz w:val="22"/>
          <w:szCs w:val="22"/>
          <w:rPrChange w:id="1190" w:author="AcerF5w10" w:date="2019-03-12T17:38:00Z">
            <w:rPr>
              <w:rFonts w:ascii="Arial" w:eastAsia="Arial" w:hAnsi="Arial" w:cs="Arial"/>
              <w:color w:val="000000"/>
              <w:sz w:val="22"/>
              <w:szCs w:val="22"/>
            </w:rPr>
          </w:rPrChange>
        </w:rPr>
        <w:t xml:space="preserve"> </w:t>
      </w:r>
      <w:r w:rsidR="001A0FCA" w:rsidRPr="0003296B">
        <w:rPr>
          <w:rFonts w:ascii="Arial" w:eastAsia="Arial" w:hAnsi="Arial" w:cs="Arial"/>
          <w:sz w:val="22"/>
          <w:szCs w:val="22"/>
          <w:rPrChange w:id="1191" w:author="AcerF5w10" w:date="2019-03-12T17:38:00Z">
            <w:rPr>
              <w:rFonts w:ascii="Arial" w:eastAsia="Arial" w:hAnsi="Arial" w:cs="Arial"/>
              <w:color w:val="000000"/>
              <w:sz w:val="22"/>
              <w:szCs w:val="22"/>
            </w:rPr>
          </w:rPrChange>
        </w:rPr>
        <w:t xml:space="preserve">centro </w:t>
      </w:r>
      <w:r w:rsidR="006B3A73" w:rsidRPr="0003296B">
        <w:rPr>
          <w:rFonts w:ascii="Arial" w:eastAsia="Arial" w:hAnsi="Arial" w:cs="Arial"/>
          <w:sz w:val="22"/>
          <w:szCs w:val="22"/>
          <w:rPrChange w:id="1192" w:author="AcerF5w10" w:date="2019-03-12T17:38:00Z">
            <w:rPr>
              <w:rFonts w:ascii="Arial" w:eastAsia="Arial" w:hAnsi="Arial" w:cs="Arial"/>
              <w:color w:val="000000"/>
              <w:sz w:val="22"/>
              <w:szCs w:val="22"/>
            </w:rPr>
          </w:rPrChange>
        </w:rPr>
        <w:t>médico</w:t>
      </w:r>
      <w:r w:rsidR="001A0FCA" w:rsidRPr="0003296B">
        <w:rPr>
          <w:rFonts w:ascii="Arial" w:eastAsia="Arial" w:hAnsi="Arial" w:cs="Arial"/>
          <w:sz w:val="22"/>
          <w:szCs w:val="22"/>
          <w:rPrChange w:id="1193" w:author="AcerF5w10" w:date="2019-03-12T17:38:00Z">
            <w:rPr>
              <w:rFonts w:ascii="Arial" w:eastAsia="Arial" w:hAnsi="Arial" w:cs="Arial"/>
              <w:color w:val="000000"/>
              <w:sz w:val="22"/>
              <w:szCs w:val="22"/>
            </w:rPr>
          </w:rPrChange>
        </w:rPr>
        <w:t xml:space="preserve"> </w:t>
      </w:r>
      <w:r w:rsidR="006B3A73" w:rsidRPr="0003296B">
        <w:rPr>
          <w:rFonts w:ascii="Arial" w:eastAsia="Arial" w:hAnsi="Arial" w:cs="Arial"/>
          <w:sz w:val="22"/>
          <w:szCs w:val="22"/>
          <w:rPrChange w:id="1194" w:author="AcerF5w10" w:date="2019-03-12T17:38:00Z">
            <w:rPr>
              <w:rFonts w:ascii="Arial" w:eastAsia="Arial" w:hAnsi="Arial" w:cs="Arial"/>
              <w:color w:val="000000"/>
              <w:sz w:val="22"/>
              <w:szCs w:val="22"/>
            </w:rPr>
          </w:rPrChange>
        </w:rPr>
        <w:t xml:space="preserve">que preste la </w:t>
      </w:r>
      <w:r w:rsidR="001A0FCA" w:rsidRPr="0003296B">
        <w:rPr>
          <w:rFonts w:ascii="Arial" w:eastAsia="Arial" w:hAnsi="Arial" w:cs="Arial"/>
          <w:sz w:val="22"/>
          <w:szCs w:val="22"/>
          <w:rPrChange w:id="1195" w:author="AcerF5w10" w:date="2019-03-12T17:38:00Z">
            <w:rPr>
              <w:rFonts w:ascii="Arial" w:eastAsia="Arial" w:hAnsi="Arial" w:cs="Arial"/>
              <w:color w:val="000000"/>
              <w:sz w:val="22"/>
              <w:szCs w:val="22"/>
            </w:rPr>
          </w:rPrChange>
        </w:rPr>
        <w:t xml:space="preserve">atención a niños </w:t>
      </w:r>
      <w:r w:rsidR="006B3A73" w:rsidRPr="0003296B">
        <w:rPr>
          <w:rFonts w:ascii="Arial" w:eastAsia="Arial" w:hAnsi="Arial" w:cs="Arial"/>
          <w:sz w:val="22"/>
          <w:szCs w:val="22"/>
          <w:rPrChange w:id="1196" w:author="AcerF5w10" w:date="2019-03-12T17:38:00Z">
            <w:rPr>
              <w:rFonts w:ascii="Arial" w:eastAsia="Arial" w:hAnsi="Arial" w:cs="Arial"/>
              <w:color w:val="000000"/>
              <w:sz w:val="22"/>
              <w:szCs w:val="22"/>
            </w:rPr>
          </w:rPrChange>
        </w:rPr>
        <w:t>con este tipo de discapacidad</w:t>
      </w:r>
      <w:r w:rsidR="00E12EDA" w:rsidRPr="0003296B">
        <w:rPr>
          <w:rFonts w:ascii="Arial" w:eastAsia="Arial" w:hAnsi="Arial" w:cs="Arial"/>
          <w:sz w:val="22"/>
          <w:szCs w:val="22"/>
          <w:rPrChange w:id="1197" w:author="AcerF5w10" w:date="2019-03-12T17:38:00Z">
            <w:rPr>
              <w:rFonts w:ascii="Arial" w:eastAsia="Arial" w:hAnsi="Arial" w:cs="Arial"/>
              <w:color w:val="000000"/>
              <w:sz w:val="22"/>
              <w:szCs w:val="22"/>
            </w:rPr>
          </w:rPrChange>
        </w:rPr>
        <w:t>.</w:t>
      </w:r>
      <w:bookmarkEnd w:id="1182"/>
      <w:r w:rsidR="00E12EDA" w:rsidRPr="0003296B">
        <w:rPr>
          <w:rFonts w:ascii="Arial" w:eastAsia="Arial" w:hAnsi="Arial" w:cs="Arial"/>
          <w:sz w:val="22"/>
          <w:szCs w:val="22"/>
          <w:rPrChange w:id="1198" w:author="AcerF5w10" w:date="2019-03-12T17:38:00Z">
            <w:rPr>
              <w:rFonts w:ascii="Arial" w:eastAsia="Arial" w:hAnsi="Arial" w:cs="Arial"/>
              <w:color w:val="000000"/>
              <w:sz w:val="22"/>
              <w:szCs w:val="22"/>
            </w:rPr>
          </w:rPrChange>
        </w:rPr>
        <w:t xml:space="preserve"> </w:t>
      </w:r>
    </w:p>
    <w:p w14:paraId="25EF991D"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p>
    <w:p w14:paraId="73D1A5A7" w14:textId="16939D8D" w:rsidR="00F66375" w:rsidRPr="003135D8" w:rsidRDefault="008A6A14" w:rsidP="008A6A14">
      <w:pPr>
        <w:pStyle w:val="Ttulo3"/>
        <w:jc w:val="left"/>
        <w:rPr>
          <w:rFonts w:ascii="Arial" w:hAnsi="Arial" w:cs="Arial"/>
          <w:b/>
          <w:sz w:val="22"/>
          <w:szCs w:val="22"/>
        </w:rPr>
      </w:pPr>
      <w:bookmarkStart w:id="1199" w:name="_Toc531009693"/>
      <w:r w:rsidRPr="003135D8">
        <w:rPr>
          <w:rFonts w:ascii="Arial" w:hAnsi="Arial" w:cs="Arial"/>
          <w:b/>
          <w:sz w:val="22"/>
          <w:szCs w:val="22"/>
        </w:rPr>
        <w:t xml:space="preserve">4.1.4 </w:t>
      </w:r>
      <w:r w:rsidR="00E12EDA" w:rsidRPr="003135D8">
        <w:rPr>
          <w:rFonts w:ascii="Arial" w:hAnsi="Arial" w:cs="Arial"/>
          <w:b/>
          <w:sz w:val="22"/>
          <w:szCs w:val="22"/>
        </w:rPr>
        <w:t>Ciclo 4 Documentación y socialización</w:t>
      </w:r>
      <w:bookmarkEnd w:id="1199"/>
      <w:r w:rsidR="00E12EDA" w:rsidRPr="003135D8">
        <w:rPr>
          <w:rFonts w:ascii="Arial" w:hAnsi="Arial" w:cs="Arial"/>
          <w:b/>
          <w:sz w:val="22"/>
          <w:szCs w:val="22"/>
        </w:rPr>
        <w:t xml:space="preserve"> </w:t>
      </w:r>
    </w:p>
    <w:p w14:paraId="4CCCF9BE"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2"/>
          <w:szCs w:val="22"/>
        </w:rPr>
      </w:pPr>
    </w:p>
    <w:p w14:paraId="6E95D473" w14:textId="77777777" w:rsidR="00F66375" w:rsidRPr="003135D8" w:rsidRDefault="00E12EDA">
      <w:p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sidRPr="003135D8">
        <w:rPr>
          <w:rFonts w:ascii="Arial" w:eastAsia="Arial" w:hAnsi="Arial" w:cs="Arial"/>
          <w:sz w:val="22"/>
          <w:szCs w:val="22"/>
        </w:rPr>
        <w:t>Este ciclo se realizará de manera transversal al proyecto. En esta fase se espera llevar a cabo las siguientes actividades:</w:t>
      </w:r>
    </w:p>
    <w:p w14:paraId="0504253C" w14:textId="77777777" w:rsidR="00F66375" w:rsidRPr="003135D8" w:rsidRDefault="00F66375">
      <w:pPr>
        <w:pBdr>
          <w:top w:val="none" w:sz="0" w:space="0" w:color="000000"/>
          <w:left w:val="none" w:sz="0" w:space="0" w:color="000000"/>
          <w:bottom w:val="none" w:sz="0" w:space="0" w:color="000000"/>
          <w:right w:val="none" w:sz="0" w:space="0" w:color="000000"/>
          <w:between w:val="none" w:sz="0" w:space="0" w:color="000000"/>
        </w:pBdr>
        <w:ind w:left="720" w:hanging="720"/>
        <w:jc w:val="both"/>
        <w:rPr>
          <w:rFonts w:ascii="Arial" w:eastAsia="Arial" w:hAnsi="Arial" w:cs="Arial"/>
          <w:color w:val="000000"/>
          <w:sz w:val="22"/>
          <w:szCs w:val="22"/>
        </w:rPr>
      </w:pPr>
    </w:p>
    <w:p w14:paraId="0B15202E" w14:textId="5DDAF195" w:rsidR="00F66375" w:rsidRPr="003135D8" w:rsidRDefault="00122CA8" w:rsidP="0058482C">
      <w:pPr>
        <w:pStyle w:val="Ttulo3"/>
        <w:jc w:val="both"/>
        <w:rPr>
          <w:rFonts w:ascii="Arial" w:eastAsia="Arial" w:hAnsi="Arial" w:cs="Arial"/>
          <w:color w:val="000000"/>
          <w:sz w:val="22"/>
          <w:szCs w:val="22"/>
        </w:rPr>
      </w:pPr>
      <w:bookmarkStart w:id="1200" w:name="_Toc531009694"/>
      <w:r w:rsidRPr="003135D8">
        <w:rPr>
          <w:rFonts w:ascii="Arial" w:eastAsia="Arial" w:hAnsi="Arial" w:cs="Arial"/>
          <w:color w:val="000000"/>
          <w:sz w:val="22"/>
          <w:szCs w:val="22"/>
        </w:rPr>
        <w:t xml:space="preserve">4.1.4.1 </w:t>
      </w:r>
      <w:r w:rsidR="00E12EDA" w:rsidRPr="003135D8">
        <w:rPr>
          <w:rFonts w:ascii="Arial" w:eastAsia="Arial" w:hAnsi="Arial" w:cs="Arial"/>
          <w:color w:val="000000"/>
          <w:sz w:val="22"/>
          <w:szCs w:val="22"/>
        </w:rPr>
        <w:t>Elaboración de la monografía y los anexos que resulten durante la realización del trabajo de grado o documento final.</w:t>
      </w:r>
      <w:bookmarkEnd w:id="1200"/>
    </w:p>
    <w:p w14:paraId="44802CB9" w14:textId="57CE3BF9" w:rsidR="00F66375" w:rsidRPr="003135D8" w:rsidRDefault="00E12EDA" w:rsidP="0058482C">
      <w:pPr>
        <w:pStyle w:val="Prrafodelista"/>
        <w:numPr>
          <w:ilvl w:val="3"/>
          <w:numId w:val="11"/>
        </w:num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sidRPr="003135D8">
        <w:rPr>
          <w:rFonts w:ascii="Arial" w:eastAsia="Arial" w:hAnsi="Arial" w:cs="Arial"/>
          <w:color w:val="000000"/>
          <w:sz w:val="22"/>
          <w:szCs w:val="22"/>
        </w:rPr>
        <w:t>Elaboración de un artículo de investigación que describa los resultados obtenidos durante la realización y evaluación de la propuesta.</w:t>
      </w:r>
    </w:p>
    <w:p w14:paraId="04408EE6" w14:textId="062CDCF9" w:rsidR="00F66375" w:rsidRPr="003135D8" w:rsidRDefault="0058482C" w:rsidP="0058482C">
      <w:pPr>
        <w:pStyle w:val="Ttulo3"/>
        <w:jc w:val="left"/>
        <w:rPr>
          <w:rFonts w:ascii="Arial" w:eastAsia="Arial" w:hAnsi="Arial" w:cs="Arial"/>
          <w:color w:val="000000"/>
          <w:sz w:val="22"/>
          <w:szCs w:val="22"/>
        </w:rPr>
      </w:pPr>
      <w:bookmarkStart w:id="1201" w:name="_Toc531009695"/>
      <w:r w:rsidRPr="003135D8">
        <w:rPr>
          <w:rFonts w:ascii="Arial" w:eastAsia="Arial" w:hAnsi="Arial" w:cs="Arial"/>
          <w:color w:val="000000"/>
          <w:sz w:val="22"/>
          <w:szCs w:val="22"/>
        </w:rPr>
        <w:t xml:space="preserve">4.1.4.3 </w:t>
      </w:r>
      <w:r w:rsidR="00E12EDA" w:rsidRPr="003135D8">
        <w:rPr>
          <w:rFonts w:ascii="Arial" w:eastAsia="Arial" w:hAnsi="Arial" w:cs="Arial"/>
          <w:color w:val="000000"/>
          <w:sz w:val="22"/>
          <w:szCs w:val="22"/>
        </w:rPr>
        <w:t>Presentar y sustentar los resultados obtenidos durante el desarrollo del proyecto.</w:t>
      </w:r>
      <w:bookmarkEnd w:id="1201"/>
    </w:p>
    <w:p w14:paraId="6F87E583" w14:textId="569071B0" w:rsidR="00F66375" w:rsidRPr="003135D8" w:rsidRDefault="004F1ED7" w:rsidP="004F1ED7">
      <w:pPr>
        <w:pStyle w:val="Ttulo2"/>
        <w:rPr>
          <w:rFonts w:ascii="Arial" w:hAnsi="Arial" w:cs="Arial"/>
          <w:sz w:val="22"/>
          <w:szCs w:val="22"/>
        </w:rPr>
      </w:pPr>
      <w:bookmarkStart w:id="1202" w:name="_Toc531009696"/>
      <w:r w:rsidRPr="003135D8">
        <w:rPr>
          <w:rFonts w:ascii="Arial" w:hAnsi="Arial" w:cs="Arial"/>
          <w:sz w:val="22"/>
          <w:szCs w:val="22"/>
        </w:rPr>
        <w:t xml:space="preserve">4.2 </w:t>
      </w:r>
      <w:r w:rsidR="00E12EDA" w:rsidRPr="003135D8">
        <w:rPr>
          <w:rFonts w:ascii="Arial" w:hAnsi="Arial" w:cs="Arial"/>
          <w:sz w:val="22"/>
          <w:szCs w:val="22"/>
        </w:rPr>
        <w:t>Cronograma de actividades</w:t>
      </w:r>
      <w:bookmarkEnd w:id="1202"/>
    </w:p>
    <w:p w14:paraId="4B7CC66E" w14:textId="77777777" w:rsidR="00F66375" w:rsidRPr="003135D8" w:rsidRDefault="00F66375">
      <w:pPr>
        <w:jc w:val="both"/>
        <w:rPr>
          <w:rFonts w:ascii="Arial" w:eastAsia="Arial" w:hAnsi="Arial" w:cs="Arial"/>
          <w:sz w:val="22"/>
          <w:szCs w:val="22"/>
        </w:rPr>
      </w:pPr>
    </w:p>
    <w:p w14:paraId="0CD53CE9" w14:textId="023143C0"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El cronograma de actividades para este proyecto se muestra en la Tabla </w:t>
      </w:r>
      <w:del w:id="1203" w:author="AcerF5w10" w:date="2019-03-12T17:45:00Z">
        <w:r w:rsidR="0091723A" w:rsidRPr="003135D8" w:rsidDel="0003296B">
          <w:rPr>
            <w:rFonts w:ascii="Arial" w:eastAsia="Arial" w:hAnsi="Arial" w:cs="Arial"/>
            <w:sz w:val="22"/>
            <w:szCs w:val="22"/>
          </w:rPr>
          <w:delText>3</w:delText>
        </w:r>
      </w:del>
      <w:ins w:id="1204" w:author="AcerF5w10" w:date="2019-03-12T17:45:00Z">
        <w:r w:rsidR="0003296B">
          <w:rPr>
            <w:rFonts w:ascii="Arial" w:eastAsia="Arial" w:hAnsi="Arial" w:cs="Arial"/>
            <w:sz w:val="22"/>
            <w:szCs w:val="22"/>
          </w:rPr>
          <w:t>2</w:t>
        </w:r>
      </w:ins>
      <w:r w:rsidRPr="003135D8">
        <w:rPr>
          <w:rFonts w:ascii="Arial" w:eastAsia="Arial" w:hAnsi="Arial" w:cs="Arial"/>
          <w:sz w:val="22"/>
          <w:szCs w:val="22"/>
        </w:rPr>
        <w:t>.</w:t>
      </w:r>
    </w:p>
    <w:p w14:paraId="40E792A8" w14:textId="77777777" w:rsidR="0096727D" w:rsidRPr="003135D8" w:rsidRDefault="0096727D">
      <w:pPr>
        <w:jc w:val="both"/>
        <w:rPr>
          <w:rFonts w:ascii="Arial" w:eastAsia="Arial" w:hAnsi="Arial" w:cs="Arial"/>
          <w:sz w:val="22"/>
          <w:szCs w:val="22"/>
        </w:rPr>
      </w:pPr>
    </w:p>
    <w:p w14:paraId="6B8E6D0A" w14:textId="1362DAEE" w:rsidR="00F66375" w:rsidRPr="003135D8" w:rsidRDefault="0096727D"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2</w:t>
      </w:r>
      <w:r w:rsidRPr="003135D8">
        <w:rPr>
          <w:rFonts w:ascii="Arial" w:eastAsia="Arial" w:hAnsi="Arial" w:cs="Arial"/>
          <w:b/>
          <w:color w:val="000000"/>
          <w:sz w:val="22"/>
          <w:szCs w:val="22"/>
        </w:rPr>
        <w:t>: Cronograma de actividades</w:t>
      </w:r>
    </w:p>
    <w:p w14:paraId="30B3943A" w14:textId="77777777" w:rsidR="009B02C6" w:rsidRPr="003135D8" w:rsidRDefault="009B02C6" w:rsidP="0096727D">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p w14:paraId="1F0D9DFD" w14:textId="744B6698" w:rsidR="00F66375" w:rsidRPr="003135D8" w:rsidRDefault="00AA0D60" w:rsidP="00185844">
      <w:pPr>
        <w:jc w:val="center"/>
        <w:rPr>
          <w:rFonts w:ascii="Arial" w:eastAsia="Arial" w:hAnsi="Arial" w:cs="Arial"/>
          <w:sz w:val="22"/>
          <w:szCs w:val="22"/>
        </w:rPr>
      </w:pPr>
      <w:commentRangeStart w:id="1205"/>
      <w:r w:rsidRPr="003135D8">
        <w:rPr>
          <w:rFonts w:ascii="Arial" w:eastAsia="Arial" w:hAnsi="Arial" w:cs="Arial"/>
          <w:noProof/>
          <w:sz w:val="22"/>
          <w:szCs w:val="22"/>
        </w:rPr>
        <w:drawing>
          <wp:inline distT="0" distB="0" distL="0" distR="0" wp14:anchorId="494E11F6" wp14:editId="298772E4">
            <wp:extent cx="5513696" cy="373098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696" cy="3730984"/>
                    </a:xfrm>
                    <a:prstGeom prst="rect">
                      <a:avLst/>
                    </a:prstGeom>
                    <a:noFill/>
                    <a:ln>
                      <a:noFill/>
                    </a:ln>
                  </pic:spPr>
                </pic:pic>
              </a:graphicData>
            </a:graphic>
          </wp:inline>
        </w:drawing>
      </w:r>
      <w:commentRangeEnd w:id="1205"/>
      <w:r w:rsidR="002B50DF">
        <w:rPr>
          <w:rStyle w:val="Refdecomentario"/>
        </w:rPr>
        <w:commentReference w:id="1205"/>
      </w:r>
    </w:p>
    <w:p w14:paraId="6872A44A" w14:textId="77777777" w:rsidR="00F66375" w:rsidRPr="003135D8" w:rsidRDefault="00F66375">
      <w:pPr>
        <w:jc w:val="both"/>
        <w:rPr>
          <w:rFonts w:ascii="Arial" w:eastAsia="Arial" w:hAnsi="Arial" w:cs="Arial"/>
          <w:sz w:val="22"/>
          <w:szCs w:val="22"/>
        </w:rPr>
      </w:pPr>
    </w:p>
    <w:p w14:paraId="11159044" w14:textId="2C31D448" w:rsidR="00F66375" w:rsidRPr="003135D8" w:rsidRDefault="00751AFB" w:rsidP="00784A47">
      <w:pPr>
        <w:pStyle w:val="Ttulo1"/>
        <w:numPr>
          <w:ilvl w:val="1"/>
          <w:numId w:val="6"/>
        </w:numPr>
        <w:ind w:left="709" w:hanging="709"/>
        <w:rPr>
          <w:b/>
          <w:sz w:val="22"/>
          <w:szCs w:val="22"/>
        </w:rPr>
      </w:pPr>
      <w:bookmarkStart w:id="1206" w:name="_Toc531009697"/>
      <w:r w:rsidRPr="003135D8">
        <w:rPr>
          <w:b/>
          <w:sz w:val="22"/>
          <w:szCs w:val="22"/>
        </w:rPr>
        <w:lastRenderedPageBreak/>
        <w:t>RECURSOS, PRESUPUESTO Y FUENTES DE FINANCIACIÓN</w:t>
      </w:r>
      <w:bookmarkEnd w:id="1206"/>
    </w:p>
    <w:p w14:paraId="034C2AF7" w14:textId="77777777" w:rsidR="00F66375" w:rsidRPr="003135D8" w:rsidRDefault="00F66375">
      <w:pPr>
        <w:jc w:val="both"/>
        <w:rPr>
          <w:rFonts w:ascii="Arial" w:eastAsia="Arial" w:hAnsi="Arial" w:cs="Arial"/>
          <w:sz w:val="22"/>
          <w:szCs w:val="22"/>
        </w:rPr>
      </w:pPr>
    </w:p>
    <w:p w14:paraId="2975D774" w14:textId="12F3FE6E" w:rsidR="00751AFB"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Teniendo en cuenta los aspectos financieros establecida por el Comité de Investigaciones de la FIET, </w:t>
      </w:r>
      <w:r w:rsidR="00285510" w:rsidRPr="003135D8">
        <w:rPr>
          <w:rFonts w:ascii="Arial" w:hAnsi="Arial" w:cs="Arial"/>
          <w:color w:val="000000"/>
          <w:sz w:val="22"/>
          <w:szCs w:val="22"/>
        </w:rPr>
        <w:t>para la elaboración del presupuesto en anteproyectos</w:t>
      </w:r>
      <w:r w:rsidR="00285510" w:rsidRPr="003135D8">
        <w:rPr>
          <w:rFonts w:ascii="Arial" w:hAnsi="Arial" w:cs="Arial"/>
          <w:sz w:val="22"/>
          <w:szCs w:val="22"/>
        </w:rPr>
        <w:t xml:space="preserve">, </w:t>
      </w:r>
      <w:r w:rsidRPr="003135D8">
        <w:rPr>
          <w:rFonts w:ascii="Arial" w:eastAsia="Arial" w:hAnsi="Arial" w:cs="Arial"/>
          <w:sz w:val="22"/>
          <w:szCs w:val="22"/>
        </w:rPr>
        <w:t xml:space="preserve">el costo del rubro de personal es el calculado del producto de las horas dedicadas (hora/ semana), duración del proyecto (36 semanas), puntos asignados por personal (2.5 para director, 1.5 por tesista) y el valor del punto salarial (para el año en curso COP </w:t>
      </w:r>
      <w:commentRangeStart w:id="1207"/>
      <w:r w:rsidRPr="008A57F5">
        <w:rPr>
          <w:rFonts w:ascii="Arial" w:eastAsia="Arial" w:hAnsi="Arial" w:cs="Arial"/>
          <w:sz w:val="22"/>
          <w:szCs w:val="22"/>
          <w:highlight w:val="lightGray"/>
          <w:rPrChange w:id="1208" w:author="AcerF5w10" w:date="2019-05-11T11:59:00Z">
            <w:rPr>
              <w:rFonts w:ascii="Arial" w:eastAsia="Arial" w:hAnsi="Arial" w:cs="Arial"/>
              <w:sz w:val="22"/>
              <w:szCs w:val="22"/>
            </w:rPr>
          </w:rPrChange>
        </w:rPr>
        <w:t>$1</w:t>
      </w:r>
      <w:r w:rsidR="00285510" w:rsidRPr="008A57F5">
        <w:rPr>
          <w:rFonts w:ascii="Arial" w:eastAsia="Arial" w:hAnsi="Arial" w:cs="Arial"/>
          <w:sz w:val="22"/>
          <w:szCs w:val="22"/>
          <w:highlight w:val="lightGray"/>
          <w:rPrChange w:id="1209" w:author="AcerF5w10" w:date="2019-05-11T11:59:00Z">
            <w:rPr>
              <w:rFonts w:ascii="Arial" w:eastAsia="Arial" w:hAnsi="Arial" w:cs="Arial"/>
              <w:sz w:val="22"/>
              <w:szCs w:val="22"/>
            </w:rPr>
          </w:rPrChange>
        </w:rPr>
        <w:t>3</w:t>
      </w:r>
      <w:r w:rsidRPr="008A57F5">
        <w:rPr>
          <w:rFonts w:ascii="Arial" w:eastAsia="Arial" w:hAnsi="Arial" w:cs="Arial"/>
          <w:sz w:val="22"/>
          <w:szCs w:val="22"/>
          <w:highlight w:val="lightGray"/>
          <w:rPrChange w:id="1210" w:author="AcerF5w10" w:date="2019-05-11T11:59:00Z">
            <w:rPr>
              <w:rFonts w:ascii="Arial" w:eastAsia="Arial" w:hAnsi="Arial" w:cs="Arial"/>
              <w:sz w:val="22"/>
              <w:szCs w:val="22"/>
            </w:rPr>
          </w:rPrChange>
        </w:rPr>
        <w:t>.</w:t>
      </w:r>
      <w:r w:rsidR="00285510" w:rsidRPr="008A57F5">
        <w:rPr>
          <w:rFonts w:ascii="Arial" w:eastAsia="Arial" w:hAnsi="Arial" w:cs="Arial"/>
          <w:sz w:val="22"/>
          <w:szCs w:val="22"/>
          <w:highlight w:val="lightGray"/>
          <w:rPrChange w:id="1211" w:author="AcerF5w10" w:date="2019-05-11T11:59:00Z">
            <w:rPr>
              <w:rFonts w:ascii="Arial" w:eastAsia="Arial" w:hAnsi="Arial" w:cs="Arial"/>
              <w:sz w:val="22"/>
              <w:szCs w:val="22"/>
            </w:rPr>
          </w:rPrChange>
        </w:rPr>
        <w:t>598</w:t>
      </w:r>
      <w:commentRangeEnd w:id="1207"/>
      <w:r w:rsidR="008B0865">
        <w:rPr>
          <w:rStyle w:val="Refdecomentario"/>
        </w:rPr>
        <w:commentReference w:id="1207"/>
      </w:r>
      <w:r w:rsidRPr="003135D8">
        <w:rPr>
          <w:rFonts w:ascii="Arial" w:eastAsia="Arial" w:hAnsi="Arial" w:cs="Arial"/>
          <w:sz w:val="22"/>
          <w:szCs w:val="22"/>
        </w:rPr>
        <w:t xml:space="preserve">). En la Tabla </w:t>
      </w:r>
      <w:del w:id="1212" w:author="AcerF5w10" w:date="2019-03-12T17:45:00Z">
        <w:r w:rsidR="0091723A" w:rsidRPr="003135D8" w:rsidDel="0003296B">
          <w:rPr>
            <w:rFonts w:ascii="Arial" w:eastAsia="Arial" w:hAnsi="Arial" w:cs="Arial"/>
            <w:sz w:val="22"/>
            <w:szCs w:val="22"/>
          </w:rPr>
          <w:delText>4</w:delText>
        </w:r>
        <w:r w:rsidRPr="003135D8" w:rsidDel="0003296B">
          <w:rPr>
            <w:rFonts w:ascii="Arial" w:eastAsia="Arial" w:hAnsi="Arial" w:cs="Arial"/>
            <w:sz w:val="22"/>
            <w:szCs w:val="22"/>
          </w:rPr>
          <w:delText xml:space="preserve"> </w:delText>
        </w:r>
      </w:del>
      <w:ins w:id="1213" w:author="AcerF5w10" w:date="2019-03-12T17:45:00Z">
        <w:r w:rsidR="0003296B">
          <w:rPr>
            <w:rFonts w:ascii="Arial" w:eastAsia="Arial" w:hAnsi="Arial" w:cs="Arial"/>
            <w:sz w:val="22"/>
            <w:szCs w:val="22"/>
          </w:rPr>
          <w:t>3</w:t>
        </w:r>
        <w:r w:rsidR="0003296B" w:rsidRPr="003135D8">
          <w:rPr>
            <w:rFonts w:ascii="Arial" w:eastAsia="Arial" w:hAnsi="Arial" w:cs="Arial"/>
            <w:sz w:val="22"/>
            <w:szCs w:val="22"/>
          </w:rPr>
          <w:t xml:space="preserve"> </w:t>
        </w:r>
      </w:ins>
      <w:r w:rsidRPr="003135D8">
        <w:rPr>
          <w:rFonts w:ascii="Arial" w:eastAsia="Arial" w:hAnsi="Arial" w:cs="Arial"/>
          <w:sz w:val="22"/>
          <w:szCs w:val="22"/>
        </w:rPr>
        <w:t>se presenta el presupuesto y fuentes de financiación del proyecto</w:t>
      </w:r>
      <w:r w:rsidR="00285510" w:rsidRPr="003135D8">
        <w:rPr>
          <w:rFonts w:ascii="Arial" w:eastAsia="Arial" w:hAnsi="Arial" w:cs="Arial"/>
          <w:sz w:val="22"/>
          <w:szCs w:val="22"/>
        </w:rPr>
        <w:t xml:space="preserve"> y el costo total del proyecto en pesos</w:t>
      </w:r>
      <w:r w:rsidRPr="003135D8">
        <w:rPr>
          <w:rFonts w:ascii="Arial" w:eastAsia="Arial" w:hAnsi="Arial" w:cs="Arial"/>
          <w:sz w:val="22"/>
          <w:szCs w:val="22"/>
        </w:rPr>
        <w:t>.</w:t>
      </w:r>
    </w:p>
    <w:p w14:paraId="0153A6E2" w14:textId="77777777" w:rsidR="009E3129" w:rsidRPr="003135D8" w:rsidRDefault="009E3129">
      <w:pPr>
        <w:jc w:val="both"/>
        <w:rPr>
          <w:rFonts w:ascii="Arial" w:eastAsia="Arial" w:hAnsi="Arial" w:cs="Arial"/>
          <w:sz w:val="22"/>
          <w:szCs w:val="22"/>
        </w:rPr>
      </w:pPr>
    </w:p>
    <w:p w14:paraId="03ADBE91" w14:textId="5D295DF1" w:rsidR="00F66375" w:rsidRDefault="00285510"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r w:rsidRPr="003135D8">
        <w:rPr>
          <w:rFonts w:ascii="Arial" w:eastAsia="Arial" w:hAnsi="Arial" w:cs="Arial"/>
          <w:b/>
          <w:color w:val="000000"/>
          <w:sz w:val="22"/>
          <w:szCs w:val="22"/>
        </w:rPr>
        <w:t xml:space="preserve">Tabla </w:t>
      </w:r>
      <w:r w:rsidR="00725895">
        <w:rPr>
          <w:rFonts w:ascii="Arial" w:eastAsia="Arial" w:hAnsi="Arial" w:cs="Arial"/>
          <w:b/>
          <w:color w:val="000000"/>
          <w:sz w:val="22"/>
          <w:szCs w:val="22"/>
        </w:rPr>
        <w:t>3</w:t>
      </w:r>
      <w:r w:rsidRPr="003135D8">
        <w:rPr>
          <w:rFonts w:ascii="Arial" w:eastAsia="Arial" w:hAnsi="Arial" w:cs="Arial"/>
          <w:b/>
          <w:color w:val="000000"/>
          <w:sz w:val="22"/>
          <w:szCs w:val="22"/>
        </w:rPr>
        <w:t xml:space="preserve">: </w:t>
      </w:r>
      <w:r w:rsidR="00E12EDA" w:rsidRPr="003135D8">
        <w:rPr>
          <w:rFonts w:ascii="Arial" w:eastAsia="Arial" w:hAnsi="Arial" w:cs="Arial"/>
          <w:b/>
          <w:color w:val="000000"/>
          <w:sz w:val="22"/>
          <w:szCs w:val="22"/>
        </w:rPr>
        <w:t>Presupuesto</w:t>
      </w:r>
      <w:r w:rsidRPr="003135D8">
        <w:rPr>
          <w:rFonts w:ascii="Arial" w:eastAsia="Arial" w:hAnsi="Arial" w:cs="Arial"/>
          <w:b/>
          <w:color w:val="000000"/>
          <w:sz w:val="22"/>
          <w:szCs w:val="22"/>
        </w:rPr>
        <w:t xml:space="preserve"> y financiación</w:t>
      </w:r>
      <w:r w:rsidR="00DE1CEE" w:rsidRPr="003135D8">
        <w:rPr>
          <w:rFonts w:ascii="Arial" w:eastAsia="Arial" w:hAnsi="Arial" w:cs="Arial"/>
          <w:b/>
          <w:color w:val="000000"/>
          <w:sz w:val="22"/>
          <w:szCs w:val="22"/>
        </w:rPr>
        <w:t xml:space="preserve"> del proyecto</w:t>
      </w:r>
    </w:p>
    <w:p w14:paraId="6F166B48" w14:textId="77777777" w:rsidR="0011234A" w:rsidRPr="003135D8" w:rsidRDefault="0011234A" w:rsidP="00285510">
      <w:pPr>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b/>
          <w:color w:val="000000"/>
          <w:sz w:val="22"/>
          <w:szCs w:val="22"/>
        </w:rPr>
      </w:pPr>
    </w:p>
    <w:tbl>
      <w:tblPr>
        <w:tblStyle w:val="a1"/>
        <w:tblW w:w="9066" w:type="dxa"/>
        <w:tblInd w:w="-5" w:type="dxa"/>
        <w:tblLayout w:type="fixed"/>
        <w:tblLook w:val="0400" w:firstRow="0" w:lastRow="0" w:firstColumn="0" w:lastColumn="0" w:noHBand="0" w:noVBand="1"/>
      </w:tblPr>
      <w:tblGrid>
        <w:gridCol w:w="3464"/>
        <w:gridCol w:w="2194"/>
        <w:gridCol w:w="1736"/>
        <w:gridCol w:w="1672"/>
      </w:tblGrid>
      <w:tr w:rsidR="00F66375" w:rsidRPr="003135D8" w14:paraId="7AA4D7FE" w14:textId="77777777" w:rsidTr="00C71BA1">
        <w:trPr>
          <w:trHeight w:val="258"/>
        </w:trPr>
        <w:tc>
          <w:tcPr>
            <w:tcW w:w="3464"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3B74682A" w14:textId="77777777" w:rsidR="00F66375" w:rsidRPr="003135D8" w:rsidRDefault="00E12EDA" w:rsidP="005B1C9F">
            <w:pPr>
              <w:jc w:val="center"/>
              <w:rPr>
                <w:rFonts w:ascii="Arial" w:eastAsia="Arial" w:hAnsi="Arial" w:cs="Arial"/>
                <w:b/>
                <w:sz w:val="22"/>
                <w:szCs w:val="22"/>
              </w:rPr>
            </w:pPr>
            <w:r w:rsidRPr="003135D8">
              <w:rPr>
                <w:rFonts w:ascii="Arial" w:eastAsia="Arial" w:hAnsi="Arial" w:cs="Arial"/>
                <w:b/>
                <w:sz w:val="22"/>
                <w:szCs w:val="22"/>
              </w:rPr>
              <w:t>Rubro/Justificación</w:t>
            </w:r>
          </w:p>
        </w:tc>
        <w:tc>
          <w:tcPr>
            <w:tcW w:w="3930" w:type="dxa"/>
            <w:gridSpan w:val="2"/>
            <w:tcBorders>
              <w:top w:val="single" w:sz="4" w:space="0" w:color="000000"/>
              <w:left w:val="nil"/>
              <w:bottom w:val="single" w:sz="4" w:space="0" w:color="000000"/>
              <w:right w:val="single" w:sz="4" w:space="0" w:color="000000"/>
            </w:tcBorders>
            <w:shd w:val="clear" w:color="auto" w:fill="E7E6E6"/>
            <w:vAlign w:val="center"/>
          </w:tcPr>
          <w:p w14:paraId="7BCCE287" w14:textId="77777777" w:rsidR="00F66375" w:rsidRPr="003135D8" w:rsidRDefault="00E12EDA">
            <w:pPr>
              <w:jc w:val="center"/>
              <w:rPr>
                <w:rFonts w:ascii="Arial" w:eastAsia="Arial" w:hAnsi="Arial" w:cs="Arial"/>
                <w:b/>
                <w:sz w:val="22"/>
                <w:szCs w:val="22"/>
              </w:rPr>
            </w:pPr>
            <w:commentRangeStart w:id="1214"/>
            <w:r w:rsidRPr="003135D8">
              <w:rPr>
                <w:rFonts w:ascii="Arial" w:eastAsia="Arial" w:hAnsi="Arial" w:cs="Arial"/>
                <w:b/>
                <w:sz w:val="22"/>
                <w:szCs w:val="22"/>
              </w:rPr>
              <w:t>Recursos</w:t>
            </w:r>
            <w:commentRangeEnd w:id="1214"/>
            <w:r w:rsidR="00DC31C8">
              <w:rPr>
                <w:rStyle w:val="Refdecomentario"/>
                <w:rFonts w:ascii="Times New Roman" w:eastAsia="Times New Roman" w:hAnsi="Times New Roman" w:cs="Times New Roman"/>
                <w:color w:val="auto"/>
              </w:rPr>
              <w:commentReference w:id="1214"/>
            </w:r>
          </w:p>
        </w:tc>
        <w:tc>
          <w:tcPr>
            <w:tcW w:w="167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7E1B5BFC"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Total</w:t>
            </w:r>
          </w:p>
        </w:tc>
      </w:tr>
      <w:tr w:rsidR="00F66375" w:rsidRPr="003135D8" w14:paraId="471B83C7" w14:textId="77777777" w:rsidTr="00C71BA1">
        <w:trPr>
          <w:trHeight w:val="258"/>
        </w:trPr>
        <w:tc>
          <w:tcPr>
            <w:tcW w:w="3464"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20FF1872"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2194" w:type="dxa"/>
            <w:tcBorders>
              <w:top w:val="nil"/>
              <w:left w:val="nil"/>
              <w:bottom w:val="single" w:sz="4" w:space="0" w:color="000000"/>
              <w:right w:val="single" w:sz="4" w:space="0" w:color="000000"/>
            </w:tcBorders>
            <w:shd w:val="clear" w:color="auto" w:fill="E7E6E6"/>
            <w:vAlign w:val="bottom"/>
          </w:tcPr>
          <w:p w14:paraId="755999EA" w14:textId="7ADF7136" w:rsidR="00F66375" w:rsidRPr="003135D8" w:rsidRDefault="00E12EDA">
            <w:pPr>
              <w:jc w:val="center"/>
              <w:rPr>
                <w:rFonts w:ascii="Arial" w:eastAsia="Arial" w:hAnsi="Arial" w:cs="Arial"/>
                <w:b/>
                <w:sz w:val="22"/>
                <w:szCs w:val="22"/>
              </w:rPr>
            </w:pPr>
            <w:del w:id="1215" w:author="AcerF5w10" w:date="2019-05-11T12:07:00Z">
              <w:r w:rsidRPr="003135D8" w:rsidDel="000C0D74">
                <w:rPr>
                  <w:rFonts w:ascii="Arial" w:eastAsia="Arial" w:hAnsi="Arial" w:cs="Arial"/>
                  <w:b/>
                  <w:sz w:val="22"/>
                  <w:szCs w:val="22"/>
                </w:rPr>
                <w:delText xml:space="preserve">FIET – </w:delText>
              </w:r>
            </w:del>
            <w:del w:id="1216" w:author="AcerF5w10" w:date="2019-03-07T12:23:00Z">
              <w:r w:rsidRPr="003135D8" w:rsidDel="00BD2B13">
                <w:rPr>
                  <w:rFonts w:ascii="Arial" w:eastAsia="Arial" w:hAnsi="Arial" w:cs="Arial"/>
                  <w:b/>
                  <w:sz w:val="22"/>
                  <w:szCs w:val="22"/>
                </w:rPr>
                <w:delText>Sistemas</w:delText>
              </w:r>
            </w:del>
            <w:ins w:id="1217" w:author="AcerF5w10" w:date="2019-03-07T12:23:00Z">
              <w:r w:rsidR="00BD2B13">
                <w:rPr>
                  <w:rFonts w:ascii="Arial" w:eastAsia="Arial" w:hAnsi="Arial" w:cs="Arial"/>
                  <w:b/>
                  <w:sz w:val="22"/>
                  <w:szCs w:val="22"/>
                </w:rPr>
                <w:t>Unicauca</w:t>
              </w:r>
            </w:ins>
          </w:p>
        </w:tc>
        <w:tc>
          <w:tcPr>
            <w:tcW w:w="1735" w:type="dxa"/>
            <w:tcBorders>
              <w:top w:val="nil"/>
              <w:left w:val="nil"/>
              <w:bottom w:val="single" w:sz="4" w:space="0" w:color="000000"/>
              <w:right w:val="single" w:sz="4" w:space="0" w:color="000000"/>
            </w:tcBorders>
            <w:shd w:val="clear" w:color="auto" w:fill="E7E6E6"/>
            <w:vAlign w:val="bottom"/>
          </w:tcPr>
          <w:p w14:paraId="0972914F" w14:textId="77777777" w:rsidR="00F66375" w:rsidRPr="003135D8" w:rsidRDefault="00E12EDA">
            <w:pPr>
              <w:jc w:val="center"/>
              <w:rPr>
                <w:rFonts w:ascii="Arial" w:eastAsia="Arial" w:hAnsi="Arial" w:cs="Arial"/>
                <w:b/>
                <w:sz w:val="22"/>
                <w:szCs w:val="22"/>
              </w:rPr>
            </w:pPr>
            <w:r w:rsidRPr="003135D8">
              <w:rPr>
                <w:rFonts w:ascii="Arial" w:eastAsia="Arial" w:hAnsi="Arial" w:cs="Arial"/>
                <w:b/>
                <w:sz w:val="22"/>
                <w:szCs w:val="22"/>
              </w:rPr>
              <w:t>Estudiantes</w:t>
            </w:r>
          </w:p>
        </w:tc>
        <w:tc>
          <w:tcPr>
            <w:tcW w:w="167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0B3D3B60" w14:textId="77777777" w:rsidR="00F66375" w:rsidRPr="003135D8" w:rsidRDefault="00F66375">
            <w:pPr>
              <w:widowControl w:val="0"/>
              <w:pBdr>
                <w:top w:val="nil"/>
                <w:left w:val="nil"/>
                <w:bottom w:val="nil"/>
                <w:right w:val="nil"/>
                <w:between w:val="nil"/>
              </w:pBdr>
              <w:spacing w:line="276" w:lineRule="auto"/>
              <w:jc w:val="left"/>
              <w:rPr>
                <w:rFonts w:ascii="Arial" w:eastAsia="Arial" w:hAnsi="Arial" w:cs="Arial"/>
                <w:b/>
                <w:sz w:val="22"/>
                <w:szCs w:val="22"/>
              </w:rPr>
            </w:pPr>
          </w:p>
        </w:tc>
      </w:tr>
      <w:tr w:rsidR="00F66375" w:rsidRPr="003135D8" w14:paraId="748D0449"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059B4216" w14:textId="5EAA524F" w:rsidR="00F66375" w:rsidRPr="003135D8" w:rsidRDefault="004A7DF3">
            <w:pPr>
              <w:rPr>
                <w:rFonts w:ascii="Arial" w:eastAsia="Arial" w:hAnsi="Arial" w:cs="Arial"/>
                <w:b/>
                <w:sz w:val="22"/>
                <w:szCs w:val="22"/>
              </w:rPr>
            </w:pPr>
            <w:r w:rsidRPr="003135D8">
              <w:rPr>
                <w:rFonts w:ascii="Arial" w:eastAsia="Arial" w:hAnsi="Arial" w:cs="Arial"/>
                <w:b/>
                <w:sz w:val="22"/>
                <w:szCs w:val="22"/>
              </w:rPr>
              <w:t>Recursos Humanos</w:t>
            </w:r>
          </w:p>
        </w:tc>
        <w:tc>
          <w:tcPr>
            <w:tcW w:w="2194" w:type="dxa"/>
            <w:tcBorders>
              <w:top w:val="nil"/>
              <w:left w:val="nil"/>
              <w:bottom w:val="single" w:sz="4" w:space="0" w:color="000000"/>
              <w:right w:val="single" w:sz="4" w:space="0" w:color="000000"/>
            </w:tcBorders>
            <w:shd w:val="clear" w:color="auto" w:fill="auto"/>
            <w:vAlign w:val="bottom"/>
          </w:tcPr>
          <w:p w14:paraId="304302D6" w14:textId="79DEDB69" w:rsidR="00F66375" w:rsidRPr="008A57F5" w:rsidRDefault="00E12EDA" w:rsidP="00E237E6">
            <w:pPr>
              <w:jc w:val="right"/>
              <w:rPr>
                <w:rFonts w:ascii="Arial" w:eastAsia="Arial" w:hAnsi="Arial" w:cs="Arial"/>
                <w:sz w:val="22"/>
                <w:szCs w:val="22"/>
                <w:highlight w:val="lightGray"/>
                <w:rPrChange w:id="1218"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219" w:author="AcerF5w10" w:date="2019-05-11T11:59:00Z">
                  <w:rPr>
                    <w:rFonts w:ascii="Arial" w:eastAsia="Arial" w:hAnsi="Arial" w:cs="Arial"/>
                    <w:sz w:val="22"/>
                    <w:szCs w:val="22"/>
                  </w:rPr>
                </w:rPrChange>
              </w:rPr>
              <w:t>$4.</w:t>
            </w:r>
            <w:r w:rsidR="00E237E6" w:rsidRPr="008A57F5">
              <w:rPr>
                <w:rFonts w:ascii="Arial" w:eastAsia="Arial" w:hAnsi="Arial" w:cs="Arial"/>
                <w:sz w:val="22"/>
                <w:szCs w:val="22"/>
                <w:highlight w:val="lightGray"/>
                <w:rPrChange w:id="1220" w:author="AcerF5w10" w:date="2019-05-11T11:59:00Z">
                  <w:rPr>
                    <w:rFonts w:ascii="Arial" w:eastAsia="Arial" w:hAnsi="Arial" w:cs="Arial"/>
                    <w:sz w:val="22"/>
                    <w:szCs w:val="22"/>
                  </w:rPr>
                </w:rPrChange>
              </w:rPr>
              <w:t>895</w:t>
            </w:r>
            <w:r w:rsidRPr="008A57F5">
              <w:rPr>
                <w:rFonts w:ascii="Arial" w:eastAsia="Arial" w:hAnsi="Arial" w:cs="Arial"/>
                <w:sz w:val="22"/>
                <w:szCs w:val="22"/>
                <w:highlight w:val="lightGray"/>
                <w:rPrChange w:id="1221" w:author="AcerF5w10" w:date="2019-05-11T11:59:00Z">
                  <w:rPr>
                    <w:rFonts w:ascii="Arial" w:eastAsia="Arial" w:hAnsi="Arial" w:cs="Arial"/>
                    <w:sz w:val="22"/>
                    <w:szCs w:val="22"/>
                  </w:rPr>
                </w:rPrChange>
              </w:rPr>
              <w:t>.</w:t>
            </w:r>
            <w:r w:rsidR="00E237E6" w:rsidRPr="008A57F5">
              <w:rPr>
                <w:rFonts w:ascii="Arial" w:eastAsia="Arial" w:hAnsi="Arial" w:cs="Arial"/>
                <w:sz w:val="22"/>
                <w:szCs w:val="22"/>
                <w:highlight w:val="lightGray"/>
                <w:rPrChange w:id="1222" w:author="AcerF5w10" w:date="2019-05-11T11:59:00Z">
                  <w:rPr>
                    <w:rFonts w:ascii="Arial" w:eastAsia="Arial" w:hAnsi="Arial" w:cs="Arial"/>
                    <w:sz w:val="22"/>
                    <w:szCs w:val="22"/>
                  </w:rPr>
                </w:rPrChange>
              </w:rPr>
              <w:t>280</w:t>
            </w:r>
          </w:p>
        </w:tc>
        <w:tc>
          <w:tcPr>
            <w:tcW w:w="1735" w:type="dxa"/>
            <w:tcBorders>
              <w:top w:val="nil"/>
              <w:left w:val="nil"/>
              <w:bottom w:val="single" w:sz="4" w:space="0" w:color="000000"/>
              <w:right w:val="single" w:sz="4" w:space="0" w:color="000000"/>
            </w:tcBorders>
            <w:shd w:val="clear" w:color="auto" w:fill="auto"/>
            <w:vAlign w:val="bottom"/>
          </w:tcPr>
          <w:p w14:paraId="15D0921A" w14:textId="503426C5" w:rsidR="00F66375" w:rsidRPr="008A57F5" w:rsidRDefault="00E12EDA" w:rsidP="00E237E6">
            <w:pPr>
              <w:jc w:val="right"/>
              <w:rPr>
                <w:rFonts w:ascii="Arial" w:eastAsia="Arial" w:hAnsi="Arial" w:cs="Arial"/>
                <w:sz w:val="22"/>
                <w:szCs w:val="22"/>
                <w:highlight w:val="lightGray"/>
                <w:rPrChange w:id="1223"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224" w:author="AcerF5w10" w:date="2019-05-11T11:59:00Z">
                  <w:rPr>
                    <w:rFonts w:ascii="Arial" w:eastAsia="Arial" w:hAnsi="Arial" w:cs="Arial"/>
                    <w:sz w:val="22"/>
                    <w:szCs w:val="22"/>
                  </w:rPr>
                </w:rPrChange>
              </w:rPr>
              <w:t>$2</w:t>
            </w:r>
            <w:r w:rsidR="00E237E6" w:rsidRPr="008A57F5">
              <w:rPr>
                <w:rFonts w:ascii="Arial" w:eastAsia="Arial" w:hAnsi="Arial" w:cs="Arial"/>
                <w:sz w:val="22"/>
                <w:szCs w:val="22"/>
                <w:highlight w:val="lightGray"/>
                <w:rPrChange w:id="1225" w:author="AcerF5w10" w:date="2019-05-11T11:59:00Z">
                  <w:rPr>
                    <w:rFonts w:ascii="Arial" w:eastAsia="Arial" w:hAnsi="Arial" w:cs="Arial"/>
                    <w:sz w:val="22"/>
                    <w:szCs w:val="22"/>
                  </w:rPr>
                </w:rPrChange>
              </w:rPr>
              <w:t>9</w:t>
            </w:r>
            <w:r w:rsidRPr="008A57F5">
              <w:rPr>
                <w:rFonts w:ascii="Arial" w:eastAsia="Arial" w:hAnsi="Arial" w:cs="Arial"/>
                <w:sz w:val="22"/>
                <w:szCs w:val="22"/>
                <w:highlight w:val="lightGray"/>
                <w:rPrChange w:id="1226" w:author="AcerF5w10" w:date="2019-05-11T11:59:00Z">
                  <w:rPr>
                    <w:rFonts w:ascii="Arial" w:eastAsia="Arial" w:hAnsi="Arial" w:cs="Arial"/>
                    <w:sz w:val="22"/>
                    <w:szCs w:val="22"/>
                  </w:rPr>
                </w:rPrChange>
              </w:rPr>
              <w:t>.</w:t>
            </w:r>
            <w:r w:rsidR="00E237E6" w:rsidRPr="008A57F5">
              <w:rPr>
                <w:rFonts w:ascii="Arial" w:eastAsia="Arial" w:hAnsi="Arial" w:cs="Arial"/>
                <w:sz w:val="22"/>
                <w:szCs w:val="22"/>
                <w:highlight w:val="lightGray"/>
                <w:rPrChange w:id="1227" w:author="AcerF5w10" w:date="2019-05-11T11:59:00Z">
                  <w:rPr>
                    <w:rFonts w:ascii="Arial" w:eastAsia="Arial" w:hAnsi="Arial" w:cs="Arial"/>
                    <w:sz w:val="22"/>
                    <w:szCs w:val="22"/>
                  </w:rPr>
                </w:rPrChange>
              </w:rPr>
              <w:t>371</w:t>
            </w:r>
            <w:r w:rsidRPr="008A57F5">
              <w:rPr>
                <w:rFonts w:ascii="Arial" w:eastAsia="Arial" w:hAnsi="Arial" w:cs="Arial"/>
                <w:sz w:val="22"/>
                <w:szCs w:val="22"/>
                <w:highlight w:val="lightGray"/>
                <w:rPrChange w:id="1228" w:author="AcerF5w10" w:date="2019-05-11T11:59:00Z">
                  <w:rPr>
                    <w:rFonts w:ascii="Arial" w:eastAsia="Arial" w:hAnsi="Arial" w:cs="Arial"/>
                    <w:sz w:val="22"/>
                    <w:szCs w:val="22"/>
                  </w:rPr>
                </w:rPrChange>
              </w:rPr>
              <w:t>.</w:t>
            </w:r>
            <w:r w:rsidR="00E237E6" w:rsidRPr="008A57F5">
              <w:rPr>
                <w:rFonts w:ascii="Arial" w:eastAsia="Arial" w:hAnsi="Arial" w:cs="Arial"/>
                <w:sz w:val="22"/>
                <w:szCs w:val="22"/>
                <w:highlight w:val="lightGray"/>
                <w:rPrChange w:id="1229" w:author="AcerF5w10" w:date="2019-05-11T11:59:00Z">
                  <w:rPr>
                    <w:rFonts w:ascii="Arial" w:eastAsia="Arial" w:hAnsi="Arial" w:cs="Arial"/>
                    <w:sz w:val="22"/>
                    <w:szCs w:val="22"/>
                  </w:rPr>
                </w:rPrChange>
              </w:rPr>
              <w:t>680</w:t>
            </w:r>
          </w:p>
        </w:tc>
        <w:tc>
          <w:tcPr>
            <w:tcW w:w="1672" w:type="dxa"/>
            <w:tcBorders>
              <w:top w:val="nil"/>
              <w:left w:val="nil"/>
              <w:bottom w:val="single" w:sz="4" w:space="0" w:color="000000"/>
              <w:right w:val="single" w:sz="4" w:space="0" w:color="000000"/>
            </w:tcBorders>
            <w:shd w:val="clear" w:color="auto" w:fill="auto"/>
            <w:vAlign w:val="bottom"/>
          </w:tcPr>
          <w:p w14:paraId="7D81B86C" w14:textId="1FC8345D" w:rsidR="00F66375" w:rsidRPr="008A57F5" w:rsidRDefault="00E12EDA" w:rsidP="005E4A21">
            <w:pPr>
              <w:jc w:val="right"/>
              <w:rPr>
                <w:rFonts w:ascii="Arial" w:eastAsia="Arial" w:hAnsi="Arial" w:cs="Arial"/>
                <w:sz w:val="22"/>
                <w:szCs w:val="22"/>
                <w:highlight w:val="lightGray"/>
                <w:rPrChange w:id="1230"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231" w:author="AcerF5w10" w:date="2019-05-11T11:59:00Z">
                  <w:rPr>
                    <w:rFonts w:ascii="Arial" w:eastAsia="Arial" w:hAnsi="Arial" w:cs="Arial"/>
                    <w:sz w:val="22"/>
                    <w:szCs w:val="22"/>
                  </w:rPr>
                </w:rPrChange>
              </w:rPr>
              <w:t>$3</w:t>
            </w:r>
            <w:r w:rsidR="005E4A21" w:rsidRPr="008A57F5">
              <w:rPr>
                <w:rFonts w:ascii="Arial" w:eastAsia="Arial" w:hAnsi="Arial" w:cs="Arial"/>
                <w:sz w:val="22"/>
                <w:szCs w:val="22"/>
                <w:highlight w:val="lightGray"/>
                <w:rPrChange w:id="1232" w:author="AcerF5w10" w:date="2019-05-11T11:59:00Z">
                  <w:rPr>
                    <w:rFonts w:ascii="Arial" w:eastAsia="Arial" w:hAnsi="Arial" w:cs="Arial"/>
                    <w:sz w:val="22"/>
                    <w:szCs w:val="22"/>
                  </w:rPr>
                </w:rPrChange>
              </w:rPr>
              <w:t>4</w:t>
            </w:r>
            <w:r w:rsidRPr="008A57F5">
              <w:rPr>
                <w:rFonts w:ascii="Arial" w:eastAsia="Arial" w:hAnsi="Arial" w:cs="Arial"/>
                <w:sz w:val="22"/>
                <w:szCs w:val="22"/>
                <w:highlight w:val="lightGray"/>
                <w:rPrChange w:id="1233" w:author="AcerF5w10" w:date="2019-05-11T11:59:00Z">
                  <w:rPr>
                    <w:rFonts w:ascii="Arial" w:eastAsia="Arial" w:hAnsi="Arial" w:cs="Arial"/>
                    <w:sz w:val="22"/>
                    <w:szCs w:val="22"/>
                  </w:rPr>
                </w:rPrChange>
              </w:rPr>
              <w:t>.</w:t>
            </w:r>
            <w:r w:rsidR="005E4A21" w:rsidRPr="008A57F5">
              <w:rPr>
                <w:rFonts w:ascii="Arial" w:eastAsia="Arial" w:hAnsi="Arial" w:cs="Arial"/>
                <w:sz w:val="22"/>
                <w:szCs w:val="22"/>
                <w:highlight w:val="lightGray"/>
                <w:rPrChange w:id="1234" w:author="AcerF5w10" w:date="2019-05-11T11:59:00Z">
                  <w:rPr>
                    <w:rFonts w:ascii="Arial" w:eastAsia="Arial" w:hAnsi="Arial" w:cs="Arial"/>
                    <w:sz w:val="22"/>
                    <w:szCs w:val="22"/>
                  </w:rPr>
                </w:rPrChange>
              </w:rPr>
              <w:t>266</w:t>
            </w:r>
            <w:r w:rsidRPr="008A57F5">
              <w:rPr>
                <w:rFonts w:ascii="Arial" w:eastAsia="Arial" w:hAnsi="Arial" w:cs="Arial"/>
                <w:sz w:val="22"/>
                <w:szCs w:val="22"/>
                <w:highlight w:val="lightGray"/>
                <w:rPrChange w:id="1235" w:author="AcerF5w10" w:date="2019-05-11T11:59:00Z">
                  <w:rPr>
                    <w:rFonts w:ascii="Arial" w:eastAsia="Arial" w:hAnsi="Arial" w:cs="Arial"/>
                    <w:sz w:val="22"/>
                    <w:szCs w:val="22"/>
                  </w:rPr>
                </w:rPrChange>
              </w:rPr>
              <w:t>.</w:t>
            </w:r>
            <w:r w:rsidR="005E4A21" w:rsidRPr="008A57F5">
              <w:rPr>
                <w:rFonts w:ascii="Arial" w:eastAsia="Arial" w:hAnsi="Arial" w:cs="Arial"/>
                <w:sz w:val="22"/>
                <w:szCs w:val="22"/>
                <w:highlight w:val="lightGray"/>
                <w:rPrChange w:id="1236" w:author="AcerF5w10" w:date="2019-05-11T11:59:00Z">
                  <w:rPr>
                    <w:rFonts w:ascii="Arial" w:eastAsia="Arial" w:hAnsi="Arial" w:cs="Arial"/>
                    <w:sz w:val="22"/>
                    <w:szCs w:val="22"/>
                  </w:rPr>
                </w:rPrChange>
              </w:rPr>
              <w:t>960</w:t>
            </w:r>
          </w:p>
        </w:tc>
      </w:tr>
      <w:tr w:rsidR="00F66375" w:rsidRPr="003135D8" w14:paraId="7CA84531" w14:textId="77777777" w:rsidTr="00C71BA1">
        <w:trPr>
          <w:trHeight w:val="258"/>
        </w:trPr>
        <w:tc>
          <w:tcPr>
            <w:tcW w:w="3464" w:type="dxa"/>
            <w:tcBorders>
              <w:top w:val="nil"/>
              <w:left w:val="single" w:sz="4" w:space="0" w:color="000000"/>
              <w:bottom w:val="single" w:sz="4" w:space="0" w:color="auto"/>
              <w:right w:val="single" w:sz="4" w:space="0" w:color="000000"/>
            </w:tcBorders>
            <w:shd w:val="clear" w:color="auto" w:fill="auto"/>
            <w:vAlign w:val="bottom"/>
          </w:tcPr>
          <w:p w14:paraId="60EA6AD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Equipos</w:t>
            </w:r>
          </w:p>
        </w:tc>
        <w:tc>
          <w:tcPr>
            <w:tcW w:w="2194" w:type="dxa"/>
            <w:tcBorders>
              <w:top w:val="nil"/>
              <w:left w:val="nil"/>
              <w:bottom w:val="single" w:sz="4" w:space="0" w:color="auto"/>
              <w:right w:val="single" w:sz="4" w:space="0" w:color="000000"/>
            </w:tcBorders>
            <w:shd w:val="clear" w:color="auto" w:fill="auto"/>
            <w:vAlign w:val="bottom"/>
          </w:tcPr>
          <w:p w14:paraId="1C12945A" w14:textId="34CCC44B"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5B1C9F" w:rsidRPr="003135D8">
              <w:rPr>
                <w:rFonts w:ascii="Arial" w:eastAsia="Arial" w:hAnsi="Arial" w:cs="Arial"/>
                <w:sz w:val="22"/>
                <w:szCs w:val="22"/>
              </w:rPr>
              <w:t>0</w:t>
            </w:r>
          </w:p>
        </w:tc>
        <w:tc>
          <w:tcPr>
            <w:tcW w:w="1735" w:type="dxa"/>
            <w:tcBorders>
              <w:top w:val="nil"/>
              <w:left w:val="nil"/>
              <w:bottom w:val="single" w:sz="4" w:space="0" w:color="auto"/>
              <w:right w:val="single" w:sz="4" w:space="0" w:color="000000"/>
            </w:tcBorders>
            <w:shd w:val="clear" w:color="auto" w:fill="auto"/>
            <w:vAlign w:val="bottom"/>
          </w:tcPr>
          <w:p w14:paraId="0FD20209" w14:textId="07577CE7"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w:t>
            </w:r>
            <w:r w:rsidR="000F0069" w:rsidRPr="003135D8">
              <w:rPr>
                <w:rFonts w:ascii="Arial" w:eastAsia="Arial" w:hAnsi="Arial" w:cs="Arial"/>
                <w:sz w:val="22"/>
                <w:szCs w:val="22"/>
              </w:rPr>
              <w:t>2.500</w:t>
            </w:r>
            <w:r w:rsidRPr="003135D8">
              <w:rPr>
                <w:rFonts w:ascii="Arial" w:eastAsia="Arial" w:hAnsi="Arial" w:cs="Arial"/>
                <w:sz w:val="22"/>
                <w:szCs w:val="22"/>
              </w:rPr>
              <w:t>.000</w:t>
            </w:r>
          </w:p>
        </w:tc>
        <w:tc>
          <w:tcPr>
            <w:tcW w:w="1672" w:type="dxa"/>
            <w:tcBorders>
              <w:top w:val="nil"/>
              <w:left w:val="nil"/>
              <w:bottom w:val="single" w:sz="4" w:space="0" w:color="auto"/>
              <w:right w:val="single" w:sz="4" w:space="0" w:color="000000"/>
            </w:tcBorders>
            <w:shd w:val="clear" w:color="auto" w:fill="auto"/>
            <w:vAlign w:val="bottom"/>
          </w:tcPr>
          <w:p w14:paraId="06A4D5BC" w14:textId="3B1D19BD" w:rsidR="00F66375" w:rsidRPr="003135D8" w:rsidRDefault="00E12EDA" w:rsidP="000F0069">
            <w:pPr>
              <w:jc w:val="right"/>
              <w:rPr>
                <w:rFonts w:ascii="Arial" w:eastAsia="Arial" w:hAnsi="Arial" w:cs="Arial"/>
                <w:sz w:val="22"/>
                <w:szCs w:val="22"/>
              </w:rPr>
            </w:pPr>
            <w:r w:rsidRPr="003135D8">
              <w:rPr>
                <w:rFonts w:ascii="Arial" w:eastAsia="Arial" w:hAnsi="Arial" w:cs="Arial"/>
                <w:sz w:val="22"/>
                <w:szCs w:val="22"/>
              </w:rPr>
              <w:t>$2.</w:t>
            </w:r>
            <w:r w:rsidR="000F0069" w:rsidRPr="003135D8">
              <w:rPr>
                <w:rFonts w:ascii="Arial" w:eastAsia="Arial" w:hAnsi="Arial" w:cs="Arial"/>
                <w:sz w:val="22"/>
                <w:szCs w:val="22"/>
              </w:rPr>
              <w:t>50</w:t>
            </w:r>
            <w:r w:rsidRPr="003135D8">
              <w:rPr>
                <w:rFonts w:ascii="Arial" w:eastAsia="Arial" w:hAnsi="Arial" w:cs="Arial"/>
                <w:sz w:val="22"/>
                <w:szCs w:val="22"/>
              </w:rPr>
              <w:t>0.000</w:t>
            </w:r>
          </w:p>
        </w:tc>
      </w:tr>
      <w:tr w:rsidR="00F66375" w:rsidRPr="003135D8" w14:paraId="54230FFE" w14:textId="77777777" w:rsidTr="00C71BA1">
        <w:trPr>
          <w:trHeight w:val="258"/>
        </w:trPr>
        <w:tc>
          <w:tcPr>
            <w:tcW w:w="3464" w:type="dxa"/>
            <w:tcBorders>
              <w:top w:val="single" w:sz="4" w:space="0" w:color="auto"/>
              <w:left w:val="single" w:sz="4" w:space="0" w:color="auto"/>
              <w:bottom w:val="single" w:sz="4" w:space="0" w:color="auto"/>
              <w:right w:val="single" w:sz="4" w:space="0" w:color="auto"/>
            </w:tcBorders>
            <w:shd w:val="clear" w:color="auto" w:fill="auto"/>
            <w:vAlign w:val="bottom"/>
          </w:tcPr>
          <w:p w14:paraId="5E7355F8" w14:textId="3909B3E6" w:rsidR="00F66375" w:rsidRPr="003135D8" w:rsidRDefault="003512B4">
            <w:pPr>
              <w:rPr>
                <w:rFonts w:ascii="Arial" w:eastAsia="Arial" w:hAnsi="Arial" w:cs="Arial"/>
                <w:b/>
                <w:sz w:val="22"/>
                <w:szCs w:val="22"/>
              </w:rPr>
            </w:pPr>
            <w:r w:rsidRPr="003135D8">
              <w:rPr>
                <w:rFonts w:ascii="Arial" w:eastAsia="Arial" w:hAnsi="Arial" w:cs="Arial"/>
                <w:b/>
                <w:sz w:val="22"/>
                <w:szCs w:val="22"/>
              </w:rPr>
              <w:t xml:space="preserve">Recursos </w:t>
            </w:r>
            <w:r w:rsidR="00E12EDA" w:rsidRPr="003135D8">
              <w:rPr>
                <w:rFonts w:ascii="Arial" w:eastAsia="Arial" w:hAnsi="Arial" w:cs="Arial"/>
                <w:b/>
                <w:sz w:val="22"/>
                <w:szCs w:val="22"/>
              </w:rPr>
              <w:t>Software:</w:t>
            </w:r>
          </w:p>
        </w:tc>
        <w:tc>
          <w:tcPr>
            <w:tcW w:w="2194" w:type="dxa"/>
            <w:tcBorders>
              <w:top w:val="single" w:sz="4" w:space="0" w:color="auto"/>
              <w:left w:val="single" w:sz="4" w:space="0" w:color="auto"/>
              <w:bottom w:val="single" w:sz="4" w:space="0" w:color="auto"/>
              <w:right w:val="single" w:sz="4" w:space="0" w:color="auto"/>
            </w:tcBorders>
            <w:shd w:val="clear" w:color="auto" w:fill="auto"/>
            <w:vAlign w:val="center"/>
          </w:tcPr>
          <w:p w14:paraId="09B5FDF6"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tcPr>
          <w:p w14:paraId="25DC8B4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single" w:sz="4" w:space="0" w:color="auto"/>
              <w:left w:val="single" w:sz="4" w:space="0" w:color="auto"/>
              <w:bottom w:val="single" w:sz="4" w:space="0" w:color="auto"/>
              <w:right w:val="single" w:sz="4" w:space="0" w:color="auto"/>
            </w:tcBorders>
            <w:shd w:val="clear" w:color="auto" w:fill="auto"/>
            <w:vAlign w:val="center"/>
          </w:tcPr>
          <w:p w14:paraId="18D8E703"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2EA94364"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4C8F3105"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Bibliografía</w:t>
            </w:r>
          </w:p>
        </w:tc>
        <w:tc>
          <w:tcPr>
            <w:tcW w:w="2194" w:type="dxa"/>
            <w:tcBorders>
              <w:top w:val="nil"/>
              <w:left w:val="nil"/>
              <w:bottom w:val="single" w:sz="4" w:space="0" w:color="000000"/>
              <w:right w:val="single" w:sz="4" w:space="0" w:color="000000"/>
            </w:tcBorders>
            <w:shd w:val="clear" w:color="auto" w:fill="auto"/>
            <w:vAlign w:val="bottom"/>
          </w:tcPr>
          <w:p w14:paraId="2C586EF9" w14:textId="68B5F08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57A61E5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1AE718A5" w14:textId="6F752884"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0</w:t>
            </w:r>
          </w:p>
        </w:tc>
      </w:tr>
      <w:tr w:rsidR="00F66375" w:rsidRPr="003135D8" w14:paraId="00F0B7A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E8B17D0"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Materiales</w:t>
            </w:r>
          </w:p>
        </w:tc>
        <w:tc>
          <w:tcPr>
            <w:tcW w:w="2194" w:type="dxa"/>
            <w:tcBorders>
              <w:top w:val="nil"/>
              <w:left w:val="nil"/>
              <w:bottom w:val="single" w:sz="4" w:space="0" w:color="000000"/>
              <w:right w:val="single" w:sz="4" w:space="0" w:color="000000"/>
            </w:tcBorders>
            <w:shd w:val="clear" w:color="auto" w:fill="auto"/>
            <w:vAlign w:val="bottom"/>
          </w:tcPr>
          <w:p w14:paraId="291D6127"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6724DFCB" w14:textId="2414CDC5"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400</w:t>
            </w:r>
            <w:r w:rsidRPr="003135D8">
              <w:rPr>
                <w:rFonts w:ascii="Arial" w:eastAsia="Arial" w:hAnsi="Arial" w:cs="Arial"/>
                <w:sz w:val="22"/>
                <w:szCs w:val="22"/>
              </w:rPr>
              <w:t>.000</w:t>
            </w:r>
          </w:p>
        </w:tc>
        <w:tc>
          <w:tcPr>
            <w:tcW w:w="1672" w:type="dxa"/>
            <w:tcBorders>
              <w:top w:val="nil"/>
              <w:left w:val="nil"/>
              <w:bottom w:val="single" w:sz="4" w:space="0" w:color="000000"/>
              <w:right w:val="single" w:sz="4" w:space="0" w:color="000000"/>
            </w:tcBorders>
            <w:shd w:val="clear" w:color="auto" w:fill="auto"/>
            <w:vAlign w:val="bottom"/>
          </w:tcPr>
          <w:p w14:paraId="0CAA6BA8" w14:textId="741DDF3A" w:rsidR="00F66375" w:rsidRPr="003135D8" w:rsidRDefault="00E12EDA" w:rsidP="003512B4">
            <w:pPr>
              <w:jc w:val="right"/>
              <w:rPr>
                <w:rFonts w:ascii="Arial" w:eastAsia="Arial" w:hAnsi="Arial" w:cs="Arial"/>
                <w:sz w:val="22"/>
                <w:szCs w:val="22"/>
              </w:rPr>
            </w:pPr>
            <w:r w:rsidRPr="003135D8">
              <w:rPr>
                <w:rFonts w:ascii="Arial" w:eastAsia="Arial" w:hAnsi="Arial" w:cs="Arial"/>
                <w:sz w:val="22"/>
                <w:szCs w:val="22"/>
              </w:rPr>
              <w:t>$</w:t>
            </w:r>
            <w:r w:rsidR="003512B4" w:rsidRPr="003135D8">
              <w:rPr>
                <w:rFonts w:ascii="Arial" w:eastAsia="Arial" w:hAnsi="Arial" w:cs="Arial"/>
                <w:sz w:val="22"/>
                <w:szCs w:val="22"/>
              </w:rPr>
              <w:t>40</w:t>
            </w:r>
            <w:r w:rsidRPr="003135D8">
              <w:rPr>
                <w:rFonts w:ascii="Arial" w:eastAsia="Arial" w:hAnsi="Arial" w:cs="Arial"/>
                <w:sz w:val="22"/>
                <w:szCs w:val="22"/>
              </w:rPr>
              <w:t>0.000</w:t>
            </w:r>
          </w:p>
        </w:tc>
      </w:tr>
      <w:tr w:rsidR="00F66375" w:rsidRPr="003135D8" w14:paraId="2283D0E5"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2DC1DD7B"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Servicios técnicos</w:t>
            </w:r>
          </w:p>
        </w:tc>
        <w:tc>
          <w:tcPr>
            <w:tcW w:w="2194" w:type="dxa"/>
            <w:tcBorders>
              <w:top w:val="nil"/>
              <w:left w:val="nil"/>
              <w:bottom w:val="single" w:sz="4" w:space="0" w:color="000000"/>
              <w:right w:val="single" w:sz="4" w:space="0" w:color="000000"/>
            </w:tcBorders>
            <w:shd w:val="clear" w:color="auto" w:fill="auto"/>
            <w:vAlign w:val="bottom"/>
          </w:tcPr>
          <w:p w14:paraId="015A756E"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0657AF5B"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EEDC3C"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$0</w:t>
            </w:r>
          </w:p>
        </w:tc>
      </w:tr>
      <w:tr w:rsidR="00F66375" w:rsidRPr="003135D8" w14:paraId="7BF2C6BD"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auto"/>
            <w:vAlign w:val="bottom"/>
          </w:tcPr>
          <w:p w14:paraId="7F9A942D"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Comunicaciones</w:t>
            </w:r>
          </w:p>
        </w:tc>
        <w:tc>
          <w:tcPr>
            <w:tcW w:w="2194" w:type="dxa"/>
            <w:tcBorders>
              <w:top w:val="nil"/>
              <w:left w:val="nil"/>
              <w:bottom w:val="single" w:sz="4" w:space="0" w:color="000000"/>
              <w:right w:val="single" w:sz="4" w:space="0" w:color="000000"/>
            </w:tcBorders>
            <w:shd w:val="clear" w:color="auto" w:fill="auto"/>
            <w:vAlign w:val="bottom"/>
          </w:tcPr>
          <w:p w14:paraId="68336F84" w14:textId="5CCBC926" w:rsidR="00F66375" w:rsidRPr="003135D8" w:rsidRDefault="00E12EDA" w:rsidP="008B68FD">
            <w:pPr>
              <w:jc w:val="right"/>
              <w:rPr>
                <w:rFonts w:ascii="Arial" w:eastAsia="Arial" w:hAnsi="Arial" w:cs="Arial"/>
                <w:sz w:val="22"/>
                <w:szCs w:val="22"/>
              </w:rPr>
            </w:pPr>
            <w:r w:rsidRPr="003135D8">
              <w:rPr>
                <w:rFonts w:ascii="Arial" w:eastAsia="Arial" w:hAnsi="Arial" w:cs="Arial"/>
                <w:sz w:val="22"/>
                <w:szCs w:val="22"/>
              </w:rPr>
              <w:t>$0</w:t>
            </w:r>
          </w:p>
        </w:tc>
        <w:tc>
          <w:tcPr>
            <w:tcW w:w="1735" w:type="dxa"/>
            <w:tcBorders>
              <w:top w:val="nil"/>
              <w:left w:val="nil"/>
              <w:bottom w:val="single" w:sz="4" w:space="0" w:color="000000"/>
              <w:right w:val="single" w:sz="4" w:space="0" w:color="000000"/>
            </w:tcBorders>
            <w:shd w:val="clear" w:color="auto" w:fill="auto"/>
            <w:vAlign w:val="bottom"/>
          </w:tcPr>
          <w:p w14:paraId="184A0DD2" w14:textId="01D1F273"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w:t>
            </w:r>
            <w:r w:rsidR="008B68FD" w:rsidRPr="003135D8">
              <w:rPr>
                <w:rFonts w:ascii="Arial" w:eastAsia="Arial" w:hAnsi="Arial" w:cs="Arial"/>
                <w:sz w:val="22"/>
                <w:szCs w:val="22"/>
              </w:rPr>
              <w:t>200.00</w:t>
            </w:r>
            <w:r w:rsidRPr="003135D8">
              <w:rPr>
                <w:rFonts w:ascii="Arial" w:eastAsia="Arial" w:hAnsi="Arial" w:cs="Arial"/>
                <w:sz w:val="22"/>
                <w:szCs w:val="22"/>
              </w:rPr>
              <w:t>0</w:t>
            </w:r>
          </w:p>
        </w:tc>
        <w:tc>
          <w:tcPr>
            <w:tcW w:w="1672" w:type="dxa"/>
            <w:tcBorders>
              <w:top w:val="nil"/>
              <w:left w:val="nil"/>
              <w:bottom w:val="single" w:sz="4" w:space="0" w:color="000000"/>
              <w:right w:val="single" w:sz="4" w:space="0" w:color="000000"/>
            </w:tcBorders>
            <w:shd w:val="clear" w:color="auto" w:fill="auto"/>
            <w:vAlign w:val="bottom"/>
          </w:tcPr>
          <w:p w14:paraId="6C00F639" w14:textId="77777777" w:rsidR="00F66375" w:rsidRPr="003135D8" w:rsidRDefault="00E12EDA" w:rsidP="005B1C9F">
            <w:pPr>
              <w:jc w:val="right"/>
              <w:rPr>
                <w:rFonts w:ascii="Arial" w:eastAsia="Arial" w:hAnsi="Arial" w:cs="Arial"/>
                <w:sz w:val="22"/>
                <w:szCs w:val="22"/>
              </w:rPr>
            </w:pPr>
            <w:r w:rsidRPr="003135D8">
              <w:rPr>
                <w:rFonts w:ascii="Arial" w:eastAsia="Arial" w:hAnsi="Arial" w:cs="Arial"/>
                <w:sz w:val="22"/>
                <w:szCs w:val="22"/>
              </w:rPr>
              <w:t>$200.000</w:t>
            </w:r>
          </w:p>
        </w:tc>
      </w:tr>
      <w:tr w:rsidR="00F66375" w:rsidRPr="003135D8" w14:paraId="50DA67C8" w14:textId="77777777" w:rsidTr="00C71BA1">
        <w:trPr>
          <w:trHeight w:val="258"/>
        </w:trPr>
        <w:tc>
          <w:tcPr>
            <w:tcW w:w="3464" w:type="dxa"/>
            <w:tcBorders>
              <w:top w:val="nil"/>
              <w:left w:val="single" w:sz="4" w:space="0" w:color="000000"/>
              <w:bottom w:val="single" w:sz="4" w:space="0" w:color="000000"/>
              <w:right w:val="single" w:sz="4" w:space="0" w:color="000000"/>
            </w:tcBorders>
            <w:shd w:val="clear" w:color="auto" w:fill="E7E6E6"/>
            <w:vAlign w:val="bottom"/>
          </w:tcPr>
          <w:p w14:paraId="62E9CAB6" w14:textId="77777777" w:rsidR="00F66375" w:rsidRPr="003135D8" w:rsidRDefault="00E12EDA">
            <w:pPr>
              <w:rPr>
                <w:rFonts w:ascii="Arial" w:eastAsia="Arial" w:hAnsi="Arial" w:cs="Arial"/>
                <w:b/>
                <w:sz w:val="22"/>
                <w:szCs w:val="22"/>
              </w:rPr>
            </w:pPr>
            <w:r w:rsidRPr="003135D8">
              <w:rPr>
                <w:rFonts w:ascii="Arial" w:eastAsia="Arial" w:hAnsi="Arial" w:cs="Arial"/>
                <w:b/>
                <w:sz w:val="22"/>
                <w:szCs w:val="22"/>
              </w:rPr>
              <w:t>TOTAL</w:t>
            </w:r>
          </w:p>
        </w:tc>
        <w:tc>
          <w:tcPr>
            <w:tcW w:w="2194" w:type="dxa"/>
            <w:tcBorders>
              <w:top w:val="nil"/>
              <w:left w:val="nil"/>
              <w:bottom w:val="single" w:sz="4" w:space="0" w:color="000000"/>
              <w:right w:val="single" w:sz="4" w:space="0" w:color="000000"/>
            </w:tcBorders>
            <w:shd w:val="clear" w:color="auto" w:fill="E7E6E6"/>
            <w:vAlign w:val="bottom"/>
          </w:tcPr>
          <w:p w14:paraId="3E129789" w14:textId="0A87C650" w:rsidR="00F66375" w:rsidRPr="008A57F5" w:rsidRDefault="00E12EDA" w:rsidP="008B68FD">
            <w:pPr>
              <w:jc w:val="right"/>
              <w:rPr>
                <w:rFonts w:ascii="Arial" w:eastAsia="Arial" w:hAnsi="Arial" w:cs="Arial"/>
                <w:sz w:val="22"/>
                <w:szCs w:val="22"/>
                <w:highlight w:val="lightGray"/>
                <w:rPrChange w:id="1237"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238" w:author="AcerF5w10" w:date="2019-05-11T11:59:00Z">
                  <w:rPr>
                    <w:rFonts w:ascii="Arial" w:eastAsia="Arial" w:hAnsi="Arial" w:cs="Arial"/>
                    <w:sz w:val="22"/>
                    <w:szCs w:val="22"/>
                  </w:rPr>
                </w:rPrChange>
              </w:rPr>
              <w:t>$</w:t>
            </w:r>
            <w:r w:rsidR="008B68FD" w:rsidRPr="008A57F5">
              <w:rPr>
                <w:rFonts w:ascii="Arial" w:eastAsia="Arial" w:hAnsi="Arial" w:cs="Arial"/>
                <w:sz w:val="22"/>
                <w:szCs w:val="22"/>
                <w:highlight w:val="lightGray"/>
                <w:rPrChange w:id="1239" w:author="AcerF5w10" w:date="2019-05-11T11:59:00Z">
                  <w:rPr>
                    <w:rFonts w:ascii="Arial" w:eastAsia="Arial" w:hAnsi="Arial" w:cs="Arial"/>
                    <w:sz w:val="22"/>
                    <w:szCs w:val="22"/>
                  </w:rPr>
                </w:rPrChange>
              </w:rPr>
              <w:t>4.895.280</w:t>
            </w:r>
          </w:p>
        </w:tc>
        <w:tc>
          <w:tcPr>
            <w:tcW w:w="1735" w:type="dxa"/>
            <w:tcBorders>
              <w:top w:val="nil"/>
              <w:left w:val="nil"/>
              <w:bottom w:val="single" w:sz="4" w:space="0" w:color="000000"/>
              <w:right w:val="single" w:sz="4" w:space="0" w:color="000000"/>
            </w:tcBorders>
            <w:shd w:val="clear" w:color="auto" w:fill="E7E6E6"/>
            <w:vAlign w:val="bottom"/>
          </w:tcPr>
          <w:p w14:paraId="6A4C406D" w14:textId="3431A582" w:rsidR="00F66375" w:rsidRPr="008A57F5" w:rsidRDefault="00E12EDA" w:rsidP="008B68FD">
            <w:pPr>
              <w:jc w:val="right"/>
              <w:rPr>
                <w:rFonts w:ascii="Arial" w:eastAsia="Arial" w:hAnsi="Arial" w:cs="Arial"/>
                <w:sz w:val="22"/>
                <w:szCs w:val="22"/>
                <w:highlight w:val="lightGray"/>
                <w:rPrChange w:id="1240"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241" w:author="AcerF5w10" w:date="2019-05-11T11:59:00Z">
                  <w:rPr>
                    <w:rFonts w:ascii="Arial" w:eastAsia="Arial" w:hAnsi="Arial" w:cs="Arial"/>
                    <w:sz w:val="22"/>
                    <w:szCs w:val="22"/>
                  </w:rPr>
                </w:rPrChange>
              </w:rPr>
              <w:t>$3</w:t>
            </w:r>
            <w:r w:rsidR="008B68FD" w:rsidRPr="008A57F5">
              <w:rPr>
                <w:rFonts w:ascii="Arial" w:eastAsia="Arial" w:hAnsi="Arial" w:cs="Arial"/>
                <w:sz w:val="22"/>
                <w:szCs w:val="22"/>
                <w:highlight w:val="lightGray"/>
                <w:rPrChange w:id="1242" w:author="AcerF5w10" w:date="2019-05-11T11:59:00Z">
                  <w:rPr>
                    <w:rFonts w:ascii="Arial" w:eastAsia="Arial" w:hAnsi="Arial" w:cs="Arial"/>
                    <w:sz w:val="22"/>
                    <w:szCs w:val="22"/>
                  </w:rPr>
                </w:rPrChange>
              </w:rPr>
              <w:t>2</w:t>
            </w:r>
            <w:r w:rsidRPr="008A57F5">
              <w:rPr>
                <w:rFonts w:ascii="Arial" w:eastAsia="Arial" w:hAnsi="Arial" w:cs="Arial"/>
                <w:sz w:val="22"/>
                <w:szCs w:val="22"/>
                <w:highlight w:val="lightGray"/>
                <w:rPrChange w:id="1243" w:author="AcerF5w10" w:date="2019-05-11T11:59:00Z">
                  <w:rPr>
                    <w:rFonts w:ascii="Arial" w:eastAsia="Arial" w:hAnsi="Arial" w:cs="Arial"/>
                    <w:sz w:val="22"/>
                    <w:szCs w:val="22"/>
                  </w:rPr>
                </w:rPrChange>
              </w:rPr>
              <w:t>.</w:t>
            </w:r>
            <w:r w:rsidR="008B68FD" w:rsidRPr="008A57F5">
              <w:rPr>
                <w:rFonts w:ascii="Arial" w:eastAsia="Arial" w:hAnsi="Arial" w:cs="Arial"/>
                <w:sz w:val="22"/>
                <w:szCs w:val="22"/>
                <w:highlight w:val="lightGray"/>
                <w:rPrChange w:id="1244" w:author="AcerF5w10" w:date="2019-05-11T11:59:00Z">
                  <w:rPr>
                    <w:rFonts w:ascii="Arial" w:eastAsia="Arial" w:hAnsi="Arial" w:cs="Arial"/>
                    <w:sz w:val="22"/>
                    <w:szCs w:val="22"/>
                  </w:rPr>
                </w:rPrChange>
              </w:rPr>
              <w:t>471</w:t>
            </w:r>
            <w:r w:rsidRPr="008A57F5">
              <w:rPr>
                <w:rFonts w:ascii="Arial" w:eastAsia="Arial" w:hAnsi="Arial" w:cs="Arial"/>
                <w:sz w:val="22"/>
                <w:szCs w:val="22"/>
                <w:highlight w:val="lightGray"/>
                <w:rPrChange w:id="1245" w:author="AcerF5w10" w:date="2019-05-11T11:59:00Z">
                  <w:rPr>
                    <w:rFonts w:ascii="Arial" w:eastAsia="Arial" w:hAnsi="Arial" w:cs="Arial"/>
                    <w:sz w:val="22"/>
                    <w:szCs w:val="22"/>
                  </w:rPr>
                </w:rPrChange>
              </w:rPr>
              <w:t>.</w:t>
            </w:r>
            <w:r w:rsidR="008B68FD" w:rsidRPr="008A57F5">
              <w:rPr>
                <w:rFonts w:ascii="Arial" w:eastAsia="Arial" w:hAnsi="Arial" w:cs="Arial"/>
                <w:sz w:val="22"/>
                <w:szCs w:val="22"/>
                <w:highlight w:val="lightGray"/>
                <w:rPrChange w:id="1246" w:author="AcerF5w10" w:date="2019-05-11T11:59:00Z">
                  <w:rPr>
                    <w:rFonts w:ascii="Arial" w:eastAsia="Arial" w:hAnsi="Arial" w:cs="Arial"/>
                    <w:sz w:val="22"/>
                    <w:szCs w:val="22"/>
                  </w:rPr>
                </w:rPrChange>
              </w:rPr>
              <w:t>680</w:t>
            </w:r>
          </w:p>
        </w:tc>
        <w:tc>
          <w:tcPr>
            <w:tcW w:w="1672" w:type="dxa"/>
            <w:tcBorders>
              <w:top w:val="nil"/>
              <w:left w:val="nil"/>
              <w:bottom w:val="single" w:sz="4" w:space="0" w:color="000000"/>
              <w:right w:val="single" w:sz="4" w:space="0" w:color="000000"/>
            </w:tcBorders>
            <w:shd w:val="clear" w:color="auto" w:fill="E7E6E6"/>
            <w:vAlign w:val="bottom"/>
          </w:tcPr>
          <w:p w14:paraId="0A5097C0" w14:textId="50050AE1" w:rsidR="00F66375" w:rsidRPr="008A57F5" w:rsidRDefault="00E12EDA" w:rsidP="008B68FD">
            <w:pPr>
              <w:jc w:val="right"/>
              <w:rPr>
                <w:rFonts w:ascii="Arial" w:eastAsia="Arial" w:hAnsi="Arial" w:cs="Arial"/>
                <w:sz w:val="22"/>
                <w:szCs w:val="22"/>
                <w:highlight w:val="lightGray"/>
                <w:rPrChange w:id="1247" w:author="AcerF5w10" w:date="2019-05-11T11:59:00Z">
                  <w:rPr>
                    <w:rFonts w:ascii="Arial" w:eastAsia="Arial" w:hAnsi="Arial" w:cs="Arial"/>
                    <w:sz w:val="22"/>
                    <w:szCs w:val="22"/>
                  </w:rPr>
                </w:rPrChange>
              </w:rPr>
            </w:pPr>
            <w:r w:rsidRPr="008A57F5">
              <w:rPr>
                <w:rFonts w:ascii="Arial" w:eastAsia="Arial" w:hAnsi="Arial" w:cs="Arial"/>
                <w:sz w:val="22"/>
                <w:szCs w:val="22"/>
                <w:highlight w:val="lightGray"/>
                <w:rPrChange w:id="1248" w:author="AcerF5w10" w:date="2019-05-11T11:59:00Z">
                  <w:rPr>
                    <w:rFonts w:ascii="Arial" w:eastAsia="Arial" w:hAnsi="Arial" w:cs="Arial"/>
                    <w:sz w:val="22"/>
                    <w:szCs w:val="22"/>
                  </w:rPr>
                </w:rPrChange>
              </w:rPr>
              <w:t>$3</w:t>
            </w:r>
            <w:r w:rsidR="008B68FD" w:rsidRPr="008A57F5">
              <w:rPr>
                <w:rFonts w:ascii="Arial" w:eastAsia="Arial" w:hAnsi="Arial" w:cs="Arial"/>
                <w:sz w:val="22"/>
                <w:szCs w:val="22"/>
                <w:highlight w:val="lightGray"/>
                <w:rPrChange w:id="1249" w:author="AcerF5w10" w:date="2019-05-11T11:59:00Z">
                  <w:rPr>
                    <w:rFonts w:ascii="Arial" w:eastAsia="Arial" w:hAnsi="Arial" w:cs="Arial"/>
                    <w:sz w:val="22"/>
                    <w:szCs w:val="22"/>
                  </w:rPr>
                </w:rPrChange>
              </w:rPr>
              <w:t>7</w:t>
            </w:r>
            <w:r w:rsidRPr="008A57F5">
              <w:rPr>
                <w:rFonts w:ascii="Arial" w:eastAsia="Arial" w:hAnsi="Arial" w:cs="Arial"/>
                <w:sz w:val="22"/>
                <w:szCs w:val="22"/>
                <w:highlight w:val="lightGray"/>
                <w:rPrChange w:id="1250" w:author="AcerF5w10" w:date="2019-05-11T11:59:00Z">
                  <w:rPr>
                    <w:rFonts w:ascii="Arial" w:eastAsia="Arial" w:hAnsi="Arial" w:cs="Arial"/>
                    <w:sz w:val="22"/>
                    <w:szCs w:val="22"/>
                  </w:rPr>
                </w:rPrChange>
              </w:rPr>
              <w:t>.</w:t>
            </w:r>
            <w:r w:rsidR="008B68FD" w:rsidRPr="008A57F5">
              <w:rPr>
                <w:rFonts w:ascii="Arial" w:eastAsia="Arial" w:hAnsi="Arial" w:cs="Arial"/>
                <w:sz w:val="22"/>
                <w:szCs w:val="22"/>
                <w:highlight w:val="lightGray"/>
                <w:rPrChange w:id="1251" w:author="AcerF5w10" w:date="2019-05-11T11:59:00Z">
                  <w:rPr>
                    <w:rFonts w:ascii="Arial" w:eastAsia="Arial" w:hAnsi="Arial" w:cs="Arial"/>
                    <w:sz w:val="22"/>
                    <w:szCs w:val="22"/>
                  </w:rPr>
                </w:rPrChange>
              </w:rPr>
              <w:t>366</w:t>
            </w:r>
            <w:r w:rsidRPr="008A57F5">
              <w:rPr>
                <w:rFonts w:ascii="Arial" w:eastAsia="Arial" w:hAnsi="Arial" w:cs="Arial"/>
                <w:sz w:val="22"/>
                <w:szCs w:val="22"/>
                <w:highlight w:val="lightGray"/>
                <w:rPrChange w:id="1252" w:author="AcerF5w10" w:date="2019-05-11T11:59:00Z">
                  <w:rPr>
                    <w:rFonts w:ascii="Arial" w:eastAsia="Arial" w:hAnsi="Arial" w:cs="Arial"/>
                    <w:sz w:val="22"/>
                    <w:szCs w:val="22"/>
                  </w:rPr>
                </w:rPrChange>
              </w:rPr>
              <w:t>.</w:t>
            </w:r>
            <w:r w:rsidR="008B68FD" w:rsidRPr="008A57F5">
              <w:rPr>
                <w:rFonts w:ascii="Arial" w:eastAsia="Arial" w:hAnsi="Arial" w:cs="Arial"/>
                <w:sz w:val="22"/>
                <w:szCs w:val="22"/>
                <w:highlight w:val="lightGray"/>
                <w:rPrChange w:id="1253" w:author="AcerF5w10" w:date="2019-05-11T11:59:00Z">
                  <w:rPr>
                    <w:rFonts w:ascii="Arial" w:eastAsia="Arial" w:hAnsi="Arial" w:cs="Arial"/>
                    <w:sz w:val="22"/>
                    <w:szCs w:val="22"/>
                  </w:rPr>
                </w:rPrChange>
              </w:rPr>
              <w:t>960</w:t>
            </w:r>
          </w:p>
        </w:tc>
      </w:tr>
    </w:tbl>
    <w:p w14:paraId="3CC6EB5E" w14:textId="77777777" w:rsidR="005B1C9F" w:rsidRPr="003135D8" w:rsidRDefault="005B1C9F">
      <w:pPr>
        <w:jc w:val="both"/>
        <w:rPr>
          <w:rFonts w:ascii="Arial" w:eastAsia="Arial" w:hAnsi="Arial" w:cs="Arial"/>
          <w:sz w:val="22"/>
          <w:szCs w:val="22"/>
        </w:rPr>
      </w:pPr>
    </w:p>
    <w:p w14:paraId="50B1FB5B" w14:textId="29CDCD3C" w:rsidR="00F66375" w:rsidRPr="003135D8" w:rsidRDefault="00751AFB" w:rsidP="00784A47">
      <w:pPr>
        <w:pStyle w:val="Ttulo1"/>
        <w:numPr>
          <w:ilvl w:val="1"/>
          <w:numId w:val="6"/>
        </w:numPr>
        <w:ind w:left="709" w:hanging="709"/>
        <w:rPr>
          <w:b/>
          <w:sz w:val="22"/>
          <w:szCs w:val="22"/>
        </w:rPr>
      </w:pPr>
      <w:bookmarkStart w:id="1254" w:name="_Toc531009698"/>
      <w:r w:rsidRPr="003135D8">
        <w:rPr>
          <w:b/>
          <w:sz w:val="22"/>
          <w:szCs w:val="22"/>
        </w:rPr>
        <w:t>CONDICIONES DE ENTREGA</w:t>
      </w:r>
      <w:bookmarkEnd w:id="1254"/>
    </w:p>
    <w:p w14:paraId="5704BD48" w14:textId="77777777" w:rsidR="00F66375" w:rsidRPr="003135D8" w:rsidRDefault="00F66375">
      <w:pPr>
        <w:jc w:val="both"/>
        <w:rPr>
          <w:rFonts w:ascii="Arial" w:eastAsia="Arial" w:hAnsi="Arial" w:cs="Arial"/>
          <w:sz w:val="22"/>
          <w:szCs w:val="22"/>
        </w:rPr>
      </w:pPr>
    </w:p>
    <w:p w14:paraId="6BDE4A38"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 xml:space="preserve">Al finalizar el desarrollo de este proyecto, se espera obtener los siguientes productos: </w:t>
      </w:r>
    </w:p>
    <w:p w14:paraId="49D24918"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Monografía del trabajo de grado:</w:t>
      </w:r>
      <w:r w:rsidRPr="003135D8">
        <w:rPr>
          <w:rFonts w:ascii="Arial" w:eastAsia="Arial" w:hAnsi="Arial" w:cs="Arial"/>
          <w:color w:val="000000"/>
          <w:sz w:val="22"/>
          <w:szCs w:val="22"/>
        </w:rPr>
        <w:t xml:space="preserve"> documento que describe el trabajo realizado para alcanzar los objetivos del proyecto, tales como el análisis y diseño de la propuesta, las conclusiones del trabajo y algunas recomendaciones para trabajos futuros. </w:t>
      </w:r>
    </w:p>
    <w:p w14:paraId="234AF636" w14:textId="307B1F52"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commentRangeStart w:id="1255"/>
      <w:r w:rsidRPr="003135D8">
        <w:rPr>
          <w:rFonts w:ascii="Arial" w:eastAsia="Arial" w:hAnsi="Arial" w:cs="Arial"/>
          <w:b/>
          <w:color w:val="000000"/>
          <w:sz w:val="22"/>
          <w:szCs w:val="22"/>
        </w:rPr>
        <w:t xml:space="preserve">Prototipo de </w:t>
      </w:r>
      <w:ins w:id="1256" w:author="AcerF5w10" w:date="2019-03-12T12:24:00Z">
        <w:r w:rsidR="00735AAE">
          <w:rPr>
            <w:rFonts w:ascii="Arial" w:eastAsia="Arial" w:hAnsi="Arial" w:cs="Arial"/>
            <w:b/>
            <w:color w:val="000000"/>
            <w:sz w:val="22"/>
            <w:szCs w:val="22"/>
          </w:rPr>
          <w:t>juego serio</w:t>
        </w:r>
      </w:ins>
      <w:del w:id="1257" w:author="AcerF5w10" w:date="2019-03-12T12:24:00Z">
        <w:r w:rsidRPr="003135D8" w:rsidDel="00735AAE">
          <w:rPr>
            <w:rFonts w:ascii="Arial" w:eastAsia="Arial" w:hAnsi="Arial" w:cs="Arial"/>
            <w:b/>
            <w:sz w:val="22"/>
            <w:szCs w:val="22"/>
          </w:rPr>
          <w:delText>interfaz</w:delText>
        </w:r>
        <w:r w:rsidRPr="003135D8" w:rsidDel="00735AAE">
          <w:rPr>
            <w:rFonts w:ascii="Arial" w:eastAsia="Arial" w:hAnsi="Arial" w:cs="Arial"/>
            <w:b/>
            <w:color w:val="000000"/>
            <w:sz w:val="22"/>
            <w:szCs w:val="22"/>
          </w:rPr>
          <w:delText xml:space="preserve"> tangible</w:delText>
        </w:r>
      </w:del>
      <w:r w:rsidRPr="003135D8">
        <w:rPr>
          <w:rFonts w:ascii="Arial" w:eastAsia="Arial" w:hAnsi="Arial" w:cs="Arial"/>
          <w:b/>
          <w:color w:val="000000"/>
          <w:sz w:val="22"/>
          <w:szCs w:val="22"/>
        </w:rPr>
        <w:t>:</w:t>
      </w:r>
      <w:commentRangeEnd w:id="1255"/>
      <w:r w:rsidR="008B0E34">
        <w:rPr>
          <w:rStyle w:val="Refdecomentario"/>
        </w:rPr>
        <w:commentReference w:id="1255"/>
      </w:r>
      <w:r w:rsidRPr="003135D8">
        <w:rPr>
          <w:rFonts w:ascii="Arial" w:eastAsia="Arial" w:hAnsi="Arial" w:cs="Arial"/>
          <w:b/>
          <w:color w:val="000000"/>
          <w:sz w:val="22"/>
          <w:szCs w:val="22"/>
        </w:rPr>
        <w:t xml:space="preserve"> </w:t>
      </w:r>
      <w:r w:rsidRPr="003135D8">
        <w:rPr>
          <w:rFonts w:ascii="Arial" w:eastAsia="Arial" w:hAnsi="Arial" w:cs="Arial"/>
          <w:color w:val="000000"/>
          <w:sz w:val="22"/>
          <w:szCs w:val="22"/>
        </w:rPr>
        <w:t xml:space="preserve">herramienta </w:t>
      </w:r>
      <w:del w:id="1258" w:author="AcerF5w10" w:date="2019-03-12T12:25:00Z">
        <w:r w:rsidRPr="003135D8" w:rsidDel="00735AAE">
          <w:rPr>
            <w:rFonts w:ascii="Arial" w:eastAsia="Arial" w:hAnsi="Arial" w:cs="Arial"/>
            <w:sz w:val="22"/>
            <w:szCs w:val="22"/>
          </w:rPr>
          <w:delText>híbrida</w:delText>
        </w:r>
        <w:r w:rsidRPr="003135D8" w:rsidDel="00735AAE">
          <w:rPr>
            <w:rFonts w:ascii="Arial" w:eastAsia="Arial" w:hAnsi="Arial" w:cs="Arial"/>
            <w:color w:val="000000"/>
            <w:sz w:val="22"/>
            <w:szCs w:val="22"/>
          </w:rPr>
          <w:delText xml:space="preserve"> </w:delText>
        </w:r>
      </w:del>
      <w:r w:rsidRPr="003135D8">
        <w:rPr>
          <w:rFonts w:ascii="Arial" w:eastAsia="Arial" w:hAnsi="Arial" w:cs="Arial"/>
          <w:color w:val="000000"/>
          <w:sz w:val="22"/>
          <w:szCs w:val="22"/>
        </w:rPr>
        <w:t>hardware</w:t>
      </w:r>
      <w:del w:id="1259" w:author="AcerF5w10" w:date="2019-03-12T12:25:00Z">
        <w:r w:rsidRPr="003135D8" w:rsidDel="00735AAE">
          <w:rPr>
            <w:rFonts w:ascii="Arial" w:eastAsia="Arial" w:hAnsi="Arial" w:cs="Arial"/>
            <w:color w:val="000000"/>
            <w:sz w:val="22"/>
            <w:szCs w:val="22"/>
          </w:rPr>
          <w:delText>, software y</w:delText>
        </w:r>
      </w:del>
      <w:ins w:id="1260" w:author="AcerF5w10" w:date="2019-03-12T12:25:00Z">
        <w:r w:rsidR="00735AAE">
          <w:rPr>
            <w:rFonts w:ascii="Arial" w:eastAsia="Arial" w:hAnsi="Arial" w:cs="Arial"/>
            <w:color w:val="000000"/>
            <w:sz w:val="22"/>
            <w:szCs w:val="22"/>
          </w:rPr>
          <w:t xml:space="preserve"> con interfaz </w:t>
        </w:r>
        <w:r w:rsidR="00CF19E7">
          <w:rPr>
            <w:rFonts w:ascii="Arial" w:eastAsia="Arial" w:hAnsi="Arial" w:cs="Arial"/>
            <w:color w:val="000000"/>
            <w:sz w:val="22"/>
            <w:szCs w:val="22"/>
          </w:rPr>
          <w:t>u</w:t>
        </w:r>
      </w:ins>
      <w:r w:rsidRPr="003135D8">
        <w:rPr>
          <w:rFonts w:ascii="Arial" w:eastAsia="Arial" w:hAnsi="Arial" w:cs="Arial"/>
          <w:color w:val="000000"/>
          <w:sz w:val="22"/>
          <w:szCs w:val="22"/>
        </w:rPr>
        <w:t xml:space="preserve"> objetos tangibles que permita la rehabilitación psicomotriz de niños sordos. </w:t>
      </w:r>
    </w:p>
    <w:p w14:paraId="0DD43CF4"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Anexos:</w:t>
      </w:r>
      <w:r w:rsidRPr="003135D8">
        <w:rPr>
          <w:rFonts w:ascii="Arial" w:eastAsia="Arial" w:hAnsi="Arial" w:cs="Arial"/>
          <w:color w:val="000000"/>
          <w:sz w:val="22"/>
          <w:szCs w:val="22"/>
        </w:rPr>
        <w:t xml:space="preserve"> documentación adicional que no será incluida en la monografía.</w:t>
      </w:r>
    </w:p>
    <w:p w14:paraId="22330D1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Artículo técnico:</w:t>
      </w:r>
      <w:r w:rsidRPr="003135D8">
        <w:rPr>
          <w:rFonts w:ascii="Arial" w:eastAsia="Arial" w:hAnsi="Arial" w:cs="Arial"/>
          <w:color w:val="000000"/>
          <w:sz w:val="22"/>
          <w:szCs w:val="22"/>
        </w:rPr>
        <w:t xml:space="preserve"> elaboración de artículo de investigación que describa los resultados del proyecto, siguiendo el formato IEEE. El artículo será publicado en el sitio web del Departamento, y sometido a un proceso de evaluación en un evento y/o revista científica.</w:t>
      </w:r>
    </w:p>
    <w:p w14:paraId="1B8B25BF" w14:textId="77777777" w:rsidR="00F66375" w:rsidRPr="003135D8" w:rsidRDefault="00E12EDA">
      <w:pPr>
        <w:numPr>
          <w:ilvl w:val="0"/>
          <w:numId w:val="5"/>
        </w:numPr>
        <w:pBdr>
          <w:top w:val="none" w:sz="0" w:space="0" w:color="000000"/>
          <w:left w:val="none" w:sz="0" w:space="0" w:color="000000"/>
          <w:bottom w:val="none" w:sz="0" w:space="0" w:color="000000"/>
          <w:right w:val="none" w:sz="0" w:space="0" w:color="000000"/>
          <w:between w:val="none" w:sz="0" w:space="0" w:color="000000"/>
        </w:pBdr>
        <w:ind w:left="426"/>
        <w:contextualSpacing/>
        <w:jc w:val="both"/>
        <w:rPr>
          <w:rFonts w:ascii="Arial" w:hAnsi="Arial" w:cs="Arial"/>
          <w:color w:val="000000"/>
          <w:sz w:val="22"/>
          <w:szCs w:val="22"/>
        </w:rPr>
      </w:pPr>
      <w:r w:rsidRPr="003135D8">
        <w:rPr>
          <w:rFonts w:ascii="Arial" w:eastAsia="Arial" w:hAnsi="Arial" w:cs="Arial"/>
          <w:b/>
          <w:color w:val="000000"/>
          <w:sz w:val="22"/>
          <w:szCs w:val="22"/>
        </w:rPr>
        <w:t>Disco compacto:</w:t>
      </w:r>
      <w:r w:rsidRPr="003135D8">
        <w:rPr>
          <w:rFonts w:ascii="Arial" w:eastAsia="Arial" w:hAnsi="Arial" w:cs="Arial"/>
          <w:color w:val="000000"/>
          <w:sz w:val="22"/>
          <w:szCs w:val="22"/>
        </w:rPr>
        <w:t xml:space="preserve"> Un disco compacto con la información en formato digital utilizada o generada en el transcurso del proyecto.</w:t>
      </w:r>
    </w:p>
    <w:p w14:paraId="12917414" w14:textId="77777777" w:rsidR="00F66375" w:rsidRPr="003135D8" w:rsidRDefault="00F66375">
      <w:pPr>
        <w:jc w:val="both"/>
        <w:rPr>
          <w:rFonts w:ascii="Arial" w:eastAsia="Arial" w:hAnsi="Arial" w:cs="Arial"/>
          <w:sz w:val="22"/>
          <w:szCs w:val="22"/>
        </w:rPr>
      </w:pPr>
    </w:p>
    <w:p w14:paraId="711EE26D" w14:textId="672390A4" w:rsidR="00F66375" w:rsidRPr="003135D8" w:rsidRDefault="00751AFB" w:rsidP="00784A47">
      <w:pPr>
        <w:pStyle w:val="Ttulo1"/>
        <w:numPr>
          <w:ilvl w:val="2"/>
          <w:numId w:val="6"/>
        </w:numPr>
        <w:ind w:left="709" w:hanging="709"/>
        <w:jc w:val="left"/>
        <w:rPr>
          <w:b/>
          <w:sz w:val="22"/>
          <w:szCs w:val="22"/>
        </w:rPr>
      </w:pPr>
      <w:bookmarkStart w:id="1261" w:name="_Toc531009699"/>
      <w:commentRangeStart w:id="1262"/>
      <w:r w:rsidRPr="003135D8">
        <w:rPr>
          <w:b/>
          <w:sz w:val="22"/>
          <w:szCs w:val="22"/>
        </w:rPr>
        <w:t>REFERENCIA BIBLIOGRÁFICA</w:t>
      </w:r>
      <w:bookmarkEnd w:id="1261"/>
      <w:r w:rsidRPr="003135D8">
        <w:rPr>
          <w:b/>
          <w:sz w:val="22"/>
          <w:szCs w:val="22"/>
        </w:rPr>
        <w:t xml:space="preserve"> </w:t>
      </w:r>
      <w:commentRangeEnd w:id="1262"/>
      <w:r w:rsidR="007C6A59">
        <w:rPr>
          <w:rStyle w:val="Refdecomentario"/>
          <w:rFonts w:ascii="Times New Roman" w:eastAsia="Times New Roman" w:hAnsi="Times New Roman" w:cs="Times New Roman"/>
        </w:rPr>
        <w:commentReference w:id="1262"/>
      </w:r>
    </w:p>
    <w:p w14:paraId="48E17485" w14:textId="77777777" w:rsidR="00F66375" w:rsidRPr="003135D8" w:rsidRDefault="00F66375">
      <w:pPr>
        <w:jc w:val="both"/>
        <w:rPr>
          <w:rFonts w:ascii="Arial" w:eastAsia="Arial" w:hAnsi="Arial" w:cs="Arial"/>
          <w:sz w:val="22"/>
          <w:szCs w:val="22"/>
        </w:rPr>
      </w:pPr>
    </w:p>
    <w:p w14:paraId="435827EB" w14:textId="6AB26C8D" w:rsidR="00416858" w:rsidRPr="00416858" w:rsidRDefault="006E0FE9" w:rsidP="00416858">
      <w:pPr>
        <w:widowControl w:val="0"/>
        <w:autoSpaceDE w:val="0"/>
        <w:autoSpaceDN w:val="0"/>
        <w:adjustRightInd w:val="0"/>
        <w:ind w:left="640" w:hanging="640"/>
        <w:rPr>
          <w:rFonts w:ascii="Arial" w:hAnsi="Arial" w:cs="Arial"/>
          <w:noProof/>
          <w:sz w:val="22"/>
          <w:szCs w:val="24"/>
        </w:rPr>
      </w:pPr>
      <w:r w:rsidRPr="00C71BA1">
        <w:rPr>
          <w:rFonts w:ascii="Arial" w:eastAsia="Arial" w:hAnsi="Arial" w:cs="Arial"/>
          <w:sz w:val="22"/>
          <w:szCs w:val="22"/>
        </w:rPr>
        <w:fldChar w:fldCharType="begin" w:fldLock="1"/>
      </w:r>
      <w:r w:rsidRPr="00C71BA1">
        <w:rPr>
          <w:rFonts w:ascii="Arial" w:eastAsia="Arial" w:hAnsi="Arial" w:cs="Arial"/>
          <w:sz w:val="22"/>
          <w:szCs w:val="22"/>
        </w:rPr>
        <w:instrText xml:space="preserve">ADDIN Mendeley Bibliography CSL_BIBLIOGRAPHY </w:instrText>
      </w:r>
      <w:r w:rsidRPr="00C71BA1">
        <w:rPr>
          <w:rFonts w:ascii="Arial" w:eastAsia="Arial" w:hAnsi="Arial" w:cs="Arial"/>
          <w:sz w:val="22"/>
          <w:szCs w:val="22"/>
        </w:rPr>
        <w:fldChar w:fldCharType="separate"/>
      </w:r>
      <w:r w:rsidR="00416858" w:rsidRPr="00416858">
        <w:rPr>
          <w:rFonts w:ascii="Arial" w:hAnsi="Arial" w:cs="Arial"/>
          <w:noProof/>
          <w:sz w:val="22"/>
          <w:szCs w:val="24"/>
        </w:rPr>
        <w:t>[1]</w:t>
      </w:r>
      <w:r w:rsidR="00416858" w:rsidRPr="00416858">
        <w:rPr>
          <w:rFonts w:ascii="Arial" w:hAnsi="Arial" w:cs="Arial"/>
          <w:noProof/>
          <w:sz w:val="22"/>
          <w:szCs w:val="24"/>
        </w:rPr>
        <w:tab/>
        <w:t xml:space="preserve">“Sordera y pérdida de la audición,” </w:t>
      </w:r>
      <w:r w:rsidR="00416858" w:rsidRPr="00416858">
        <w:rPr>
          <w:rFonts w:ascii="Arial" w:hAnsi="Arial" w:cs="Arial"/>
          <w:i/>
          <w:iCs/>
          <w:noProof/>
          <w:sz w:val="22"/>
          <w:szCs w:val="24"/>
        </w:rPr>
        <w:t>Organización Mundial de la Salud</w:t>
      </w:r>
      <w:r w:rsidR="00416858" w:rsidRPr="00416858">
        <w:rPr>
          <w:rFonts w:ascii="Arial" w:hAnsi="Arial" w:cs="Arial"/>
          <w:noProof/>
          <w:sz w:val="22"/>
          <w:szCs w:val="24"/>
        </w:rPr>
        <w:t>, 2019. [Online]. Available: https://www.who.int/es/news-room/fact-sheets/detail/deafness-and-hearing-loss. [Accessed: 04-May-2019].</w:t>
      </w:r>
    </w:p>
    <w:p w14:paraId="28003A90"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w:t>
      </w:r>
      <w:r w:rsidRPr="00416858">
        <w:rPr>
          <w:rFonts w:ascii="Arial" w:hAnsi="Arial" w:cs="Arial"/>
          <w:noProof/>
          <w:sz w:val="22"/>
          <w:szCs w:val="24"/>
        </w:rPr>
        <w:tab/>
        <w:t xml:space="preserve">“Porcentaje de personas con discapacidad con dificultad permanente para oír, aun con aparatos especiales,” </w:t>
      </w:r>
      <w:r w:rsidRPr="00416858">
        <w:rPr>
          <w:rFonts w:ascii="Arial" w:hAnsi="Arial" w:cs="Arial"/>
          <w:i/>
          <w:iCs/>
          <w:noProof/>
          <w:sz w:val="22"/>
          <w:szCs w:val="24"/>
        </w:rPr>
        <w:t>Ministerio de Salud y Protección</w:t>
      </w:r>
      <w:r w:rsidRPr="00416858">
        <w:rPr>
          <w:rFonts w:ascii="Arial" w:hAnsi="Arial" w:cs="Arial"/>
          <w:noProof/>
          <w:sz w:val="22"/>
          <w:szCs w:val="24"/>
        </w:rPr>
        <w:t>, 2019. [Online]. Available: http://rssvr2.sispro.gov.co/ObservatorioDiscapacidad/. [Accessed: 04-May-2019].</w:t>
      </w:r>
    </w:p>
    <w:p w14:paraId="2BD37823"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w:t>
      </w:r>
      <w:r w:rsidRPr="00416858">
        <w:rPr>
          <w:rFonts w:ascii="Arial" w:hAnsi="Arial" w:cs="Arial"/>
          <w:noProof/>
          <w:sz w:val="22"/>
          <w:szCs w:val="24"/>
        </w:rPr>
        <w:tab/>
        <w:t xml:space="preserve">S. Cano, C. A. Collazos, C. Manresa, and V. Peñeñory, “Principios de diseño de juegos serios para la enseñanza de lectoescritura para niños con discapacidad auditiva,” </w:t>
      </w:r>
      <w:r w:rsidRPr="00416858">
        <w:rPr>
          <w:rFonts w:ascii="Arial" w:hAnsi="Arial" w:cs="Arial"/>
          <w:i/>
          <w:iCs/>
          <w:noProof/>
          <w:sz w:val="22"/>
          <w:szCs w:val="24"/>
        </w:rPr>
        <w:t>Actas del XVII Congr. Int. interacción Pers. 2016</w:t>
      </w:r>
      <w:r w:rsidRPr="00416858">
        <w:rPr>
          <w:rFonts w:ascii="Arial" w:hAnsi="Arial" w:cs="Arial"/>
          <w:noProof/>
          <w:sz w:val="22"/>
          <w:szCs w:val="24"/>
        </w:rPr>
        <w:t>, no. September, 2016.</w:t>
      </w:r>
    </w:p>
    <w:p w14:paraId="6AB497AD"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lastRenderedPageBreak/>
        <w:t>[4]</w:t>
      </w:r>
      <w:r w:rsidRPr="00416858">
        <w:rPr>
          <w:rFonts w:ascii="Arial" w:hAnsi="Arial" w:cs="Arial"/>
          <w:noProof/>
          <w:sz w:val="22"/>
          <w:szCs w:val="24"/>
        </w:rPr>
        <w:tab/>
        <w:t xml:space="preserve">U. I. de Valencia, “El aprendizaje en los niños con discapacidad auditiva,” </w:t>
      </w:r>
      <w:r w:rsidRPr="00416858">
        <w:rPr>
          <w:rFonts w:ascii="Arial" w:hAnsi="Arial" w:cs="Arial"/>
          <w:i/>
          <w:iCs/>
          <w:noProof/>
          <w:sz w:val="22"/>
          <w:szCs w:val="24"/>
        </w:rPr>
        <w:t>Universidad Internacional de Valencia</w:t>
      </w:r>
      <w:r w:rsidRPr="00416858">
        <w:rPr>
          <w:rFonts w:ascii="Arial" w:hAnsi="Arial" w:cs="Arial"/>
          <w:noProof/>
          <w:sz w:val="22"/>
          <w:szCs w:val="24"/>
        </w:rPr>
        <w:t>, 2018. [Online]. Available: https://www.universidadviu.com/el-aprendizaje-en-los-ninos-con-discapacidad-auditiva/. [Accessed: 04-May-2019].</w:t>
      </w:r>
    </w:p>
    <w:p w14:paraId="2D2BB432"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[5]</w:t>
      </w:r>
      <w:r w:rsidRPr="00416858">
        <w:rPr>
          <w:rFonts w:ascii="Arial" w:hAnsi="Arial" w:cs="Arial"/>
          <w:noProof/>
          <w:sz w:val="22"/>
          <w:szCs w:val="24"/>
        </w:rPr>
        <w:tab/>
        <w:t xml:space="preserve">D. P. CRISTINA, G. S. JESÚS NICASIO, and G. M. JUDIT, Eds., “Dificultades del desarrollo asociadas a déficit auditivo y actuaciones preventivas,” in </w:t>
      </w:r>
      <w:r w:rsidRPr="00416858">
        <w:rPr>
          <w:rFonts w:ascii="Arial" w:hAnsi="Arial" w:cs="Arial"/>
          <w:i/>
          <w:iCs/>
          <w:noProof/>
          <w:sz w:val="22"/>
          <w:szCs w:val="24"/>
        </w:rPr>
        <w:t>Prevención en Dificultades del Desarrollo y del Aprendizaje</w:t>
      </w:r>
      <w:r w:rsidRPr="00416858">
        <w:rPr>
          <w:rFonts w:ascii="Arial" w:hAnsi="Arial" w:cs="Arial"/>
          <w:noProof/>
          <w:sz w:val="22"/>
          <w:szCs w:val="24"/>
        </w:rPr>
        <w:t>, Pirámide, 2014, pp. 129–143.</w:t>
      </w:r>
    </w:p>
    <w:p w14:paraId="00ACAEAC"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[6]</w:t>
      </w:r>
      <w:r w:rsidRPr="00416858">
        <w:rPr>
          <w:rFonts w:ascii="Arial" w:hAnsi="Arial" w:cs="Arial"/>
          <w:noProof/>
          <w:sz w:val="22"/>
          <w:szCs w:val="24"/>
        </w:rPr>
        <w:tab/>
        <w:t xml:space="preserve">E. C. y C. Organizacion Naciones Unidas, </w:t>
      </w:r>
      <w:r w:rsidRPr="00416858">
        <w:rPr>
          <w:rFonts w:ascii="Arial" w:hAnsi="Arial" w:cs="Arial"/>
          <w:i/>
          <w:iCs/>
          <w:noProof/>
          <w:sz w:val="22"/>
          <w:szCs w:val="24"/>
        </w:rPr>
        <w:t>El niño y el juego</w:t>
      </w:r>
      <w:r w:rsidRPr="00416858">
        <w:rPr>
          <w:rFonts w:ascii="Arial" w:hAnsi="Arial" w:cs="Arial"/>
          <w:noProof/>
          <w:sz w:val="22"/>
          <w:szCs w:val="24"/>
        </w:rPr>
        <w:t>, vol. 34. Paris (Francia): Talleres de la Unesco, 1980.</w:t>
      </w:r>
    </w:p>
    <w:p w14:paraId="7BB59B0D"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[7]</w:t>
      </w:r>
      <w:r w:rsidRPr="00416858">
        <w:rPr>
          <w:rFonts w:ascii="Arial" w:hAnsi="Arial" w:cs="Arial"/>
          <w:noProof/>
          <w:sz w:val="22"/>
          <w:szCs w:val="24"/>
        </w:rPr>
        <w:tab/>
        <w:t>S. Cruz-lara, B. F. Manjón, and C. V. De Carvalho, “Enfoques Innovadores en Juegos Serios,” vol. 1, no. 1, pp. 19–21, 2013.</w:t>
      </w:r>
    </w:p>
    <w:p w14:paraId="010A4620"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[8]</w:t>
      </w:r>
      <w:r w:rsidRPr="00416858">
        <w:rPr>
          <w:rFonts w:ascii="Arial" w:hAnsi="Arial" w:cs="Arial"/>
          <w:noProof/>
          <w:sz w:val="22"/>
          <w:szCs w:val="24"/>
        </w:rPr>
        <w:tab/>
        <w:t xml:space="preserve">R. A. Espinosa Medina, L. C. Rodríguez Rojas, F. E. Pinchao Papamija, and C. Pimentel Gutiérrez, “Tecnología lúdica para la rehabilitación de miembro superior en jóvenes,” </w:t>
      </w:r>
      <w:r w:rsidRPr="00416858">
        <w:rPr>
          <w:rFonts w:ascii="Arial" w:hAnsi="Arial" w:cs="Arial"/>
          <w:i/>
          <w:iCs/>
          <w:noProof/>
          <w:sz w:val="22"/>
          <w:szCs w:val="24"/>
        </w:rPr>
        <w:t>Visión Electrónica, 12(2)</w:t>
      </w:r>
      <w:r w:rsidRPr="00416858">
        <w:rPr>
          <w:rFonts w:ascii="Arial" w:hAnsi="Arial" w:cs="Arial"/>
          <w:noProof/>
          <w:sz w:val="22"/>
          <w:szCs w:val="24"/>
        </w:rPr>
        <w:t>, p. 26, 2018.</w:t>
      </w:r>
    </w:p>
    <w:p w14:paraId="0230F725"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[9]</w:t>
      </w:r>
      <w:r w:rsidRPr="00416858">
        <w:rPr>
          <w:rFonts w:ascii="Arial" w:hAnsi="Arial" w:cs="Arial"/>
          <w:noProof/>
          <w:sz w:val="22"/>
          <w:szCs w:val="24"/>
        </w:rPr>
        <w:tab/>
        <w:t xml:space="preserve">P. A. Rego, P. M. Moreira, and L. P. Reis, “Architecture for Serious Games in Health Rehabilitation,” in </w:t>
      </w:r>
      <w:r w:rsidRPr="00416858">
        <w:rPr>
          <w:rFonts w:ascii="Arial" w:hAnsi="Arial" w:cs="Arial"/>
          <w:i/>
          <w:iCs/>
          <w:noProof/>
          <w:sz w:val="22"/>
          <w:szCs w:val="24"/>
        </w:rPr>
        <w:t>New Perspectives in Information Systems and Technologies</w:t>
      </w:r>
      <w:r w:rsidRPr="00416858">
        <w:rPr>
          <w:rFonts w:ascii="Arial" w:hAnsi="Arial" w:cs="Arial"/>
          <w:noProof/>
          <w:sz w:val="22"/>
          <w:szCs w:val="24"/>
        </w:rPr>
        <w:t>, Á. Rocha, A. M. Correia, F. B. Tan, and K. A. Stroetmann, Eds. Cham: Springer International Publishing, 2014, pp. 307–317.</w:t>
      </w:r>
    </w:p>
    <w:p w14:paraId="2B85FECA"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[10]</w:t>
      </w:r>
      <w:r w:rsidRPr="00416858">
        <w:rPr>
          <w:rFonts w:ascii="Arial" w:hAnsi="Arial" w:cs="Arial"/>
          <w:noProof/>
          <w:sz w:val="22"/>
          <w:szCs w:val="24"/>
        </w:rPr>
        <w:tab/>
        <w:t>S. Cano, V. Peñeñory, C. A. Collazos, H. M. Fardoun, and D. M. Alghazzawi, “Training with phonak: Serious game as support in auditory verbal therapy for children with cochlear implants,” no. October, pp. 22–25, 2015.</w:t>
      </w:r>
    </w:p>
    <w:p w14:paraId="4E8C6123"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[11]</w:t>
      </w:r>
      <w:r w:rsidRPr="00416858">
        <w:rPr>
          <w:rFonts w:ascii="Arial" w:hAnsi="Arial" w:cs="Arial"/>
          <w:noProof/>
          <w:sz w:val="22"/>
          <w:szCs w:val="24"/>
        </w:rPr>
        <w:tab/>
        <w:t xml:space="preserve">T. Martins, M. Araújo, V. Carvalho, F. Soares, and Torrão Luís, “PhysioVinci - A First Approach on a Physical Rehabilitation Game,” </w:t>
      </w:r>
      <w:r w:rsidRPr="00416858">
        <w:rPr>
          <w:rFonts w:ascii="Arial" w:hAnsi="Arial" w:cs="Arial"/>
          <w:i/>
          <w:iCs/>
          <w:noProof/>
          <w:sz w:val="22"/>
          <w:szCs w:val="24"/>
        </w:rPr>
        <w:t>Lect. Notes Comput. Sci. (including Subser. Lect. Notes Artif. Intell. Lect. Notes Bioinformatics)</w:t>
      </w:r>
      <w:r w:rsidRPr="00416858">
        <w:rPr>
          <w:rFonts w:ascii="Arial" w:hAnsi="Arial" w:cs="Arial"/>
          <w:noProof/>
          <w:sz w:val="22"/>
          <w:szCs w:val="24"/>
        </w:rPr>
        <w:t>, vol. 8778, no. October, 2014.</w:t>
      </w:r>
    </w:p>
    <w:p w14:paraId="7A774D6C"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[12]</w:t>
      </w:r>
      <w:r w:rsidRPr="00416858">
        <w:rPr>
          <w:rFonts w:ascii="Arial" w:hAnsi="Arial" w:cs="Arial"/>
          <w:noProof/>
          <w:sz w:val="22"/>
          <w:szCs w:val="24"/>
        </w:rPr>
        <w:tab/>
        <w:t>R. M. Tomé, J. M. Pereira, and M. Oliveira, “Using Serious Games for Cognitive Disabilities,” pp. 34–47, 2014.</w:t>
      </w:r>
    </w:p>
    <w:p w14:paraId="4DE21854"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[13]</w:t>
      </w:r>
      <w:r w:rsidRPr="00416858">
        <w:rPr>
          <w:rFonts w:ascii="Arial" w:hAnsi="Arial" w:cs="Arial"/>
          <w:noProof/>
          <w:sz w:val="22"/>
          <w:szCs w:val="24"/>
        </w:rPr>
        <w:tab/>
        <w:t xml:space="preserve">Á. Fernández-López, M. J. Rodríguez-Fórtiz, M. L. Rodríguez-Almendros, and M. J. Martínez-Segura, “Mobile learning technology based on iOS devices to support students with special education needs,” </w:t>
      </w:r>
      <w:r w:rsidRPr="00416858">
        <w:rPr>
          <w:rFonts w:ascii="Arial" w:hAnsi="Arial" w:cs="Arial"/>
          <w:i/>
          <w:iCs/>
          <w:noProof/>
          <w:sz w:val="22"/>
          <w:szCs w:val="24"/>
        </w:rPr>
        <w:t>Comput. Educ.</w:t>
      </w:r>
      <w:r w:rsidRPr="00416858">
        <w:rPr>
          <w:rFonts w:ascii="Arial" w:hAnsi="Arial" w:cs="Arial"/>
          <w:noProof/>
          <w:sz w:val="22"/>
          <w:szCs w:val="24"/>
        </w:rPr>
        <w:t>, vol. 61, no. 1, pp. 77–90, 2013.</w:t>
      </w:r>
    </w:p>
    <w:p w14:paraId="75CC1E29"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[14]</w:t>
      </w:r>
      <w:r w:rsidRPr="00416858">
        <w:rPr>
          <w:rFonts w:ascii="Arial" w:hAnsi="Arial" w:cs="Arial"/>
          <w:noProof/>
          <w:sz w:val="22"/>
          <w:szCs w:val="24"/>
        </w:rPr>
        <w:tab/>
        <w:t xml:space="preserve">R. Zaragoza Martín, M. Costa Ferrer, N. Rando Hernández, and T. Aguilar Perez, “Diseño para todos en juegos, juguetes y videojuegos,” </w:t>
      </w:r>
      <w:r w:rsidRPr="00416858">
        <w:rPr>
          <w:rFonts w:ascii="Arial" w:hAnsi="Arial" w:cs="Arial"/>
          <w:i/>
          <w:iCs/>
          <w:noProof/>
          <w:sz w:val="22"/>
          <w:szCs w:val="24"/>
        </w:rPr>
        <w:t>Minist. Sanidad, Serv. Soc. e igualdad. Gob. España</w:t>
      </w:r>
      <w:r w:rsidRPr="00416858">
        <w:rPr>
          <w:rFonts w:ascii="Arial" w:hAnsi="Arial" w:cs="Arial"/>
          <w:noProof/>
          <w:sz w:val="22"/>
          <w:szCs w:val="24"/>
        </w:rPr>
        <w:t>, vol. 9, p. 85, 2015.</w:t>
      </w:r>
    </w:p>
    <w:p w14:paraId="32AE0E52"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[15]</w:t>
      </w:r>
      <w:r w:rsidRPr="00416858">
        <w:rPr>
          <w:rFonts w:ascii="Arial" w:hAnsi="Arial" w:cs="Arial"/>
          <w:noProof/>
          <w:sz w:val="22"/>
          <w:szCs w:val="24"/>
        </w:rPr>
        <w:tab/>
        <w:t xml:space="preserve">V. M. Peñeñory, Á. F. Bacca, and S. P. Cano, “Propuesta metodológica para el diseño de juegos serios para la rehabilitación psicomotriz de niños con discapacidad auditiva,” </w:t>
      </w:r>
      <w:r w:rsidRPr="00416858">
        <w:rPr>
          <w:rFonts w:ascii="Arial" w:hAnsi="Arial" w:cs="Arial"/>
          <w:i/>
          <w:iCs/>
          <w:noProof/>
          <w:sz w:val="22"/>
          <w:szCs w:val="24"/>
        </w:rPr>
        <w:t>Campus Virtuales</w:t>
      </w:r>
      <w:r w:rsidRPr="00416858">
        <w:rPr>
          <w:rFonts w:ascii="Arial" w:hAnsi="Arial" w:cs="Arial"/>
          <w:noProof/>
          <w:sz w:val="22"/>
          <w:szCs w:val="24"/>
        </w:rPr>
        <w:t>, vol. 7, no. 2, pp. 47–54, 2018.</w:t>
      </w:r>
    </w:p>
    <w:p w14:paraId="5A682A57"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[16]</w:t>
      </w:r>
      <w:r w:rsidRPr="00416858">
        <w:rPr>
          <w:rFonts w:ascii="Arial" w:hAnsi="Arial" w:cs="Arial"/>
          <w:noProof/>
          <w:sz w:val="22"/>
          <w:szCs w:val="24"/>
        </w:rPr>
        <w:tab/>
        <w:t xml:space="preserve">M. B. Carvalho </w:t>
      </w:r>
      <w:r w:rsidRPr="00416858">
        <w:rPr>
          <w:rFonts w:ascii="Arial" w:hAnsi="Arial" w:cs="Arial"/>
          <w:i/>
          <w:iCs/>
          <w:noProof/>
          <w:sz w:val="22"/>
          <w:szCs w:val="24"/>
        </w:rPr>
        <w:t>et al.</w:t>
      </w:r>
      <w:r w:rsidRPr="00416858">
        <w:rPr>
          <w:rFonts w:ascii="Arial" w:hAnsi="Arial" w:cs="Arial"/>
          <w:noProof/>
          <w:sz w:val="22"/>
          <w:szCs w:val="24"/>
        </w:rPr>
        <w:t xml:space="preserve">, “An activity theory-based model for serious games analysis and conceptual design,” </w:t>
      </w:r>
      <w:r w:rsidRPr="00416858">
        <w:rPr>
          <w:rFonts w:ascii="Arial" w:hAnsi="Arial" w:cs="Arial"/>
          <w:i/>
          <w:iCs/>
          <w:noProof/>
          <w:sz w:val="22"/>
          <w:szCs w:val="24"/>
        </w:rPr>
        <w:t>Comput. Educ.</w:t>
      </w:r>
      <w:r w:rsidRPr="00416858">
        <w:rPr>
          <w:rFonts w:ascii="Arial" w:hAnsi="Arial" w:cs="Arial"/>
          <w:noProof/>
          <w:sz w:val="22"/>
          <w:szCs w:val="24"/>
        </w:rPr>
        <w:t>, vol. 87, pp. 166–181, 2015.</w:t>
      </w:r>
    </w:p>
    <w:p w14:paraId="692D418A"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[17]</w:t>
      </w:r>
      <w:r w:rsidRPr="00416858">
        <w:rPr>
          <w:rFonts w:ascii="Arial" w:hAnsi="Arial" w:cs="Arial"/>
          <w:noProof/>
          <w:sz w:val="22"/>
          <w:szCs w:val="24"/>
        </w:rPr>
        <w:tab/>
        <w:t xml:space="preserve">M. E. Castagnola, A. Bosio M., and G. A. Chiodi, “Juegos serios aplicados a niños con discapacidades,” </w:t>
      </w:r>
      <w:r w:rsidRPr="00416858">
        <w:rPr>
          <w:rFonts w:ascii="Arial" w:hAnsi="Arial" w:cs="Arial"/>
          <w:i/>
          <w:iCs/>
          <w:noProof/>
          <w:sz w:val="22"/>
          <w:szCs w:val="24"/>
        </w:rPr>
        <w:t>STS 2015, 2</w:t>
      </w:r>
      <w:r w:rsidRPr="00416858">
        <w:rPr>
          <w:rFonts w:ascii="Arial" w:hAnsi="Arial" w:cs="Arial"/>
          <w:i/>
          <w:iCs/>
          <w:noProof/>
          <w:sz w:val="22"/>
          <w:szCs w:val="24"/>
          <w:vertAlign w:val="superscript"/>
        </w:rPr>
        <w:t>o</w:t>
      </w:r>
      <w:r w:rsidRPr="00416858">
        <w:rPr>
          <w:rFonts w:ascii="Arial" w:hAnsi="Arial" w:cs="Arial"/>
          <w:i/>
          <w:iCs/>
          <w:noProof/>
          <w:sz w:val="22"/>
          <w:szCs w:val="24"/>
        </w:rPr>
        <w:t xml:space="preserve"> Simp. Argentino sobre Tecnol. y Soc.</w:t>
      </w:r>
      <w:r w:rsidRPr="00416858">
        <w:rPr>
          <w:rFonts w:ascii="Arial" w:hAnsi="Arial" w:cs="Arial"/>
          <w:noProof/>
          <w:sz w:val="22"/>
          <w:szCs w:val="24"/>
        </w:rPr>
        <w:t>, pp. 36–43, 2015.</w:t>
      </w:r>
    </w:p>
    <w:p w14:paraId="08384798"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[18]</w:t>
      </w:r>
      <w:r w:rsidRPr="00416858">
        <w:rPr>
          <w:rFonts w:ascii="Arial" w:hAnsi="Arial" w:cs="Arial"/>
          <w:noProof/>
          <w:sz w:val="22"/>
          <w:szCs w:val="24"/>
        </w:rPr>
        <w:tab/>
        <w:t xml:space="preserve">C. S. González González, “Estrategias Gamificación aplicadas a la Educación y a la Salud,” </w:t>
      </w:r>
      <w:r w:rsidRPr="00416858">
        <w:rPr>
          <w:rFonts w:ascii="Arial" w:hAnsi="Arial" w:cs="Arial"/>
          <w:i/>
          <w:iCs/>
          <w:noProof/>
          <w:sz w:val="22"/>
          <w:szCs w:val="24"/>
        </w:rPr>
        <w:t>Simp. Int. Videojuegos y Educ. SIVE</w:t>
      </w:r>
      <w:r w:rsidRPr="00416858">
        <w:rPr>
          <w:rFonts w:ascii="Arial" w:hAnsi="Arial" w:cs="Arial"/>
          <w:noProof/>
          <w:sz w:val="22"/>
          <w:szCs w:val="24"/>
        </w:rPr>
        <w:t>.</w:t>
      </w:r>
    </w:p>
    <w:p w14:paraId="721F3A61"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[19]</w:t>
      </w:r>
      <w:r w:rsidRPr="00416858">
        <w:rPr>
          <w:rFonts w:ascii="Arial" w:hAnsi="Arial" w:cs="Arial"/>
          <w:noProof/>
          <w:sz w:val="22"/>
          <w:szCs w:val="24"/>
        </w:rPr>
        <w:tab/>
        <w:t xml:space="preserve">S. Cano, J. Munoz Arteaga, C. A. Collazos, C. S. Gonzalez, and S. Zapata, “Toward a methodology for serious games design for children with auditory impairments,” </w:t>
      </w:r>
      <w:r w:rsidRPr="00416858">
        <w:rPr>
          <w:rFonts w:ascii="Arial" w:hAnsi="Arial" w:cs="Arial"/>
          <w:i/>
          <w:iCs/>
          <w:noProof/>
          <w:sz w:val="22"/>
          <w:szCs w:val="24"/>
        </w:rPr>
        <w:t>IEEE Lat. Am. Trans.</w:t>
      </w:r>
      <w:r w:rsidRPr="00416858">
        <w:rPr>
          <w:rFonts w:ascii="Arial" w:hAnsi="Arial" w:cs="Arial"/>
          <w:noProof/>
          <w:sz w:val="22"/>
          <w:szCs w:val="24"/>
        </w:rPr>
        <w:t>, vol. 14, no. 5, pp. 2511–2521, 2016.</w:t>
      </w:r>
    </w:p>
    <w:p w14:paraId="330F82DD"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[20]</w:t>
      </w:r>
      <w:r w:rsidRPr="00416858">
        <w:rPr>
          <w:rFonts w:ascii="Arial" w:hAnsi="Arial" w:cs="Arial"/>
          <w:noProof/>
          <w:sz w:val="22"/>
          <w:szCs w:val="24"/>
        </w:rPr>
        <w:tab/>
        <w:t>T. Andrés Tripero, “Vigotsky y su teoría constructivista del juego.” .</w:t>
      </w:r>
    </w:p>
    <w:p w14:paraId="751C3A37"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[21]</w:t>
      </w:r>
      <w:r w:rsidRPr="00416858">
        <w:rPr>
          <w:rFonts w:ascii="Arial" w:hAnsi="Arial" w:cs="Arial"/>
          <w:noProof/>
          <w:sz w:val="22"/>
          <w:szCs w:val="24"/>
        </w:rPr>
        <w:tab/>
        <w:t xml:space="preserve">R. Pérez, </w:t>
      </w:r>
      <w:r w:rsidRPr="00416858">
        <w:rPr>
          <w:rFonts w:ascii="Arial" w:hAnsi="Arial" w:cs="Arial"/>
          <w:i/>
          <w:iCs/>
          <w:noProof/>
          <w:sz w:val="22"/>
          <w:szCs w:val="24"/>
        </w:rPr>
        <w:t>Teoría y Praxis del Desarrollo Psicomotor en la Infancia</w:t>
      </w:r>
      <w:r w:rsidRPr="00416858">
        <w:rPr>
          <w:rFonts w:ascii="Arial" w:hAnsi="Arial" w:cs="Arial"/>
          <w:noProof/>
          <w:sz w:val="22"/>
          <w:szCs w:val="24"/>
        </w:rPr>
        <w:t>. 2004.</w:t>
      </w:r>
    </w:p>
    <w:p w14:paraId="56F23954"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[22]</w:t>
      </w:r>
      <w:r w:rsidRPr="00416858">
        <w:rPr>
          <w:rFonts w:ascii="Arial" w:hAnsi="Arial" w:cs="Arial"/>
          <w:noProof/>
          <w:sz w:val="22"/>
          <w:szCs w:val="24"/>
        </w:rPr>
        <w:tab/>
        <w:t>B. Marcano, “Juegos serios y entrenamiento en la sociedad digital.” 2008.</w:t>
      </w:r>
    </w:p>
    <w:p w14:paraId="258E3458"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[23]</w:t>
      </w:r>
      <w:r w:rsidRPr="00416858">
        <w:rPr>
          <w:rFonts w:ascii="Arial" w:hAnsi="Arial" w:cs="Arial"/>
          <w:noProof/>
          <w:sz w:val="22"/>
          <w:szCs w:val="24"/>
        </w:rPr>
        <w:tab/>
        <w:t xml:space="preserve">E. Gamma, R. Helm, R. Johnson, and J. Vlissides, “Design Patterns – Elements of </w:t>
      </w:r>
      <w:r w:rsidRPr="00416858">
        <w:rPr>
          <w:rFonts w:ascii="Arial" w:hAnsi="Arial" w:cs="Arial"/>
          <w:noProof/>
          <w:sz w:val="22"/>
          <w:szCs w:val="24"/>
        </w:rPr>
        <w:lastRenderedPageBreak/>
        <w:t xml:space="preserve">Reusable Object-Oriented Software,” </w:t>
      </w:r>
      <w:r w:rsidRPr="00416858">
        <w:rPr>
          <w:rFonts w:ascii="Arial" w:hAnsi="Arial" w:cs="Arial"/>
          <w:i/>
          <w:iCs/>
          <w:noProof/>
          <w:sz w:val="22"/>
          <w:szCs w:val="24"/>
        </w:rPr>
        <w:t>A New Perspect. Object-Oriented Des.</w:t>
      </w:r>
      <w:r w:rsidRPr="00416858">
        <w:rPr>
          <w:rFonts w:ascii="Arial" w:hAnsi="Arial" w:cs="Arial"/>
          <w:noProof/>
          <w:sz w:val="22"/>
          <w:szCs w:val="24"/>
        </w:rPr>
        <w:t>, p. 334, 2002.</w:t>
      </w:r>
    </w:p>
    <w:p w14:paraId="5B7ACBDD"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[24]</w:t>
      </w:r>
      <w:r w:rsidRPr="00416858">
        <w:rPr>
          <w:rFonts w:ascii="Arial" w:hAnsi="Arial" w:cs="Arial"/>
          <w:noProof/>
          <w:sz w:val="22"/>
          <w:szCs w:val="24"/>
        </w:rPr>
        <w:tab/>
        <w:t xml:space="preserve">M. S. et alt. Christopher Alexander, Sara lshikáwa, </w:t>
      </w:r>
      <w:r w:rsidRPr="00416858">
        <w:rPr>
          <w:rFonts w:ascii="Arial" w:hAnsi="Arial" w:cs="Arial"/>
          <w:i/>
          <w:iCs/>
          <w:noProof/>
          <w:sz w:val="22"/>
          <w:szCs w:val="24"/>
        </w:rPr>
        <w:t>A pattern language/ Un lenguaje de patrones</w:t>
      </w:r>
      <w:r w:rsidRPr="00416858">
        <w:rPr>
          <w:rFonts w:ascii="Arial" w:hAnsi="Arial" w:cs="Arial"/>
          <w:noProof/>
          <w:sz w:val="22"/>
          <w:szCs w:val="24"/>
        </w:rPr>
        <w:t>. Barcelona, 1980.</w:t>
      </w:r>
    </w:p>
    <w:p w14:paraId="10EBCA75"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[25]</w:t>
      </w:r>
      <w:r w:rsidRPr="00416858">
        <w:rPr>
          <w:rFonts w:ascii="Arial" w:hAnsi="Arial" w:cs="Arial"/>
          <w:noProof/>
          <w:sz w:val="22"/>
          <w:szCs w:val="24"/>
        </w:rPr>
        <w:tab/>
        <w:t>J. P. Gee, “What Video Games Have to Teach Us About Learning and Literacy JAMES,” vol. 1, no. 1, pp. 1–4, 2003.</w:t>
      </w:r>
    </w:p>
    <w:p w14:paraId="40C2B6EE"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[26]</w:t>
      </w:r>
      <w:r w:rsidRPr="00416858">
        <w:rPr>
          <w:rFonts w:ascii="Arial" w:hAnsi="Arial" w:cs="Arial"/>
          <w:noProof/>
          <w:sz w:val="22"/>
          <w:szCs w:val="24"/>
        </w:rPr>
        <w:tab/>
        <w:t xml:space="preserve">Y. Rogers, P. Marshall, and E. Hornecker, “Are tangible interfaces really any better than other kinds of interfaces ?,” </w:t>
      </w:r>
      <w:r w:rsidRPr="00416858">
        <w:rPr>
          <w:rFonts w:ascii="Arial" w:hAnsi="Arial" w:cs="Arial"/>
          <w:i/>
          <w:iCs/>
          <w:noProof/>
          <w:sz w:val="22"/>
          <w:szCs w:val="24"/>
        </w:rPr>
        <w:t>CHI’07 Work. Tangible User Interfaces Context Theory</w:t>
      </w:r>
      <w:r w:rsidRPr="00416858">
        <w:rPr>
          <w:rFonts w:ascii="Arial" w:hAnsi="Arial" w:cs="Arial"/>
          <w:noProof/>
          <w:sz w:val="22"/>
          <w:szCs w:val="24"/>
        </w:rPr>
        <w:t>, no. i, p. 28, 2007.</w:t>
      </w:r>
    </w:p>
    <w:p w14:paraId="08F0ACCB"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[27]</w:t>
      </w:r>
      <w:r w:rsidRPr="00416858">
        <w:rPr>
          <w:rFonts w:ascii="Arial" w:hAnsi="Arial" w:cs="Arial"/>
          <w:noProof/>
          <w:sz w:val="22"/>
          <w:szCs w:val="24"/>
        </w:rPr>
        <w:tab/>
        <w:t>B. H. Nieto, “El desarrollo motor y perceptivo del niño discapacitado,” no. 1993.</w:t>
      </w:r>
    </w:p>
    <w:p w14:paraId="1421A38B"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[28]</w:t>
      </w:r>
      <w:r w:rsidRPr="00416858">
        <w:rPr>
          <w:rFonts w:ascii="Arial" w:hAnsi="Arial" w:cs="Arial"/>
          <w:noProof/>
          <w:sz w:val="22"/>
          <w:szCs w:val="24"/>
        </w:rPr>
        <w:tab/>
        <w:t xml:space="preserve">H. Ishii and B. Ullmer, “Tangible bits: towards seamless interfaces between people, bits, and atoms,” </w:t>
      </w:r>
      <w:r w:rsidRPr="00416858">
        <w:rPr>
          <w:rFonts w:ascii="Arial" w:hAnsi="Arial" w:cs="Arial"/>
          <w:i/>
          <w:iCs/>
          <w:noProof/>
          <w:sz w:val="22"/>
          <w:szCs w:val="24"/>
        </w:rPr>
        <w:t>Proc. 8th Int. Conf. Intell. user interfaces</w:t>
      </w:r>
      <w:r w:rsidRPr="00416858">
        <w:rPr>
          <w:rFonts w:ascii="Arial" w:hAnsi="Arial" w:cs="Arial"/>
          <w:noProof/>
          <w:sz w:val="22"/>
          <w:szCs w:val="24"/>
        </w:rPr>
        <w:t>, no. March, pp. 3–3, 1997.</w:t>
      </w:r>
    </w:p>
    <w:p w14:paraId="698BBD06"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[29]</w:t>
      </w:r>
      <w:r w:rsidRPr="00416858">
        <w:rPr>
          <w:rFonts w:ascii="Arial" w:hAnsi="Arial" w:cs="Arial"/>
          <w:noProof/>
          <w:sz w:val="22"/>
          <w:szCs w:val="24"/>
        </w:rPr>
        <w:tab/>
        <w:t>G. Vivanti, “Enciclopedia del Comportamiento y el Desarrollo del Niño.” 2011.</w:t>
      </w:r>
    </w:p>
    <w:p w14:paraId="30DF6B7E"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[30]</w:t>
      </w:r>
      <w:r w:rsidRPr="00416858">
        <w:rPr>
          <w:rFonts w:ascii="Arial" w:hAnsi="Arial" w:cs="Arial"/>
          <w:noProof/>
          <w:sz w:val="22"/>
          <w:szCs w:val="24"/>
        </w:rPr>
        <w:tab/>
        <w:t>A. Jaume-i-Capó, B. Moyà-Alcover, and J. Varona, “Design Issues for Vision-Based Motor-Rehabilitation Serious Games,” A. L. Brooks, S. Brahnam, and L. C. Jain, Eds. Berlin, Heidelberg: Springer Berlin Heidelberg, 2014, pp. 13–24.</w:t>
      </w:r>
    </w:p>
    <w:p w14:paraId="062B9239"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[31]</w:t>
      </w:r>
      <w:r w:rsidRPr="00416858">
        <w:rPr>
          <w:rFonts w:ascii="Arial" w:hAnsi="Arial" w:cs="Arial"/>
          <w:noProof/>
          <w:sz w:val="22"/>
          <w:szCs w:val="24"/>
        </w:rPr>
        <w:tab/>
        <w:t xml:space="preserve">H. Liang, J. Chang, I. K. Kazmi, J. J. Zhang, and P. Jiao, “Puppet Narrator: Utilizing Motion Sensing Technology in Storytelling for Young Children,” </w:t>
      </w:r>
      <w:r w:rsidRPr="00416858">
        <w:rPr>
          <w:rFonts w:ascii="Arial" w:hAnsi="Arial" w:cs="Arial"/>
          <w:i/>
          <w:iCs/>
          <w:noProof/>
          <w:sz w:val="22"/>
          <w:szCs w:val="24"/>
        </w:rPr>
        <w:t>VS-Games 2015 - 7th Int. Conf. Games Virtual Worlds Serious Appl.</w:t>
      </w:r>
      <w:r w:rsidRPr="00416858">
        <w:rPr>
          <w:rFonts w:ascii="Arial" w:hAnsi="Arial" w:cs="Arial"/>
          <w:noProof/>
          <w:sz w:val="22"/>
          <w:szCs w:val="24"/>
        </w:rPr>
        <w:t>, 2015.</w:t>
      </w:r>
    </w:p>
    <w:p w14:paraId="50955931"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[32]</w:t>
      </w:r>
      <w:r w:rsidRPr="00416858">
        <w:rPr>
          <w:rFonts w:ascii="Arial" w:hAnsi="Arial" w:cs="Arial"/>
          <w:noProof/>
          <w:sz w:val="22"/>
          <w:szCs w:val="24"/>
        </w:rPr>
        <w:tab/>
        <w:t xml:space="preserve">E. Braad, G. Žavcer, and A. Sandovar, “Processes and Models for Serious Game Design and Development,” in </w:t>
      </w:r>
      <w:r w:rsidRPr="00416858">
        <w:rPr>
          <w:rFonts w:ascii="Arial" w:hAnsi="Arial" w:cs="Arial"/>
          <w:i/>
          <w:iCs/>
          <w:noProof/>
          <w:sz w:val="22"/>
          <w:szCs w:val="24"/>
        </w:rPr>
        <w:t>Entertainment Computing and Serious Games</w:t>
      </w:r>
      <w:r w:rsidRPr="00416858">
        <w:rPr>
          <w:rFonts w:ascii="Arial" w:hAnsi="Arial" w:cs="Arial"/>
          <w:noProof/>
          <w:sz w:val="22"/>
          <w:szCs w:val="24"/>
        </w:rPr>
        <w:t>, vol. Lecture No, 2016.</w:t>
      </w:r>
    </w:p>
    <w:p w14:paraId="0C8B8764"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[33]</w:t>
      </w:r>
      <w:r w:rsidRPr="00416858">
        <w:rPr>
          <w:rFonts w:ascii="Arial" w:hAnsi="Arial" w:cs="Arial"/>
          <w:noProof/>
          <w:sz w:val="22"/>
          <w:szCs w:val="24"/>
        </w:rPr>
        <w:tab/>
        <w:t xml:space="preserve">A. R. Hevner, “A three cycle view of design science research.,” </w:t>
      </w:r>
      <w:r w:rsidRPr="00416858">
        <w:rPr>
          <w:rFonts w:ascii="Arial" w:hAnsi="Arial" w:cs="Arial"/>
          <w:i/>
          <w:iCs/>
          <w:noProof/>
          <w:sz w:val="22"/>
          <w:szCs w:val="24"/>
        </w:rPr>
        <w:t>Scandinavian Journal of Information Systems.</w:t>
      </w:r>
      <w:r w:rsidRPr="00416858">
        <w:rPr>
          <w:rFonts w:ascii="Arial" w:hAnsi="Arial" w:cs="Arial"/>
          <w:noProof/>
          <w:sz w:val="22"/>
          <w:szCs w:val="24"/>
        </w:rPr>
        <w:t>, vol. 19, no. 2. pp. 87–92, 2007.</w:t>
      </w:r>
    </w:p>
    <w:p w14:paraId="5FD5D1F5"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[34]</w:t>
      </w:r>
      <w:r w:rsidRPr="00416858">
        <w:rPr>
          <w:rFonts w:ascii="Arial" w:hAnsi="Arial" w:cs="Arial"/>
          <w:noProof/>
          <w:sz w:val="22"/>
          <w:szCs w:val="24"/>
        </w:rPr>
        <w:tab/>
        <w:t xml:space="preserve">W. R. Rodríguez, O. Saz, and E. Lleida, “A prelingual tool for the education of altered voices,” </w:t>
      </w:r>
      <w:r w:rsidRPr="00416858">
        <w:rPr>
          <w:rFonts w:ascii="Arial" w:hAnsi="Arial" w:cs="Arial"/>
          <w:i/>
          <w:iCs/>
          <w:noProof/>
          <w:sz w:val="22"/>
          <w:szCs w:val="24"/>
        </w:rPr>
        <w:t>Speech Commun.</w:t>
      </w:r>
      <w:r w:rsidRPr="00416858">
        <w:rPr>
          <w:rFonts w:ascii="Arial" w:hAnsi="Arial" w:cs="Arial"/>
          <w:noProof/>
          <w:sz w:val="22"/>
          <w:szCs w:val="24"/>
        </w:rPr>
        <w:t>, vol. 54, no. 5, pp. 583–600, Jun. 2012.</w:t>
      </w:r>
    </w:p>
    <w:p w14:paraId="28E47A8C"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[35]</w:t>
      </w:r>
      <w:r w:rsidRPr="00416858">
        <w:rPr>
          <w:rFonts w:ascii="Arial" w:hAnsi="Arial" w:cs="Arial"/>
          <w:noProof/>
          <w:sz w:val="22"/>
          <w:szCs w:val="24"/>
        </w:rPr>
        <w:tab/>
        <w:t xml:space="preserve">A. D. Castillo Saavedra and L. S. Quintero Velasco, </w:t>
      </w:r>
      <w:r w:rsidRPr="00416858">
        <w:rPr>
          <w:rFonts w:ascii="Arial" w:hAnsi="Arial" w:cs="Arial"/>
          <w:i/>
          <w:iCs/>
          <w:noProof/>
          <w:sz w:val="22"/>
          <w:szCs w:val="24"/>
        </w:rPr>
        <w:t>Herramienta Software didáctica como soporte en la enseñanza del lenguaje oral para niños con dificiencia auditiva “Vivoso.”</w:t>
      </w:r>
      <w:r w:rsidRPr="00416858">
        <w:rPr>
          <w:rFonts w:ascii="Arial" w:hAnsi="Arial" w:cs="Arial"/>
          <w:noProof/>
          <w:sz w:val="22"/>
          <w:szCs w:val="24"/>
        </w:rPr>
        <w:t xml:space="preserve"> 2001.</w:t>
      </w:r>
    </w:p>
    <w:p w14:paraId="603E1ED4"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[36]</w:t>
      </w:r>
      <w:r w:rsidRPr="00416858">
        <w:rPr>
          <w:rFonts w:ascii="Arial" w:hAnsi="Arial" w:cs="Arial"/>
          <w:noProof/>
          <w:sz w:val="22"/>
          <w:szCs w:val="24"/>
        </w:rPr>
        <w:tab/>
        <w:t xml:space="preserve">P. A. Rego, R. Rocha, B. M. Faria, L. P. Reis, and P. M. Moreira, “A Serious Games Platform for Cognitive Rehabilitation with Preliminary Evaluation,” </w:t>
      </w:r>
      <w:r w:rsidRPr="00416858">
        <w:rPr>
          <w:rFonts w:ascii="Arial" w:hAnsi="Arial" w:cs="Arial"/>
          <w:i/>
          <w:iCs/>
          <w:noProof/>
          <w:sz w:val="22"/>
          <w:szCs w:val="24"/>
        </w:rPr>
        <w:t>Journal of Medical Systems</w:t>
      </w:r>
      <w:r w:rsidRPr="00416858">
        <w:rPr>
          <w:rFonts w:ascii="Arial" w:hAnsi="Arial" w:cs="Arial"/>
          <w:noProof/>
          <w:sz w:val="22"/>
          <w:szCs w:val="24"/>
        </w:rPr>
        <w:t>, vol. 41, no. 1. 2017.</w:t>
      </w:r>
    </w:p>
    <w:p w14:paraId="4A31A047"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[37]</w:t>
      </w:r>
      <w:r w:rsidRPr="00416858">
        <w:rPr>
          <w:rFonts w:ascii="Arial" w:hAnsi="Arial" w:cs="Arial"/>
          <w:noProof/>
          <w:sz w:val="22"/>
          <w:szCs w:val="24"/>
        </w:rPr>
        <w:tab/>
        <w:t xml:space="preserve">J. Cheng, D. Anderson, C. Putnam, and J. Guo, “Leveraging Design Patterns to Support Designer-Therapist Collaboration When Ideating Brain Injury Therapy Games,” </w:t>
      </w:r>
      <w:r w:rsidRPr="00416858">
        <w:rPr>
          <w:rFonts w:ascii="Arial" w:hAnsi="Arial" w:cs="Arial"/>
          <w:i/>
          <w:iCs/>
          <w:noProof/>
          <w:sz w:val="22"/>
          <w:szCs w:val="24"/>
        </w:rPr>
        <w:t>Proc. Annu. Symp. Comput. Interact. Play - CHI Play ’17</w:t>
      </w:r>
      <w:r w:rsidRPr="00416858">
        <w:rPr>
          <w:rFonts w:ascii="Arial" w:hAnsi="Arial" w:cs="Arial"/>
          <w:noProof/>
          <w:sz w:val="22"/>
          <w:szCs w:val="24"/>
        </w:rPr>
        <w:t>, pp. 291–303, 2017.</w:t>
      </w:r>
    </w:p>
    <w:p w14:paraId="6CDEA7E5"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[38]</w:t>
      </w:r>
      <w:r w:rsidRPr="00416858">
        <w:rPr>
          <w:rFonts w:ascii="Arial" w:hAnsi="Arial" w:cs="Arial"/>
          <w:noProof/>
          <w:sz w:val="22"/>
          <w:szCs w:val="24"/>
        </w:rPr>
        <w:tab/>
        <w:t xml:space="preserve">S. Björk, S. Lundgren, and J. Holopainen, “Game Design Patterns,” </w:t>
      </w:r>
      <w:r w:rsidRPr="00416858">
        <w:rPr>
          <w:rFonts w:ascii="Arial" w:hAnsi="Arial" w:cs="Arial"/>
          <w:i/>
          <w:iCs/>
          <w:noProof/>
          <w:sz w:val="22"/>
          <w:szCs w:val="24"/>
        </w:rPr>
        <w:t>Lev. Up Digit. Games Res. Conf. 2003</w:t>
      </w:r>
      <w:r w:rsidRPr="00416858">
        <w:rPr>
          <w:rFonts w:ascii="Arial" w:hAnsi="Arial" w:cs="Arial"/>
          <w:noProof/>
          <w:sz w:val="22"/>
          <w:szCs w:val="24"/>
        </w:rPr>
        <w:t>, pp. 4–6, 2003.</w:t>
      </w:r>
    </w:p>
    <w:p w14:paraId="34DBEFCF"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[39]</w:t>
      </w:r>
      <w:r w:rsidRPr="00416858">
        <w:rPr>
          <w:rFonts w:ascii="Arial" w:hAnsi="Arial" w:cs="Arial"/>
          <w:noProof/>
          <w:sz w:val="22"/>
          <w:szCs w:val="24"/>
        </w:rPr>
        <w:tab/>
        <w:t xml:space="preserve">B. Huynh-kim-bang, J. Wisdom, and J. Labat, “Design Patterns in Serious Games : A Blue Print for Combining Fun and Learning Introduction : Making Learning Fun,” </w:t>
      </w:r>
      <w:r w:rsidRPr="00416858">
        <w:rPr>
          <w:rFonts w:ascii="Arial" w:hAnsi="Arial" w:cs="Arial"/>
          <w:i/>
          <w:iCs/>
          <w:noProof/>
          <w:sz w:val="22"/>
          <w:szCs w:val="24"/>
        </w:rPr>
        <w:t>Journal for Computer Game Culture</w:t>
      </w:r>
      <w:r w:rsidRPr="00416858">
        <w:rPr>
          <w:rFonts w:ascii="Arial" w:hAnsi="Arial" w:cs="Arial"/>
          <w:noProof/>
          <w:sz w:val="22"/>
          <w:szCs w:val="24"/>
        </w:rPr>
        <w:t>. pp. 1–18, 2010.</w:t>
      </w:r>
    </w:p>
    <w:p w14:paraId="748B9629"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[40]</w:t>
      </w:r>
      <w:r w:rsidRPr="00416858">
        <w:rPr>
          <w:rFonts w:ascii="Arial" w:hAnsi="Arial" w:cs="Arial"/>
          <w:noProof/>
          <w:sz w:val="22"/>
          <w:szCs w:val="24"/>
        </w:rPr>
        <w:tab/>
        <w:t>S. Cano, V. Peñeñory, C. Collazos, H. M. Fardoun, and D. M. Alghazzawi, “Model for Design of Serious Game for Rehabilitation in Children with Cochlear Implant BT - ICTs for Improving Patients Rehabilitation Research Techniques,” 2017, pp. 94–105.</w:t>
      </w:r>
    </w:p>
    <w:p w14:paraId="2A0CAB6A"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[41]</w:t>
      </w:r>
      <w:r w:rsidRPr="00416858">
        <w:rPr>
          <w:rFonts w:ascii="Arial" w:hAnsi="Arial" w:cs="Arial"/>
          <w:noProof/>
          <w:sz w:val="22"/>
          <w:szCs w:val="24"/>
        </w:rPr>
        <w:tab/>
        <w:t xml:space="preserve">S. Epistemol- and A. Knowledge, “Research methods in information systems,” </w:t>
      </w:r>
      <w:r w:rsidRPr="00416858">
        <w:rPr>
          <w:rFonts w:ascii="Arial" w:hAnsi="Arial" w:cs="Arial"/>
          <w:i/>
          <w:iCs/>
          <w:noProof/>
          <w:sz w:val="22"/>
          <w:szCs w:val="24"/>
        </w:rPr>
        <w:t>Int. Fed. Inf. Process.</w:t>
      </w:r>
      <w:r w:rsidRPr="00416858">
        <w:rPr>
          <w:rFonts w:ascii="Arial" w:hAnsi="Arial" w:cs="Arial"/>
          <w:noProof/>
          <w:sz w:val="22"/>
          <w:szCs w:val="24"/>
        </w:rPr>
        <w:t>, vol. 9, no. 3, pp. 189–192, 1984.</w:t>
      </w:r>
    </w:p>
    <w:p w14:paraId="4318D98C"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[42]</w:t>
      </w:r>
      <w:r w:rsidRPr="00416858">
        <w:rPr>
          <w:rFonts w:ascii="Arial" w:hAnsi="Arial" w:cs="Arial"/>
          <w:noProof/>
          <w:sz w:val="22"/>
          <w:szCs w:val="24"/>
        </w:rPr>
        <w:tab/>
        <w:t xml:space="preserve">D. Stewart and P. Shamdasani, </w:t>
      </w:r>
      <w:r w:rsidRPr="00416858">
        <w:rPr>
          <w:rFonts w:ascii="Arial" w:hAnsi="Arial" w:cs="Arial"/>
          <w:i/>
          <w:iCs/>
          <w:noProof/>
          <w:sz w:val="22"/>
          <w:szCs w:val="24"/>
        </w:rPr>
        <w:t>Focus groups: Theory and practice</w:t>
      </w:r>
      <w:r w:rsidRPr="00416858">
        <w:rPr>
          <w:rFonts w:ascii="Arial" w:hAnsi="Arial" w:cs="Arial"/>
          <w:noProof/>
          <w:sz w:val="22"/>
          <w:szCs w:val="24"/>
        </w:rPr>
        <w:t>, vol. 20. 2015.</w:t>
      </w:r>
    </w:p>
    <w:p w14:paraId="2B5EBA1C" w14:textId="77777777" w:rsidR="00416858" w:rsidRPr="00416858" w:rsidRDefault="00416858" w:rsidP="00416858">
      <w:pPr>
        <w:widowControl w:val="0"/>
        <w:autoSpaceDE w:val="0"/>
        <w:autoSpaceDN w:val="0"/>
        <w:adjustRightInd w:val="0"/>
        <w:ind w:left="640" w:hanging="640"/>
        <w:rPr>
          <w:rFonts w:ascii="Arial" w:hAnsi="Arial" w:cs="Arial"/>
          <w:noProof/>
          <w:sz w:val="22"/>
          <w:szCs w:val="24"/>
        </w:rPr>
      </w:pPr>
      <w:r w:rsidRPr="00416858">
        <w:rPr>
          <w:rFonts w:ascii="Arial" w:hAnsi="Arial" w:cs="Arial"/>
          <w:noProof/>
          <w:sz w:val="22"/>
          <w:szCs w:val="24"/>
        </w:rPr>
        <w:t>[43]</w:t>
      </w:r>
      <w:r w:rsidRPr="00416858">
        <w:rPr>
          <w:rFonts w:ascii="Arial" w:hAnsi="Arial" w:cs="Arial"/>
          <w:noProof/>
          <w:sz w:val="22"/>
          <w:szCs w:val="24"/>
        </w:rPr>
        <w:tab/>
        <w:t>“Juego,” 2019. [Online]. Available: https://es.wikipedia.org/wiki/Juego. [Accessed: 06-May-2019].</w:t>
      </w:r>
    </w:p>
    <w:p w14:paraId="6C168D60" w14:textId="77777777" w:rsidR="00416858" w:rsidRPr="00416858" w:rsidRDefault="00416858" w:rsidP="00416858">
      <w:pPr>
        <w:widowControl w:val="0"/>
        <w:autoSpaceDE w:val="0"/>
        <w:autoSpaceDN w:val="0"/>
        <w:adjustRightInd w:val="0"/>
        <w:ind w:left="640" w:hanging="640"/>
        <w:rPr>
          <w:rFonts w:ascii="Arial" w:hAnsi="Arial" w:cs="Arial"/>
          <w:noProof/>
          <w:sz w:val="22"/>
        </w:rPr>
      </w:pPr>
      <w:r w:rsidRPr="00416858">
        <w:rPr>
          <w:rFonts w:ascii="Arial" w:hAnsi="Arial" w:cs="Arial"/>
          <w:noProof/>
          <w:sz w:val="22"/>
          <w:szCs w:val="24"/>
        </w:rPr>
        <w:lastRenderedPageBreak/>
        <w:t>[44]</w:t>
      </w:r>
      <w:r w:rsidRPr="00416858">
        <w:rPr>
          <w:rFonts w:ascii="Arial" w:hAnsi="Arial" w:cs="Arial"/>
          <w:noProof/>
          <w:sz w:val="22"/>
          <w:szCs w:val="24"/>
        </w:rPr>
        <w:tab/>
        <w:t>“Modelo ADDIE,” 2019. .</w:t>
      </w:r>
    </w:p>
    <w:p w14:paraId="170D7CD7" w14:textId="0C567E2F" w:rsidR="00D055D3" w:rsidRPr="003135D8" w:rsidRDefault="006E0FE9">
      <w:pPr>
        <w:jc w:val="both"/>
        <w:rPr>
          <w:rFonts w:ascii="Arial" w:eastAsia="Arial" w:hAnsi="Arial" w:cs="Arial"/>
          <w:sz w:val="22"/>
          <w:szCs w:val="22"/>
        </w:rPr>
      </w:pPr>
      <w:r w:rsidRPr="00C71BA1">
        <w:rPr>
          <w:rFonts w:ascii="Arial" w:eastAsia="Arial" w:hAnsi="Arial" w:cs="Arial"/>
          <w:sz w:val="22"/>
          <w:szCs w:val="22"/>
        </w:rPr>
        <w:fldChar w:fldCharType="end"/>
      </w:r>
    </w:p>
    <w:p w14:paraId="7B7B06DD" w14:textId="77777777" w:rsidR="00D055D3" w:rsidRPr="003135D8" w:rsidRDefault="00D055D3">
      <w:pPr>
        <w:jc w:val="both"/>
        <w:rPr>
          <w:rFonts w:ascii="Arial" w:eastAsia="Arial" w:hAnsi="Arial" w:cs="Arial"/>
          <w:sz w:val="22"/>
          <w:szCs w:val="22"/>
        </w:rPr>
      </w:pPr>
    </w:p>
    <w:p w14:paraId="11C37C1A" w14:textId="2213A86B" w:rsidR="00F66375" w:rsidRPr="003135D8" w:rsidRDefault="00E12EDA" w:rsidP="00D055D3">
      <w:pPr>
        <w:rPr>
          <w:rFonts w:ascii="Arial" w:hAnsi="Arial" w:cs="Arial"/>
          <w:b/>
          <w:sz w:val="22"/>
          <w:szCs w:val="22"/>
        </w:rPr>
      </w:pPr>
      <w:r w:rsidRPr="003135D8">
        <w:rPr>
          <w:rFonts w:ascii="Arial" w:hAnsi="Arial" w:cs="Arial"/>
          <w:b/>
          <w:sz w:val="22"/>
          <w:szCs w:val="22"/>
        </w:rPr>
        <w:t>Acta de propiedad intelectual</w:t>
      </w:r>
    </w:p>
    <w:p w14:paraId="137CBA47" w14:textId="77777777" w:rsidR="00F66375" w:rsidRPr="003135D8" w:rsidRDefault="00F66375">
      <w:pPr>
        <w:pStyle w:val="Ttulo1"/>
        <w:widowControl w:val="0"/>
        <w:rPr>
          <w:sz w:val="22"/>
          <w:szCs w:val="22"/>
        </w:rPr>
      </w:pPr>
    </w:p>
    <w:p w14:paraId="3302FE8D"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UNIVERSIDAD DEL CAUCA</w:t>
      </w:r>
    </w:p>
    <w:p w14:paraId="14EC2903"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FACULTAD DE INGENIERÍA ELECTRÓNICA Y TELECOMUNICACIONES</w:t>
      </w:r>
    </w:p>
    <w:p w14:paraId="42EE1E00"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ACTA DE ACUERDO SOBRE LA PROPIEDAD INTELECTUAL DE LA TESIS DE</w:t>
      </w:r>
    </w:p>
    <w:p w14:paraId="4401AB89" w14:textId="77777777" w:rsidR="00F66375" w:rsidRPr="003135D8" w:rsidRDefault="00E12EDA" w:rsidP="009B02C6">
      <w:pPr>
        <w:widowControl w:val="0"/>
        <w:ind w:left="641" w:hanging="641"/>
        <w:jc w:val="center"/>
        <w:rPr>
          <w:rFonts w:ascii="Arial" w:eastAsia="Arial" w:hAnsi="Arial" w:cs="Arial"/>
          <w:sz w:val="22"/>
          <w:szCs w:val="22"/>
        </w:rPr>
      </w:pPr>
      <w:r w:rsidRPr="003135D8">
        <w:rPr>
          <w:rFonts w:ascii="Arial" w:eastAsia="Arial" w:hAnsi="Arial" w:cs="Arial"/>
          <w:b/>
          <w:sz w:val="22"/>
          <w:szCs w:val="22"/>
        </w:rPr>
        <w:t>PREGRADO</w:t>
      </w:r>
    </w:p>
    <w:p w14:paraId="0F1E6FD4" w14:textId="77777777" w:rsidR="00F66375" w:rsidRPr="003135D8" w:rsidRDefault="00F66375">
      <w:pPr>
        <w:widowControl w:val="0"/>
        <w:ind w:left="640" w:hanging="640"/>
        <w:jc w:val="both"/>
        <w:rPr>
          <w:rFonts w:ascii="Arial" w:eastAsia="Arial" w:hAnsi="Arial" w:cs="Arial"/>
          <w:sz w:val="22"/>
          <w:szCs w:val="22"/>
        </w:rPr>
      </w:pPr>
    </w:p>
    <w:p w14:paraId="1DB4CF51" w14:textId="43DF4804"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En atención al acuerdo del Honorable Consejo Superior de la Universidad del Cauca, número 008 del 23 de febrero de 1999, donde se estipula todo lo concerniente a la producción intelectual en la institución, los abajo firmantes, reunidos el día </w:t>
      </w:r>
      <w:r w:rsidR="006B45CF">
        <w:rPr>
          <w:rFonts w:ascii="Arial" w:eastAsia="Arial" w:hAnsi="Arial" w:cs="Arial"/>
          <w:sz w:val="22"/>
          <w:szCs w:val="22"/>
        </w:rPr>
        <w:t>3 del mes de diciembre de 2018</w:t>
      </w:r>
      <w:r w:rsidRPr="003135D8">
        <w:rPr>
          <w:rFonts w:ascii="Arial" w:eastAsia="Arial" w:hAnsi="Arial" w:cs="Arial"/>
          <w:sz w:val="22"/>
          <w:szCs w:val="22"/>
        </w:rPr>
        <w:t xml:space="preserve"> en el salón del Consejo de Facultad, acordamos las siguientes condiciones para el desarrollo y posible usufructo del siguiente proyecto.</w:t>
      </w:r>
    </w:p>
    <w:p w14:paraId="3C820BD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Materia del acuerdo: Trabajo de grado para optar el título de </w:t>
      </w:r>
      <w:r w:rsidRPr="003135D8">
        <w:rPr>
          <w:rFonts w:ascii="Arial" w:eastAsia="Arial" w:hAnsi="Arial" w:cs="Arial"/>
          <w:b/>
          <w:sz w:val="22"/>
          <w:szCs w:val="22"/>
        </w:rPr>
        <w:t>Ingeniero de Sistemas.</w:t>
      </w:r>
    </w:p>
    <w:p w14:paraId="640D713A"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Título del proyecto: </w:t>
      </w:r>
      <w:r w:rsidRPr="003135D8">
        <w:rPr>
          <w:rFonts w:ascii="Arial" w:eastAsia="Arial" w:hAnsi="Arial" w:cs="Arial"/>
          <w:b/>
          <w:sz w:val="22"/>
          <w:szCs w:val="22"/>
        </w:rPr>
        <w:t>Patrones de interacción para juegos serios con interfaces tangibles dirigidos a la rehabilitación psicomotriz de niños con discapacidad auditiva.</w:t>
      </w:r>
    </w:p>
    <w:p w14:paraId="72BD9F66" w14:textId="77777777" w:rsidR="00F66375" w:rsidRPr="003135D8" w:rsidRDefault="00F66375">
      <w:pPr>
        <w:widowControl w:val="0"/>
        <w:jc w:val="both"/>
        <w:rPr>
          <w:rFonts w:ascii="Arial" w:eastAsia="Arial" w:hAnsi="Arial" w:cs="Arial"/>
          <w:b/>
          <w:sz w:val="22"/>
          <w:szCs w:val="22"/>
        </w:rPr>
      </w:pPr>
    </w:p>
    <w:p w14:paraId="6F990A62" w14:textId="77777777" w:rsidR="00F66375" w:rsidRPr="003135D8" w:rsidRDefault="00E12EDA">
      <w:pPr>
        <w:jc w:val="both"/>
        <w:rPr>
          <w:rFonts w:ascii="Arial" w:eastAsia="Arial" w:hAnsi="Arial" w:cs="Arial"/>
          <w:sz w:val="22"/>
          <w:szCs w:val="22"/>
        </w:rPr>
      </w:pPr>
      <w:r w:rsidRPr="003135D8">
        <w:rPr>
          <w:rFonts w:ascii="Arial" w:eastAsia="Arial" w:hAnsi="Arial" w:cs="Arial"/>
          <w:sz w:val="22"/>
          <w:szCs w:val="22"/>
        </w:rPr>
        <w:t>Objetivo del proyecto:</w:t>
      </w:r>
      <w:r w:rsidRPr="003135D8">
        <w:rPr>
          <w:rFonts w:ascii="Arial" w:eastAsia="Arial" w:hAnsi="Arial" w:cs="Arial"/>
          <w:b/>
          <w:sz w:val="22"/>
          <w:szCs w:val="22"/>
        </w:rPr>
        <w:t xml:space="preserve"> Proponer un conjunto de patrones de interacción para juegos serios que usan interfaces u objetos tangibles dirigidos a la rehabilitación psicomotriz de niños con discapacidad auditiva.</w:t>
      </w:r>
      <w:r w:rsidRPr="003135D8">
        <w:rPr>
          <w:rFonts w:ascii="Arial" w:eastAsia="Arial" w:hAnsi="Arial" w:cs="Arial"/>
          <w:sz w:val="22"/>
          <w:szCs w:val="22"/>
        </w:rPr>
        <w:t xml:space="preserve"> </w:t>
      </w:r>
    </w:p>
    <w:p w14:paraId="5D303508" w14:textId="77777777" w:rsidR="00F66375" w:rsidRPr="003135D8" w:rsidRDefault="00F66375">
      <w:pPr>
        <w:jc w:val="both"/>
        <w:rPr>
          <w:rFonts w:ascii="Arial" w:eastAsia="Arial" w:hAnsi="Arial" w:cs="Arial"/>
          <w:sz w:val="22"/>
          <w:szCs w:val="22"/>
        </w:rPr>
      </w:pPr>
    </w:p>
    <w:p w14:paraId="1D6F4F3F"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Duración del proyecto: </w:t>
      </w:r>
      <w:r w:rsidRPr="003135D8">
        <w:rPr>
          <w:rFonts w:ascii="Arial" w:eastAsia="Arial" w:hAnsi="Arial" w:cs="Arial"/>
          <w:b/>
          <w:sz w:val="22"/>
          <w:szCs w:val="22"/>
        </w:rPr>
        <w:t>9 meses.</w:t>
      </w:r>
    </w:p>
    <w:p w14:paraId="68F47CFF" w14:textId="77777777" w:rsidR="00AC074E" w:rsidRPr="003135D8" w:rsidRDefault="00AC074E">
      <w:pPr>
        <w:widowControl w:val="0"/>
        <w:jc w:val="both"/>
        <w:rPr>
          <w:rFonts w:ascii="Arial" w:eastAsia="Arial" w:hAnsi="Arial" w:cs="Arial"/>
          <w:b/>
          <w:sz w:val="22"/>
          <w:szCs w:val="22"/>
        </w:rPr>
      </w:pPr>
    </w:p>
    <w:p w14:paraId="523FE779" w14:textId="77777777" w:rsidR="00F66375" w:rsidRPr="003135D8" w:rsidRDefault="00E12EDA">
      <w:pPr>
        <w:widowControl w:val="0"/>
        <w:jc w:val="both"/>
        <w:rPr>
          <w:rFonts w:ascii="Arial" w:eastAsia="Arial" w:hAnsi="Arial" w:cs="Arial"/>
          <w:b/>
          <w:sz w:val="22"/>
          <w:szCs w:val="22"/>
        </w:rPr>
      </w:pPr>
      <w:r w:rsidRPr="003135D8">
        <w:rPr>
          <w:rFonts w:ascii="Arial" w:eastAsia="Arial" w:hAnsi="Arial" w:cs="Arial"/>
          <w:sz w:val="22"/>
          <w:szCs w:val="22"/>
        </w:rPr>
        <w:t xml:space="preserve">Organismo financiador: </w:t>
      </w:r>
      <w:r w:rsidRPr="003135D8">
        <w:rPr>
          <w:rFonts w:ascii="Arial" w:eastAsia="Arial" w:hAnsi="Arial" w:cs="Arial"/>
          <w:b/>
          <w:sz w:val="22"/>
          <w:szCs w:val="22"/>
        </w:rPr>
        <w:t>Universidad del Cauca y el estudiante, en la naturaleza, cuantía y porcentajes de los costos del trabajo establecidos en la tabla de presupuesto contenida en el anteproyecto.</w:t>
      </w:r>
    </w:p>
    <w:p w14:paraId="066C20AD" w14:textId="77777777" w:rsidR="00AC074E" w:rsidRPr="003135D8" w:rsidRDefault="00AC074E">
      <w:pPr>
        <w:widowControl w:val="0"/>
        <w:jc w:val="both"/>
        <w:rPr>
          <w:rFonts w:ascii="Arial" w:eastAsia="Arial" w:hAnsi="Arial" w:cs="Arial"/>
          <w:sz w:val="22"/>
          <w:szCs w:val="22"/>
        </w:rPr>
      </w:pPr>
    </w:p>
    <w:p w14:paraId="789FE0A6" w14:textId="1342A5D1" w:rsidR="00F66375" w:rsidRPr="003135D8" w:rsidRDefault="00E12EDA">
      <w:pPr>
        <w:jc w:val="both"/>
        <w:rPr>
          <w:rFonts w:ascii="Arial" w:eastAsia="Arial" w:hAnsi="Arial" w:cs="Arial"/>
          <w:sz w:val="22"/>
          <w:szCs w:val="22"/>
        </w:rPr>
      </w:pPr>
      <w:bookmarkStart w:id="1263" w:name="49x2ik5" w:colFirst="0" w:colLast="0"/>
      <w:bookmarkStart w:id="1264" w:name="_2p2csry" w:colFirst="0" w:colLast="0"/>
      <w:bookmarkEnd w:id="1263"/>
      <w:bookmarkEnd w:id="1264"/>
      <w:r w:rsidRPr="003135D8">
        <w:rPr>
          <w:rFonts w:ascii="Arial" w:eastAsia="Arial" w:hAnsi="Arial" w:cs="Arial"/>
          <w:sz w:val="22"/>
          <w:szCs w:val="22"/>
        </w:rPr>
        <w:t>Los participantes del proyecto</w:t>
      </w:r>
      <w:r w:rsidR="00AC074E" w:rsidRPr="003135D8">
        <w:rPr>
          <w:rFonts w:ascii="Arial" w:eastAsia="Arial" w:hAnsi="Arial" w:cs="Arial"/>
          <w:sz w:val="22"/>
          <w:szCs w:val="22"/>
        </w:rPr>
        <w:t xml:space="preserve">, los </w:t>
      </w:r>
      <w:r w:rsidRPr="003135D8">
        <w:rPr>
          <w:rFonts w:ascii="Arial" w:eastAsia="Arial" w:hAnsi="Arial" w:cs="Arial"/>
          <w:sz w:val="22"/>
          <w:szCs w:val="22"/>
        </w:rPr>
        <w:t>señor</w:t>
      </w:r>
      <w:r w:rsidR="00AC074E" w:rsidRPr="003135D8">
        <w:rPr>
          <w:rFonts w:ascii="Arial" w:eastAsia="Arial" w:hAnsi="Arial" w:cs="Arial"/>
          <w:sz w:val="22"/>
          <w:szCs w:val="22"/>
        </w:rPr>
        <w:t>es</w:t>
      </w:r>
      <w:r w:rsidRPr="003135D8">
        <w:rPr>
          <w:rFonts w:ascii="Arial" w:eastAsia="Arial" w:hAnsi="Arial" w:cs="Arial"/>
          <w:sz w:val="22"/>
          <w:szCs w:val="22"/>
        </w:rPr>
        <w:t xml:space="preserve">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de pregrado </w:t>
      </w:r>
      <w:r w:rsidRPr="003135D8">
        <w:rPr>
          <w:rFonts w:ascii="Arial" w:eastAsia="Arial" w:hAnsi="Arial" w:cs="Arial"/>
          <w:b/>
          <w:sz w:val="22"/>
          <w:szCs w:val="22"/>
        </w:rPr>
        <w:t>José Rodrigo Ordoñez Latorre</w:t>
      </w:r>
      <w:r w:rsidRPr="003135D8">
        <w:rPr>
          <w:rFonts w:ascii="Arial" w:eastAsia="Arial" w:hAnsi="Arial" w:cs="Arial"/>
          <w:sz w:val="22"/>
          <w:szCs w:val="22"/>
        </w:rPr>
        <w:t xml:space="preserve">, identificada con la cédula de ciudadanía número </w:t>
      </w:r>
      <w:r w:rsidRPr="003135D8">
        <w:rPr>
          <w:rFonts w:ascii="Arial" w:eastAsia="Arial" w:hAnsi="Arial" w:cs="Arial"/>
          <w:b/>
          <w:sz w:val="22"/>
          <w:szCs w:val="22"/>
        </w:rPr>
        <w:t>4.612.703</w:t>
      </w:r>
      <w:r w:rsidR="00AC074E" w:rsidRPr="003135D8">
        <w:rPr>
          <w:rFonts w:ascii="Arial" w:eastAsia="Arial" w:hAnsi="Arial" w:cs="Arial"/>
          <w:b/>
          <w:sz w:val="22"/>
          <w:szCs w:val="22"/>
        </w:rPr>
        <w:t xml:space="preserve"> </w:t>
      </w:r>
      <w:r w:rsidR="00AC074E" w:rsidRPr="003135D8">
        <w:rPr>
          <w:rFonts w:ascii="Arial" w:eastAsia="Arial" w:hAnsi="Arial" w:cs="Arial"/>
          <w:sz w:val="22"/>
          <w:szCs w:val="22"/>
        </w:rPr>
        <w:t>y</w:t>
      </w:r>
      <w:r w:rsidR="00AC074E" w:rsidRPr="003135D8">
        <w:rPr>
          <w:rFonts w:ascii="Arial" w:eastAsia="Arial" w:hAnsi="Arial" w:cs="Arial"/>
          <w:b/>
          <w:sz w:val="22"/>
          <w:szCs w:val="22"/>
        </w:rPr>
        <w:t xml:space="preserve"> José Gregorio Hernández Hurtado</w:t>
      </w:r>
      <w:r w:rsidR="00AC074E" w:rsidRPr="003135D8">
        <w:rPr>
          <w:rFonts w:ascii="Arial" w:eastAsia="Arial" w:hAnsi="Arial" w:cs="Arial"/>
          <w:sz w:val="22"/>
          <w:szCs w:val="22"/>
        </w:rPr>
        <w:t xml:space="preserve">, identificado con cedula de ciudadanía número </w:t>
      </w:r>
      <w:r w:rsidR="00AC074E" w:rsidRPr="003135D8">
        <w:rPr>
          <w:rFonts w:ascii="Arial" w:eastAsia="Arial" w:hAnsi="Arial" w:cs="Arial"/>
          <w:b/>
          <w:sz w:val="22"/>
          <w:szCs w:val="22"/>
        </w:rPr>
        <w:t>10.307.986</w:t>
      </w:r>
      <w:r w:rsidRPr="003135D8">
        <w:rPr>
          <w:rFonts w:ascii="Arial" w:eastAsia="Arial" w:hAnsi="Arial" w:cs="Arial"/>
          <w:b/>
          <w:sz w:val="22"/>
          <w:szCs w:val="22"/>
        </w:rPr>
        <w:t>,</w:t>
      </w:r>
      <w:r w:rsidRPr="003135D8">
        <w:rPr>
          <w:rFonts w:ascii="Arial" w:eastAsia="Arial" w:hAnsi="Arial" w:cs="Arial"/>
          <w:sz w:val="22"/>
          <w:szCs w:val="22"/>
        </w:rPr>
        <w:t xml:space="preserve"> a quien</w:t>
      </w:r>
      <w:r w:rsidR="00AC074E" w:rsidRPr="003135D8">
        <w:rPr>
          <w:rFonts w:ascii="Arial" w:eastAsia="Arial" w:hAnsi="Arial" w:cs="Arial"/>
          <w:sz w:val="22"/>
          <w:szCs w:val="22"/>
        </w:rPr>
        <w:t>es</w:t>
      </w:r>
      <w:r w:rsidRPr="003135D8">
        <w:rPr>
          <w:rFonts w:ascii="Arial" w:eastAsia="Arial" w:hAnsi="Arial" w:cs="Arial"/>
          <w:sz w:val="22"/>
          <w:szCs w:val="22"/>
        </w:rPr>
        <w:t xml:space="preserve"> en adelante se les llamará "estudiante</w:t>
      </w:r>
      <w:r w:rsidR="00AC074E" w:rsidRPr="003135D8">
        <w:rPr>
          <w:rFonts w:ascii="Arial" w:eastAsia="Arial" w:hAnsi="Arial" w:cs="Arial"/>
          <w:sz w:val="22"/>
          <w:szCs w:val="22"/>
        </w:rPr>
        <w:t>s</w:t>
      </w:r>
      <w:r w:rsidRPr="003135D8">
        <w:rPr>
          <w:rFonts w:ascii="Arial" w:eastAsia="Arial" w:hAnsi="Arial" w:cs="Arial"/>
          <w:sz w:val="22"/>
          <w:szCs w:val="22"/>
        </w:rPr>
        <w:t xml:space="preserve">", el ingeniero en calidad de Director del trabajo de grado, </w:t>
      </w:r>
      <w:r w:rsidR="00F76E97" w:rsidRPr="003135D8">
        <w:rPr>
          <w:rFonts w:ascii="Arial" w:eastAsia="Arial" w:hAnsi="Arial" w:cs="Arial"/>
          <w:b/>
          <w:sz w:val="22"/>
          <w:szCs w:val="22"/>
        </w:rPr>
        <w:t>Víctor Manuel Peñeñ</w:t>
      </w:r>
      <w:r w:rsidRPr="003135D8">
        <w:rPr>
          <w:rFonts w:ascii="Arial" w:eastAsia="Arial" w:hAnsi="Arial" w:cs="Arial"/>
          <w:b/>
          <w:sz w:val="22"/>
          <w:szCs w:val="22"/>
        </w:rPr>
        <w:t>o</w:t>
      </w:r>
      <w:r w:rsidR="00F76E97" w:rsidRPr="003135D8">
        <w:rPr>
          <w:rFonts w:ascii="Arial" w:eastAsia="Arial" w:hAnsi="Arial" w:cs="Arial"/>
          <w:b/>
          <w:sz w:val="22"/>
          <w:szCs w:val="22"/>
        </w:rPr>
        <w:t>r</w:t>
      </w:r>
      <w:r w:rsidRPr="003135D8">
        <w:rPr>
          <w:rFonts w:ascii="Arial" w:eastAsia="Arial" w:hAnsi="Arial" w:cs="Arial"/>
          <w:b/>
          <w:sz w:val="22"/>
          <w:szCs w:val="22"/>
        </w:rPr>
        <w:t xml:space="preserve">y Beltrán (estudiante de Doctorado Ciencias de la Electrónica) </w:t>
      </w:r>
      <w:r w:rsidRPr="003135D8">
        <w:rPr>
          <w:rFonts w:ascii="Arial" w:eastAsia="Arial" w:hAnsi="Arial" w:cs="Arial"/>
          <w:sz w:val="22"/>
          <w:szCs w:val="22"/>
        </w:rPr>
        <w:t xml:space="preserve"> identificado con la cédula de ciudadanía número</w:t>
      </w:r>
      <w:r w:rsidR="00AC074E" w:rsidRPr="003135D8">
        <w:rPr>
          <w:rFonts w:ascii="Arial" w:eastAsia="Arial" w:hAnsi="Arial" w:cs="Arial"/>
          <w:b/>
          <w:sz w:val="22"/>
          <w:szCs w:val="22"/>
        </w:rPr>
        <w:t xml:space="preserve"> 16.929.754</w:t>
      </w:r>
      <w:r w:rsidRPr="003135D8">
        <w:rPr>
          <w:rFonts w:ascii="Arial" w:eastAsia="Arial" w:hAnsi="Arial" w:cs="Arial"/>
          <w:sz w:val="22"/>
          <w:szCs w:val="22"/>
        </w:rPr>
        <w:t xml:space="preserve">, y </w:t>
      </w:r>
      <w:r w:rsidRPr="003135D8">
        <w:rPr>
          <w:rFonts w:ascii="Arial" w:eastAsia="Arial" w:hAnsi="Arial" w:cs="Arial"/>
          <w:b/>
          <w:sz w:val="22"/>
          <w:szCs w:val="22"/>
        </w:rPr>
        <w:t>PhD</w:t>
      </w:r>
      <w:r w:rsidRPr="003135D8">
        <w:rPr>
          <w:rFonts w:ascii="Arial" w:eastAsia="Arial" w:hAnsi="Arial" w:cs="Arial"/>
          <w:sz w:val="22"/>
          <w:szCs w:val="22"/>
        </w:rPr>
        <w:t xml:space="preserve">. </w:t>
      </w:r>
      <w:r w:rsidR="007D5890" w:rsidRPr="003135D8">
        <w:rPr>
          <w:rFonts w:ascii="Arial" w:eastAsia="Arial" w:hAnsi="Arial" w:cs="Arial"/>
          <w:b/>
          <w:sz w:val="22"/>
          <w:szCs w:val="22"/>
        </w:rPr>
        <w:t>César Alberto Collazos Ordóñez</w:t>
      </w:r>
      <w:r w:rsidR="007D5890" w:rsidRPr="003135D8">
        <w:rPr>
          <w:rFonts w:ascii="Arial" w:eastAsia="Arial" w:hAnsi="Arial" w:cs="Arial"/>
          <w:sz w:val="22"/>
          <w:szCs w:val="22"/>
        </w:rPr>
        <w:t xml:space="preserve"> </w:t>
      </w:r>
      <w:r w:rsidRPr="003135D8">
        <w:rPr>
          <w:rFonts w:ascii="Arial" w:eastAsia="Arial" w:hAnsi="Arial" w:cs="Arial"/>
          <w:sz w:val="22"/>
          <w:szCs w:val="22"/>
        </w:rPr>
        <w:t xml:space="preserve">en calidad de Codirector del trabajo de grado, identificado con la cédula de ciudadanía número </w:t>
      </w:r>
      <w:r w:rsidRPr="003135D8">
        <w:rPr>
          <w:rFonts w:ascii="Arial" w:eastAsia="Arial" w:hAnsi="Arial" w:cs="Arial"/>
          <w:b/>
          <w:sz w:val="22"/>
          <w:szCs w:val="22"/>
        </w:rPr>
        <w:t>76.309.486</w:t>
      </w:r>
      <w:r w:rsidRPr="003135D8">
        <w:rPr>
          <w:rFonts w:ascii="Arial" w:eastAsia="Arial" w:hAnsi="Arial" w:cs="Arial"/>
          <w:sz w:val="22"/>
          <w:szCs w:val="22"/>
        </w:rPr>
        <w:t xml:space="preserve"> a quien en adelante se les llamará "docentes", y la Universidad del Cauca, representada por el Decano de la FIET, manifiestan que:</w:t>
      </w:r>
    </w:p>
    <w:p w14:paraId="7EDFF307" w14:textId="77777777" w:rsidR="007D5890" w:rsidRPr="003135D8" w:rsidRDefault="007D5890">
      <w:pPr>
        <w:jc w:val="both"/>
        <w:rPr>
          <w:rFonts w:ascii="Arial" w:eastAsia="Arial" w:hAnsi="Arial" w:cs="Arial"/>
          <w:sz w:val="22"/>
          <w:szCs w:val="22"/>
        </w:rPr>
      </w:pPr>
    </w:p>
    <w:p w14:paraId="287A3C6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1.- La idea original del proyecto es de los docentes quienes la propusieron y presentaron al Departamento de Sistemas, que la aceptó como tema para el proyecto de grado en referencia.</w:t>
      </w:r>
    </w:p>
    <w:p w14:paraId="746B7402"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2.- La idea mencionada fue acogida por el estudiante como proyecto para obtener el grado de ingeniero en sistemas, quien la desarrollará bajo la dirección del docente.</w:t>
      </w:r>
    </w:p>
    <w:p w14:paraId="594E6CF5"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3.- Los derechos intelectuales y morales corresponden al docente y a los estudiantes.</w:t>
      </w:r>
    </w:p>
    <w:p w14:paraId="30B6D323"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4.- Los derechos patrimoniales corresponden al docente, a los estudiantes y a la Universidad del Cauca por partes iguales y continuarán vigentes, aún después de la desvinculación de alguna de las partes de la Universidad.</w:t>
      </w:r>
    </w:p>
    <w:p w14:paraId="70CEC146"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 xml:space="preserve">5.- Los participantes se comprometen a cumplir con todas las condiciones de tiempo, </w:t>
      </w:r>
      <w:r w:rsidRPr="003135D8">
        <w:rPr>
          <w:rFonts w:ascii="Arial" w:eastAsia="Arial" w:hAnsi="Arial" w:cs="Arial"/>
          <w:sz w:val="22"/>
          <w:szCs w:val="22"/>
        </w:rPr>
        <w:lastRenderedPageBreak/>
        <w:t>recursos, infraestructura, dirección, asesoría, establecidas en el anteproyecto, a estudiar, analizar, documentar y hacer acta de cambios aprobados por el Consejo de Facultad, durante el desarrollo del proyecto, los cuales entran a formar parte de las condiciones generales.</w:t>
      </w:r>
    </w:p>
    <w:p w14:paraId="46D9994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6.- Los estudiantes de comprometen a restituir en efectivo y de manera inmediata a la Universidad los aportes recibidos y los pagos hechos por la Institución a terceros por servicios o equipos, si el comité de Investigaciones declara suspendido el proyecto por incumplimiento del cronograma o de las demás obligaciones contraídas por los estudiantes; y en cualquier caso de suspensión, la obligación de devolver en el estado en que les fueron proporcionados y de manera inmediata, los equipos de laboratorio, de cómputo y demás bienes suministrados por la Universidad para la realización del proyecto.</w:t>
      </w:r>
    </w:p>
    <w:p w14:paraId="24DA4CEE"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7.- Los docentes y el estudiante se comprometen a dar crédito a la Universidad y de hacer mención del Fondo de Fomento de Investigación, en los informes de avance y de resultados, y en registro de éstos, cuando ha habido financiación de la Universidad o del Fondo.</w:t>
      </w:r>
    </w:p>
    <w:p w14:paraId="65C5FDE8"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8.- Cuando por razones de incumplimiento, legalmente comprobadas, de las condiciones de desarrollo planteadas en el anteproyecto y sus modificaciones, alguno de los participantes deba ser excluido del proyecto, los derechos aquí establecidos concluyen para él. Además, se tendrán en cuenta los principios establecidos en el reglamento estudiantil vigente de la Universidad del Cauca en lo concerniente a la cancelación y la pérdida del derecho a continuar estudios.</w:t>
      </w:r>
    </w:p>
    <w:p w14:paraId="77AA9701" w14:textId="77777777" w:rsidR="00F66375" w:rsidRPr="003135D8" w:rsidRDefault="00E12EDA">
      <w:pPr>
        <w:widowControl w:val="0"/>
        <w:jc w:val="both"/>
        <w:rPr>
          <w:rFonts w:ascii="Arial" w:eastAsia="Arial" w:hAnsi="Arial" w:cs="Arial"/>
          <w:sz w:val="22"/>
          <w:szCs w:val="22"/>
        </w:rPr>
      </w:pPr>
      <w:r w:rsidRPr="003135D8">
        <w:rPr>
          <w:rFonts w:ascii="Arial" w:eastAsia="Arial" w:hAnsi="Arial" w:cs="Arial"/>
          <w:sz w:val="22"/>
          <w:szCs w:val="22"/>
        </w:rPr>
        <w:t>9.- El documento del anteproyecto y las actas de modificaciones si las hubiere, forman parte integral de la presente acta.</w:t>
      </w:r>
    </w:p>
    <w:p w14:paraId="643F53FB" w14:textId="05BB91DD" w:rsidR="00FC3208" w:rsidRDefault="003857C2" w:rsidP="00191A86">
      <w:pPr>
        <w:widowControl w:val="0"/>
        <w:jc w:val="both"/>
        <w:rPr>
          <w:rFonts w:ascii="Arial" w:eastAsia="Arial" w:hAnsi="Arial" w:cs="Arial"/>
          <w:b/>
          <w:sz w:val="22"/>
          <w:szCs w:val="22"/>
        </w:rPr>
      </w:pPr>
      <w:r>
        <w:rPr>
          <w:noProof/>
        </w:rPr>
        <w:object w:dxaOrig="0" w:dyaOrig="0" w14:anchorId="6E314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4pt;margin-top:38.55pt;width:151.3pt;height:74.65pt;z-index:-251656704;mso-position-horizontal-relative:text;mso-position-vertical-relative:text">
            <v:imagedata r:id="rId13" o:title=""/>
          </v:shape>
          <o:OLEObject Type="Embed" ProgID="Photoshop.Image.11" ShapeID="_x0000_s1026" DrawAspect="Content" ObjectID="_1621351979" r:id="rId14">
            <o:FieldCodes>\s</o:FieldCodes>
          </o:OLEObject>
        </w:object>
      </w:r>
      <w:r w:rsidR="00E505F7">
        <w:rPr>
          <w:noProof/>
          <w:sz w:val="24"/>
          <w:szCs w:val="24"/>
          <w:u w:val="single"/>
        </w:rPr>
        <w:drawing>
          <wp:anchor distT="0" distB="0" distL="114300" distR="114300" simplePos="0" relativeHeight="251658752" behindDoc="1" locked="0" layoutInCell="1" allowOverlap="1" wp14:anchorId="276E8EDB" wp14:editId="444BE7CF">
            <wp:simplePos x="0" y="0"/>
            <wp:positionH relativeFrom="column">
              <wp:posOffset>3638550</wp:posOffset>
            </wp:positionH>
            <wp:positionV relativeFrom="paragraph">
              <wp:posOffset>357505</wp:posOffset>
            </wp:positionV>
            <wp:extent cx="1407600" cy="1332000"/>
            <wp:effectExtent l="0" t="0" r="254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07600" cy="1332000"/>
                    </a:xfrm>
                    <a:prstGeom prst="rect">
                      <a:avLst/>
                    </a:prstGeom>
                  </pic:spPr>
                </pic:pic>
              </a:graphicData>
            </a:graphic>
            <wp14:sizeRelH relativeFrom="margin">
              <wp14:pctWidth>0</wp14:pctWidth>
            </wp14:sizeRelH>
            <wp14:sizeRelV relativeFrom="margin">
              <wp14:pctHeight>0</wp14:pctHeight>
            </wp14:sizeRelV>
          </wp:anchor>
        </w:drawing>
      </w:r>
      <w:r w:rsidR="00E12EDA" w:rsidRPr="003135D8">
        <w:rPr>
          <w:rFonts w:ascii="Arial" w:eastAsia="Arial" w:hAnsi="Arial" w:cs="Arial"/>
          <w:sz w:val="22"/>
          <w:szCs w:val="22"/>
        </w:rPr>
        <w:t>10.- Los aspectos no contemplados en la presente acta serán definidos en los términos del acuerdo 008 del 23 de febrero de 1999 expedido por el Consejo Superior de la Universidad del Cauca, del cual los participantes del acuerdo aseguran tener pleno conocimiento.</w:t>
      </w:r>
      <w:r w:rsidR="00746017" w:rsidRPr="003135D8">
        <w:rPr>
          <w:rFonts w:ascii="Arial" w:eastAsia="Arial" w:hAnsi="Arial" w:cs="Arial"/>
          <w:sz w:val="22"/>
          <w:szCs w:val="22"/>
        </w:rPr>
        <w:br/>
      </w:r>
      <w:r w:rsidR="00746017" w:rsidRPr="003135D8">
        <w:rPr>
          <w:rFonts w:ascii="Arial" w:eastAsia="Arial" w:hAnsi="Arial" w:cs="Arial"/>
          <w:sz w:val="22"/>
          <w:szCs w:val="22"/>
        </w:rPr>
        <w:br/>
      </w:r>
    </w:p>
    <w:p w14:paraId="61BC4123" w14:textId="3149E145" w:rsidR="004B72D3" w:rsidRDefault="004B72D3" w:rsidP="00FC3208">
      <w:pPr>
        <w:widowControl w:val="0"/>
        <w:rPr>
          <w:rFonts w:ascii="Arial" w:eastAsia="Arial" w:hAnsi="Arial" w:cs="Arial"/>
          <w:b/>
          <w:sz w:val="22"/>
          <w:szCs w:val="22"/>
        </w:rPr>
      </w:pPr>
    </w:p>
    <w:p w14:paraId="7A53E4D6" w14:textId="7F7EDE99" w:rsidR="005946D6" w:rsidRDefault="005946D6" w:rsidP="00FC3208">
      <w:pPr>
        <w:widowControl w:val="0"/>
        <w:rPr>
          <w:rFonts w:ascii="Arial" w:eastAsia="Arial" w:hAnsi="Arial" w:cs="Arial"/>
          <w:b/>
          <w:sz w:val="22"/>
          <w:szCs w:val="22"/>
        </w:rPr>
      </w:pPr>
    </w:p>
    <w:p w14:paraId="412E9356" w14:textId="77777777" w:rsidR="005946D6" w:rsidRPr="003135D8" w:rsidRDefault="005946D6" w:rsidP="00FC3208">
      <w:pPr>
        <w:widowControl w:val="0"/>
        <w:rPr>
          <w:rFonts w:ascii="Arial" w:eastAsia="Arial" w:hAnsi="Arial" w:cs="Arial"/>
          <w:b/>
          <w:sz w:val="22"/>
          <w:szCs w:val="22"/>
        </w:rPr>
      </w:pPr>
    </w:p>
    <w:p w14:paraId="55D2C447" w14:textId="12C902B3" w:rsidR="00FC3208" w:rsidRPr="003135D8" w:rsidRDefault="008411A9"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____________________________</w:t>
      </w:r>
      <w:r w:rsidR="0023551F" w:rsidRPr="003135D8">
        <w:rPr>
          <w:rFonts w:ascii="Arial" w:eastAsia="Arial" w:hAnsi="Arial" w:cs="Arial"/>
          <w:b/>
          <w:sz w:val="22"/>
          <w:szCs w:val="22"/>
        </w:rPr>
        <w:t>__</w:t>
      </w:r>
      <w:r w:rsidR="00FC3208" w:rsidRPr="003135D8">
        <w:rPr>
          <w:rFonts w:ascii="Arial" w:eastAsia="Arial" w:hAnsi="Arial" w:cs="Arial"/>
          <w:b/>
          <w:sz w:val="22"/>
          <w:szCs w:val="22"/>
        </w:rPr>
        <w:tab/>
        <w:t xml:space="preserve">         ________________________________</w:t>
      </w:r>
    </w:p>
    <w:p w14:paraId="18BB91CD" w14:textId="737140C6" w:rsidR="008411A9" w:rsidRPr="003135D8" w:rsidRDefault="005946D6" w:rsidP="008411A9">
      <w:pPr>
        <w:widowControl w:val="0"/>
        <w:rPr>
          <w:rFonts w:ascii="Arial" w:eastAsia="Arial" w:hAnsi="Arial" w:cs="Arial"/>
          <w:b/>
          <w:sz w:val="22"/>
          <w:szCs w:val="22"/>
        </w:rPr>
      </w:pPr>
      <w:r w:rsidRPr="003135D8">
        <w:rPr>
          <w:rFonts w:ascii="Arial" w:eastAsia="Arial" w:hAnsi="Arial" w:cs="Arial"/>
          <w:b/>
          <w:sz w:val="22"/>
          <w:szCs w:val="22"/>
        </w:rPr>
        <w:t>José Gregorio Hernández Hurtado</w:t>
      </w:r>
      <w:r w:rsidR="00FC3208" w:rsidRPr="003135D8">
        <w:rPr>
          <w:rFonts w:ascii="Arial" w:eastAsia="Arial" w:hAnsi="Arial" w:cs="Arial"/>
          <w:b/>
          <w:sz w:val="22"/>
          <w:szCs w:val="22"/>
        </w:rPr>
        <w:tab/>
      </w:r>
      <w:r w:rsidR="00FC3208" w:rsidRPr="003135D8">
        <w:rPr>
          <w:rFonts w:ascii="Arial" w:eastAsia="Arial" w:hAnsi="Arial" w:cs="Arial"/>
          <w:b/>
          <w:sz w:val="22"/>
          <w:szCs w:val="22"/>
        </w:rPr>
        <w:tab/>
        <w:t xml:space="preserve">         José </w:t>
      </w:r>
      <w:r>
        <w:rPr>
          <w:rFonts w:ascii="Arial" w:eastAsia="Arial" w:hAnsi="Arial" w:cs="Arial"/>
          <w:b/>
          <w:sz w:val="22"/>
          <w:szCs w:val="22"/>
        </w:rPr>
        <w:t>Rodrigo Ordoñez Latorre</w:t>
      </w:r>
    </w:p>
    <w:p w14:paraId="6ED5332C" w14:textId="58B63F0A" w:rsidR="008411A9"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 xml:space="preserve">C.C. </w:t>
      </w:r>
      <w:r w:rsidR="005946D6" w:rsidRPr="003135D8">
        <w:rPr>
          <w:rFonts w:ascii="Arial" w:eastAsia="Arial" w:hAnsi="Arial" w:cs="Arial"/>
          <w:sz w:val="22"/>
          <w:szCs w:val="22"/>
        </w:rPr>
        <w:t>10.307.986</w:t>
      </w:r>
      <w:r w:rsidRPr="003135D8">
        <w:rPr>
          <w:rFonts w:ascii="Arial" w:eastAsia="Arial" w:hAnsi="Arial" w:cs="Arial"/>
          <w:sz w:val="22"/>
          <w:szCs w:val="22"/>
        </w:rPr>
        <w:t xml:space="preserve"> de Popayán, Cauca</w:t>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C.C. </w:t>
      </w:r>
      <w:r w:rsidR="005946D6">
        <w:rPr>
          <w:rFonts w:ascii="Arial" w:eastAsia="Arial" w:hAnsi="Arial" w:cs="Arial"/>
          <w:sz w:val="22"/>
          <w:szCs w:val="22"/>
        </w:rPr>
        <w:t>4.612.703</w:t>
      </w:r>
      <w:r w:rsidR="00FC3208" w:rsidRPr="003135D8">
        <w:rPr>
          <w:rFonts w:ascii="Arial" w:eastAsia="Arial" w:hAnsi="Arial" w:cs="Arial"/>
          <w:sz w:val="22"/>
          <w:szCs w:val="22"/>
        </w:rPr>
        <w:t xml:space="preserve"> de Popayán, Cauca</w:t>
      </w:r>
    </w:p>
    <w:p w14:paraId="6927F72B" w14:textId="1E2E991B" w:rsidR="00746017" w:rsidRPr="003135D8" w:rsidRDefault="008411A9" w:rsidP="00FC3208">
      <w:pPr>
        <w:widowControl w:val="0"/>
        <w:ind w:left="640" w:hanging="640"/>
        <w:rPr>
          <w:rFonts w:ascii="Arial" w:eastAsia="Arial" w:hAnsi="Arial" w:cs="Arial"/>
          <w:sz w:val="22"/>
          <w:szCs w:val="22"/>
        </w:rPr>
      </w:pPr>
      <w:r w:rsidRPr="003135D8">
        <w:rPr>
          <w:rFonts w:ascii="Arial" w:eastAsia="Arial" w:hAnsi="Arial" w:cs="Arial"/>
          <w:sz w:val="22"/>
          <w:szCs w:val="22"/>
        </w:rPr>
        <w:t>Estudiante</w:t>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r>
      <w:r w:rsidR="00FC3208" w:rsidRPr="003135D8">
        <w:rPr>
          <w:rFonts w:ascii="Arial" w:eastAsia="Arial" w:hAnsi="Arial" w:cs="Arial"/>
          <w:sz w:val="22"/>
          <w:szCs w:val="22"/>
        </w:rPr>
        <w:tab/>
        <w:t xml:space="preserve">         Estud</w:t>
      </w:r>
      <w:r w:rsidR="00FC3208" w:rsidRPr="00A44452">
        <w:rPr>
          <w:rFonts w:ascii="Arial" w:eastAsia="Arial" w:hAnsi="Arial" w:cs="Arial"/>
          <w:sz w:val="22"/>
          <w:szCs w:val="22"/>
        </w:rPr>
        <w:t>iante</w:t>
      </w:r>
      <w:r w:rsidR="00191A86" w:rsidRPr="002E5661">
        <w:rPr>
          <w:rFonts w:ascii="Arial" w:hAnsi="Arial" w:cs="Arial"/>
          <w:noProof/>
        </w:rPr>
        <w:drawing>
          <wp:anchor distT="0" distB="0" distL="114300" distR="114300" simplePos="0" relativeHeight="251656704" behindDoc="1" locked="0" layoutInCell="1" allowOverlap="1" wp14:anchorId="0DFFAE3A" wp14:editId="054143C5">
            <wp:simplePos x="0" y="0"/>
            <wp:positionH relativeFrom="column">
              <wp:posOffset>-13335</wp:posOffset>
            </wp:positionH>
            <wp:positionV relativeFrom="paragraph">
              <wp:posOffset>73660</wp:posOffset>
            </wp:positionV>
            <wp:extent cx="2289600" cy="882000"/>
            <wp:effectExtent l="0" t="0" r="0" b="0"/>
            <wp:wrapNone/>
            <wp:docPr id="2"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9600" cy="88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1906B0" w14:textId="54C861FC" w:rsidR="008411A9" w:rsidRDefault="00191A86" w:rsidP="006865BE">
      <w:pPr>
        <w:widowControl w:val="0"/>
        <w:jc w:val="right"/>
        <w:rPr>
          <w:rFonts w:ascii="Arial" w:eastAsia="Arial" w:hAnsi="Arial" w:cs="Arial"/>
          <w:sz w:val="22"/>
          <w:szCs w:val="22"/>
        </w:rPr>
      </w:pPr>
      <w:r>
        <w:rPr>
          <w:noProof/>
        </w:rPr>
        <w:drawing>
          <wp:anchor distT="0" distB="0" distL="0" distR="0" simplePos="0" relativeHeight="251657728" behindDoc="1" locked="0" layoutInCell="1" allowOverlap="1" wp14:anchorId="75A8679A" wp14:editId="1F0316B2">
            <wp:simplePos x="0" y="0"/>
            <wp:positionH relativeFrom="column">
              <wp:posOffset>3196590</wp:posOffset>
            </wp:positionH>
            <wp:positionV relativeFrom="paragraph">
              <wp:posOffset>88265</wp:posOffset>
            </wp:positionV>
            <wp:extent cx="2181225" cy="773430"/>
            <wp:effectExtent l="0" t="0" r="0" b="7620"/>
            <wp:wrapNone/>
            <wp:docPr id="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1225" cy="773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02F6D2" w14:textId="0685323C" w:rsidR="00191A86" w:rsidRDefault="00191A86" w:rsidP="00CA5AC4">
      <w:pPr>
        <w:widowControl w:val="0"/>
        <w:rPr>
          <w:rFonts w:ascii="Arial" w:eastAsia="Arial" w:hAnsi="Arial" w:cs="Arial"/>
          <w:sz w:val="22"/>
          <w:szCs w:val="22"/>
        </w:rPr>
      </w:pPr>
    </w:p>
    <w:p w14:paraId="4ACC9A9A" w14:textId="6ECD89B9" w:rsidR="00191A86" w:rsidRPr="003135D8" w:rsidRDefault="00191A86" w:rsidP="00CA5AC4">
      <w:pPr>
        <w:widowControl w:val="0"/>
        <w:rPr>
          <w:rFonts w:ascii="Arial" w:eastAsia="Arial" w:hAnsi="Arial" w:cs="Arial"/>
          <w:sz w:val="22"/>
          <w:szCs w:val="22"/>
        </w:rPr>
      </w:pPr>
    </w:p>
    <w:p w14:paraId="42E5FCF6" w14:textId="34B7D8F0" w:rsidR="0076365B" w:rsidRPr="00A4446C" w:rsidRDefault="00A4446C" w:rsidP="00A4446C">
      <w:pPr>
        <w:widowControl w:val="0"/>
        <w:jc w:val="both"/>
        <w:rPr>
          <w:rFonts w:ascii="Arial" w:eastAsia="Arial" w:hAnsi="Arial" w:cs="Arial"/>
          <w:sz w:val="22"/>
          <w:szCs w:val="22"/>
        </w:rPr>
      </w:pPr>
      <w:r>
        <w:rPr>
          <w:rFonts w:ascii="Arial" w:eastAsia="Arial" w:hAnsi="Arial" w:cs="Arial"/>
          <w:sz w:val="22"/>
          <w:szCs w:val="22"/>
        </w:rPr>
        <w:br w:type="textWrapping" w:clear="all"/>
      </w:r>
      <w:r w:rsidR="0076365B" w:rsidRPr="003135D8">
        <w:rPr>
          <w:rFonts w:ascii="Arial" w:eastAsia="Arial" w:hAnsi="Arial" w:cs="Arial"/>
          <w:b/>
          <w:sz w:val="22"/>
          <w:szCs w:val="22"/>
        </w:rPr>
        <w:t>_____________________________</w:t>
      </w:r>
      <w:r w:rsidR="0023551F" w:rsidRPr="003135D8">
        <w:rPr>
          <w:rFonts w:ascii="Arial" w:eastAsia="Arial" w:hAnsi="Arial" w:cs="Arial"/>
          <w:b/>
          <w:sz w:val="22"/>
          <w:szCs w:val="22"/>
        </w:rPr>
        <w:t>____</w:t>
      </w:r>
      <w:r w:rsidR="00FC3208" w:rsidRPr="003135D8">
        <w:rPr>
          <w:rFonts w:ascii="Arial" w:eastAsia="Arial" w:hAnsi="Arial" w:cs="Arial"/>
          <w:b/>
          <w:sz w:val="22"/>
          <w:szCs w:val="22"/>
        </w:rPr>
        <w:tab/>
        <w:t xml:space="preserve">   </w:t>
      </w:r>
      <w:r w:rsidR="00BB1B14" w:rsidRPr="003135D8">
        <w:rPr>
          <w:rFonts w:ascii="Arial" w:eastAsia="Arial" w:hAnsi="Arial" w:cs="Arial"/>
          <w:b/>
          <w:sz w:val="22"/>
          <w:szCs w:val="22"/>
        </w:rPr>
        <w:t xml:space="preserve">    </w:t>
      </w:r>
      <w:r w:rsidR="00FC3208" w:rsidRPr="003135D8">
        <w:rPr>
          <w:rFonts w:ascii="Arial" w:eastAsia="Arial" w:hAnsi="Arial" w:cs="Arial"/>
          <w:b/>
          <w:sz w:val="22"/>
          <w:szCs w:val="22"/>
        </w:rPr>
        <w:t xml:space="preserve">  </w:t>
      </w:r>
      <w:r w:rsidR="00BB1B14" w:rsidRPr="003135D8">
        <w:rPr>
          <w:rFonts w:ascii="Arial" w:eastAsia="Arial" w:hAnsi="Arial" w:cs="Arial"/>
          <w:b/>
          <w:sz w:val="22"/>
          <w:szCs w:val="22"/>
        </w:rPr>
        <w:t>__________</w:t>
      </w:r>
      <w:r w:rsidR="00FC3208" w:rsidRPr="003135D8">
        <w:rPr>
          <w:rFonts w:ascii="Arial" w:eastAsia="Arial" w:hAnsi="Arial" w:cs="Arial"/>
          <w:b/>
          <w:sz w:val="22"/>
          <w:szCs w:val="22"/>
        </w:rPr>
        <w:t>______________________</w:t>
      </w:r>
    </w:p>
    <w:p w14:paraId="0C264AED" w14:textId="6D44EBB8" w:rsidR="0076365B" w:rsidRPr="003135D8" w:rsidRDefault="00FC3208" w:rsidP="00FC3208">
      <w:pPr>
        <w:widowControl w:val="0"/>
        <w:ind w:left="640" w:hanging="640"/>
        <w:rPr>
          <w:rFonts w:ascii="Arial" w:eastAsia="Arial" w:hAnsi="Arial" w:cs="Arial"/>
          <w:b/>
          <w:sz w:val="22"/>
          <w:szCs w:val="22"/>
        </w:rPr>
      </w:pPr>
      <w:r w:rsidRPr="003135D8">
        <w:rPr>
          <w:rFonts w:ascii="Arial" w:eastAsia="Arial" w:hAnsi="Arial" w:cs="Arial"/>
          <w:b/>
          <w:sz w:val="22"/>
          <w:szCs w:val="22"/>
        </w:rPr>
        <w:t>Víctor Manuel Peñeñory Beltrán</w:t>
      </w:r>
      <w:r w:rsidR="00BB1B14" w:rsidRPr="003135D8">
        <w:rPr>
          <w:rFonts w:ascii="Arial" w:eastAsia="Arial" w:hAnsi="Arial" w:cs="Arial"/>
          <w:b/>
          <w:sz w:val="22"/>
          <w:szCs w:val="22"/>
        </w:rPr>
        <w:tab/>
      </w:r>
      <w:r w:rsidR="00BB1B14" w:rsidRPr="003135D8">
        <w:rPr>
          <w:rFonts w:ascii="Arial" w:eastAsia="Arial" w:hAnsi="Arial" w:cs="Arial"/>
          <w:b/>
          <w:sz w:val="22"/>
          <w:szCs w:val="22"/>
        </w:rPr>
        <w:tab/>
        <w:t xml:space="preserve">         </w:t>
      </w:r>
      <w:r w:rsidRPr="003135D8">
        <w:rPr>
          <w:rFonts w:ascii="Arial" w:eastAsia="Arial" w:hAnsi="Arial" w:cs="Arial"/>
          <w:b/>
          <w:sz w:val="22"/>
          <w:szCs w:val="22"/>
        </w:rPr>
        <w:t>PhD. César Alberto Collazos Ordóñez</w:t>
      </w:r>
    </w:p>
    <w:p w14:paraId="34152C9B" w14:textId="4D900CBF" w:rsidR="0076365B" w:rsidRPr="003135D8" w:rsidRDefault="0076365B" w:rsidP="00FC3208">
      <w:pPr>
        <w:widowControl w:val="0"/>
        <w:ind w:left="640" w:hanging="640"/>
        <w:rPr>
          <w:rFonts w:ascii="Arial" w:eastAsia="Arial" w:hAnsi="Arial" w:cs="Arial"/>
          <w:sz w:val="22"/>
          <w:szCs w:val="22"/>
        </w:rPr>
      </w:pPr>
      <w:r w:rsidRPr="003135D8">
        <w:rPr>
          <w:rFonts w:ascii="Arial" w:eastAsia="Arial" w:hAnsi="Arial" w:cs="Arial"/>
          <w:sz w:val="22"/>
          <w:szCs w:val="22"/>
        </w:rPr>
        <w:t>C.C. 16</w:t>
      </w:r>
      <w:r w:rsidR="00AC074E" w:rsidRPr="003135D8">
        <w:rPr>
          <w:rFonts w:ascii="Arial" w:eastAsia="Arial" w:hAnsi="Arial" w:cs="Arial"/>
          <w:sz w:val="22"/>
          <w:szCs w:val="22"/>
        </w:rPr>
        <w:t>.</w:t>
      </w:r>
      <w:r w:rsidRPr="003135D8">
        <w:rPr>
          <w:rFonts w:ascii="Arial" w:eastAsia="Arial" w:hAnsi="Arial" w:cs="Arial"/>
          <w:sz w:val="22"/>
          <w:szCs w:val="22"/>
        </w:rPr>
        <w:t>929</w:t>
      </w:r>
      <w:r w:rsidR="00AC074E" w:rsidRPr="003135D8">
        <w:rPr>
          <w:rFonts w:ascii="Arial" w:eastAsia="Arial" w:hAnsi="Arial" w:cs="Arial"/>
          <w:sz w:val="22"/>
          <w:szCs w:val="22"/>
        </w:rPr>
        <w:t>.</w:t>
      </w:r>
      <w:r w:rsidRPr="003135D8">
        <w:rPr>
          <w:rFonts w:ascii="Arial" w:eastAsia="Arial" w:hAnsi="Arial" w:cs="Arial"/>
          <w:sz w:val="22"/>
          <w:szCs w:val="22"/>
        </w:rPr>
        <w:t>754 de Cali, Valle del Cauca</w:t>
      </w:r>
      <w:r w:rsidR="00FC3208" w:rsidRPr="003135D8">
        <w:rPr>
          <w:rFonts w:ascii="Arial" w:eastAsia="Arial" w:hAnsi="Arial" w:cs="Arial"/>
          <w:sz w:val="22"/>
          <w:szCs w:val="22"/>
        </w:rPr>
        <w:tab/>
        <w:t xml:space="preserve">          C.C. 76.309.486 de Popayán, Cauca</w:t>
      </w:r>
    </w:p>
    <w:p w14:paraId="4F27A873" w14:textId="764DA143" w:rsidR="00DF5165" w:rsidRPr="003135D8" w:rsidRDefault="0076365B" w:rsidP="00DF5165">
      <w:pPr>
        <w:widowControl w:val="0"/>
        <w:ind w:left="640" w:hanging="640"/>
        <w:rPr>
          <w:rFonts w:ascii="Arial" w:eastAsia="Arial" w:hAnsi="Arial" w:cs="Arial"/>
          <w:sz w:val="22"/>
          <w:szCs w:val="22"/>
        </w:rPr>
      </w:pPr>
      <w:r w:rsidRPr="003135D8">
        <w:rPr>
          <w:rFonts w:ascii="Arial" w:eastAsia="Arial" w:hAnsi="Arial" w:cs="Arial"/>
          <w:sz w:val="22"/>
          <w:szCs w:val="22"/>
        </w:rPr>
        <w:t>Docente (Director)</w:t>
      </w:r>
      <w:r w:rsidRPr="003135D8">
        <w:rPr>
          <w:rFonts w:ascii="Arial" w:eastAsia="Arial" w:hAnsi="Arial" w:cs="Arial"/>
          <w:b/>
          <w:sz w:val="22"/>
          <w:szCs w:val="22"/>
        </w:rPr>
        <w:t xml:space="preserve"> </w:t>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r>
      <w:r w:rsidR="00DF5165" w:rsidRPr="003135D8">
        <w:rPr>
          <w:rFonts w:ascii="Arial" w:eastAsia="Arial" w:hAnsi="Arial" w:cs="Arial"/>
          <w:b/>
          <w:sz w:val="22"/>
          <w:szCs w:val="22"/>
        </w:rPr>
        <w:tab/>
        <w:t xml:space="preserve">          </w:t>
      </w:r>
      <w:r w:rsidR="00DF5165" w:rsidRPr="003135D8">
        <w:rPr>
          <w:rFonts w:ascii="Arial" w:eastAsia="Arial" w:hAnsi="Arial" w:cs="Arial"/>
          <w:sz w:val="22"/>
          <w:szCs w:val="22"/>
        </w:rPr>
        <w:t>Docente (Codirector)</w:t>
      </w:r>
    </w:p>
    <w:p w14:paraId="2B15567C" w14:textId="77777777" w:rsidR="00746017" w:rsidRPr="003135D8" w:rsidRDefault="00746017" w:rsidP="00DF5165">
      <w:pPr>
        <w:widowControl w:val="0"/>
        <w:ind w:left="640" w:hanging="640"/>
        <w:rPr>
          <w:rFonts w:ascii="Arial" w:eastAsia="Arial" w:hAnsi="Arial" w:cs="Arial"/>
          <w:sz w:val="22"/>
          <w:szCs w:val="22"/>
        </w:rPr>
      </w:pPr>
    </w:p>
    <w:p w14:paraId="330C387A" w14:textId="77777777" w:rsidR="008411A9" w:rsidRPr="003135D8" w:rsidRDefault="008411A9">
      <w:pPr>
        <w:widowControl w:val="0"/>
        <w:jc w:val="both"/>
        <w:rPr>
          <w:rFonts w:ascii="Arial" w:eastAsia="Arial" w:hAnsi="Arial" w:cs="Arial"/>
          <w:sz w:val="22"/>
          <w:szCs w:val="22"/>
        </w:rPr>
      </w:pPr>
    </w:p>
    <w:p w14:paraId="1B307603" w14:textId="03EEE12E" w:rsidR="00DF5165" w:rsidRDefault="00DF5165">
      <w:pPr>
        <w:widowControl w:val="0"/>
        <w:jc w:val="both"/>
        <w:rPr>
          <w:rFonts w:ascii="Arial" w:eastAsia="Arial" w:hAnsi="Arial" w:cs="Arial"/>
          <w:sz w:val="22"/>
          <w:szCs w:val="22"/>
        </w:rPr>
      </w:pPr>
    </w:p>
    <w:p w14:paraId="7E414659" w14:textId="77777777" w:rsidR="00191A86" w:rsidRPr="003135D8" w:rsidRDefault="00191A86">
      <w:pPr>
        <w:widowControl w:val="0"/>
        <w:jc w:val="both"/>
        <w:rPr>
          <w:rFonts w:ascii="Arial" w:eastAsia="Arial" w:hAnsi="Arial" w:cs="Arial"/>
          <w:sz w:val="22"/>
          <w:szCs w:val="22"/>
        </w:rPr>
      </w:pPr>
    </w:p>
    <w:p w14:paraId="53289B5D" w14:textId="45C3B556" w:rsidR="0076365B" w:rsidRPr="003135D8" w:rsidRDefault="0076365B" w:rsidP="0076365B">
      <w:pPr>
        <w:widowControl w:val="0"/>
        <w:rPr>
          <w:rFonts w:ascii="Arial" w:eastAsia="Arial" w:hAnsi="Arial" w:cs="Arial"/>
          <w:b/>
          <w:sz w:val="22"/>
          <w:szCs w:val="22"/>
        </w:rPr>
      </w:pPr>
      <w:r w:rsidRPr="003135D8">
        <w:rPr>
          <w:rFonts w:ascii="Arial" w:eastAsia="Arial" w:hAnsi="Arial" w:cs="Arial"/>
          <w:b/>
          <w:sz w:val="22"/>
          <w:szCs w:val="22"/>
        </w:rPr>
        <w:t>___________________________</w:t>
      </w:r>
      <w:r w:rsidR="0023551F" w:rsidRPr="003135D8">
        <w:rPr>
          <w:rFonts w:ascii="Arial" w:eastAsia="Arial" w:hAnsi="Arial" w:cs="Arial"/>
          <w:b/>
          <w:sz w:val="22"/>
          <w:szCs w:val="22"/>
        </w:rPr>
        <w:t>______</w:t>
      </w:r>
    </w:p>
    <w:p w14:paraId="57DD1BEB" w14:textId="77777777" w:rsidR="0076365B" w:rsidRPr="003135D8" w:rsidRDefault="0076365B" w:rsidP="0076365B">
      <w:pPr>
        <w:widowControl w:val="0"/>
        <w:ind w:left="640" w:hanging="640"/>
        <w:rPr>
          <w:rFonts w:ascii="Arial" w:eastAsia="Arial" w:hAnsi="Arial" w:cs="Arial"/>
          <w:b/>
          <w:sz w:val="22"/>
          <w:szCs w:val="22"/>
        </w:rPr>
      </w:pPr>
      <w:r w:rsidRPr="003135D8">
        <w:rPr>
          <w:rFonts w:ascii="Arial" w:eastAsia="Arial" w:hAnsi="Arial" w:cs="Arial"/>
          <w:b/>
          <w:sz w:val="22"/>
          <w:szCs w:val="22"/>
        </w:rPr>
        <w:t>PhD. Francisco José Pino Correa</w:t>
      </w:r>
    </w:p>
    <w:p w14:paraId="5884FE1B" w14:textId="77777777" w:rsidR="0076365B" w:rsidRPr="003135D8" w:rsidRDefault="0076365B" w:rsidP="0076365B">
      <w:pPr>
        <w:widowControl w:val="0"/>
        <w:ind w:left="640" w:hanging="640"/>
        <w:rPr>
          <w:rFonts w:ascii="Arial" w:eastAsia="Arial" w:hAnsi="Arial" w:cs="Arial"/>
          <w:sz w:val="22"/>
          <w:szCs w:val="22"/>
        </w:rPr>
      </w:pPr>
      <w:r w:rsidRPr="003135D8">
        <w:rPr>
          <w:rFonts w:ascii="Arial" w:eastAsia="Arial" w:hAnsi="Arial" w:cs="Arial"/>
          <w:sz w:val="22"/>
          <w:szCs w:val="22"/>
        </w:rPr>
        <w:t>C.C. 76.314.448 de Popayán, Cauca</w:t>
      </w:r>
    </w:p>
    <w:p w14:paraId="5DF9690D" w14:textId="7B1B448C" w:rsidR="007C67C4" w:rsidRDefault="0076365B" w:rsidP="00191A86">
      <w:pPr>
        <w:widowControl w:val="0"/>
        <w:ind w:left="640" w:hanging="640"/>
        <w:rPr>
          <w:rFonts w:ascii="Arial" w:eastAsia="Arial" w:hAnsi="Arial" w:cs="Arial"/>
          <w:sz w:val="22"/>
          <w:szCs w:val="22"/>
        </w:rPr>
      </w:pPr>
      <w:r w:rsidRPr="003135D8">
        <w:rPr>
          <w:rFonts w:ascii="Arial" w:eastAsia="Arial" w:hAnsi="Arial" w:cs="Arial"/>
          <w:sz w:val="22"/>
          <w:szCs w:val="22"/>
        </w:rPr>
        <w:t>Decano Facultad</w:t>
      </w:r>
    </w:p>
    <w:p w14:paraId="7D777F35" w14:textId="77777777" w:rsidR="00A73ABF" w:rsidRDefault="00A73ABF" w:rsidP="00191A86">
      <w:pPr>
        <w:widowControl w:val="0"/>
        <w:ind w:left="640" w:hanging="640"/>
        <w:rPr>
          <w:rFonts w:ascii="Arial" w:eastAsia="Arial" w:hAnsi="Arial" w:cs="Arial"/>
          <w:sz w:val="22"/>
          <w:szCs w:val="22"/>
        </w:rPr>
      </w:pPr>
    </w:p>
    <w:p w14:paraId="6C5809BD" w14:textId="77777777" w:rsidR="00A73ABF" w:rsidRDefault="00A73ABF" w:rsidP="00191A86">
      <w:pPr>
        <w:widowControl w:val="0"/>
        <w:ind w:left="640" w:hanging="640"/>
        <w:rPr>
          <w:rFonts w:ascii="Arial" w:eastAsia="Arial" w:hAnsi="Arial" w:cs="Arial"/>
          <w:sz w:val="22"/>
          <w:szCs w:val="22"/>
        </w:rPr>
      </w:pPr>
    </w:p>
    <w:p w14:paraId="087A90AC" w14:textId="77777777" w:rsidR="00A73ABF" w:rsidRDefault="00A73ABF" w:rsidP="00191A86">
      <w:pPr>
        <w:widowControl w:val="0"/>
        <w:ind w:left="640" w:hanging="640"/>
        <w:rPr>
          <w:rFonts w:ascii="Arial" w:eastAsia="Arial" w:hAnsi="Arial" w:cs="Arial"/>
          <w:sz w:val="22"/>
          <w:szCs w:val="22"/>
        </w:rPr>
      </w:pPr>
    </w:p>
    <w:p w14:paraId="610CD772" w14:textId="77777777" w:rsidR="00A73ABF" w:rsidRDefault="00A73ABF" w:rsidP="00191A86">
      <w:pPr>
        <w:widowControl w:val="0"/>
        <w:ind w:left="640" w:hanging="640"/>
        <w:rPr>
          <w:rFonts w:ascii="Arial" w:eastAsia="Arial" w:hAnsi="Arial" w:cs="Arial"/>
          <w:sz w:val="22"/>
          <w:szCs w:val="22"/>
        </w:rPr>
      </w:pPr>
    </w:p>
    <w:p w14:paraId="44B21CC3" w14:textId="77777777" w:rsidR="00A73ABF" w:rsidRPr="00E505F7" w:rsidRDefault="00A73ABF" w:rsidP="00191A86">
      <w:pPr>
        <w:widowControl w:val="0"/>
        <w:ind w:left="640" w:hanging="640"/>
        <w:rPr>
          <w:rFonts w:ascii="Arial" w:eastAsia="Arial" w:hAnsi="Arial" w:cs="Arial"/>
          <w:sz w:val="22"/>
          <w:szCs w:val="22"/>
        </w:rPr>
      </w:pPr>
    </w:p>
    <w:sectPr w:rsidR="00A73ABF" w:rsidRPr="00E505F7" w:rsidSect="004547AA">
      <w:footerReference w:type="default" r:id="rId18"/>
      <w:pgSz w:w="12242" w:h="15842"/>
      <w:pgMar w:top="1418" w:right="1701" w:bottom="1418" w:left="1701"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AcerF5w10" w:date="2019-03-07T12:00:00Z" w:initials="A">
    <w:p w14:paraId="03E7AF02" w14:textId="794973F4" w:rsidR="003857C2" w:rsidRDefault="003857C2">
      <w:pPr>
        <w:pStyle w:val="Textocomentario"/>
      </w:pPr>
      <w:r>
        <w:t>MAGE no incluir en la tabla de contenido</w:t>
      </w:r>
    </w:p>
    <w:p w14:paraId="15ACE557" w14:textId="2C29E892" w:rsidR="003857C2" w:rsidRDefault="003857C2">
      <w:pPr>
        <w:pStyle w:val="Textocomentario"/>
      </w:pPr>
      <w:r>
        <w:rPr>
          <w:rStyle w:val="Refdecomentario"/>
        </w:rPr>
        <w:annotationRef/>
      </w:r>
      <w:r>
        <w:t>4.1.1.1</w:t>
      </w:r>
    </w:p>
    <w:p w14:paraId="4AE0C672" w14:textId="7B6A4F99" w:rsidR="003857C2" w:rsidRDefault="003857C2">
      <w:pPr>
        <w:pStyle w:val="Textocomentario"/>
      </w:pPr>
      <w:r>
        <w:t>4.1.1.2</w:t>
      </w:r>
    </w:p>
    <w:p w14:paraId="387C9BD7" w14:textId="2735C2C7" w:rsidR="003857C2" w:rsidRDefault="003857C2">
      <w:pPr>
        <w:pStyle w:val="Textocomentario"/>
      </w:pPr>
      <w:r>
        <w:t>4.1.1.3</w:t>
      </w:r>
    </w:p>
    <w:p w14:paraId="547E2408" w14:textId="77777777" w:rsidR="003857C2" w:rsidRDefault="003857C2">
      <w:pPr>
        <w:pStyle w:val="Textocomentario"/>
      </w:pPr>
    </w:p>
    <w:p w14:paraId="06393BA6" w14:textId="5C12E919" w:rsidR="003857C2" w:rsidRDefault="003857C2">
      <w:pPr>
        <w:pStyle w:val="Textocomentario"/>
      </w:pPr>
      <w:r>
        <w:t>4.1.2.1</w:t>
      </w:r>
    </w:p>
    <w:p w14:paraId="5C855D3D" w14:textId="6B25789C" w:rsidR="003857C2" w:rsidRDefault="003857C2">
      <w:pPr>
        <w:pStyle w:val="Textocomentario"/>
      </w:pPr>
      <w:r>
        <w:t>4.1.2.2</w:t>
      </w:r>
    </w:p>
    <w:p w14:paraId="1790D762" w14:textId="2AF98FA2" w:rsidR="003857C2" w:rsidRDefault="003857C2">
      <w:pPr>
        <w:pStyle w:val="Textocomentario"/>
      </w:pPr>
      <w:r>
        <w:t>4.1.2.3</w:t>
      </w:r>
    </w:p>
    <w:p w14:paraId="43080933" w14:textId="77777777" w:rsidR="003857C2" w:rsidRDefault="003857C2">
      <w:pPr>
        <w:pStyle w:val="Textocomentario"/>
      </w:pPr>
    </w:p>
    <w:p w14:paraId="2655D115" w14:textId="5B77D30B" w:rsidR="003857C2" w:rsidRDefault="003857C2">
      <w:pPr>
        <w:pStyle w:val="Textocomentario"/>
      </w:pPr>
      <w:r>
        <w:t>4.1.3.1</w:t>
      </w:r>
    </w:p>
    <w:p w14:paraId="7C9AD8B0" w14:textId="3762D5BE" w:rsidR="003857C2" w:rsidRDefault="003857C2">
      <w:pPr>
        <w:pStyle w:val="Textocomentario"/>
      </w:pPr>
      <w:r>
        <w:t>4.1.3.2</w:t>
      </w:r>
    </w:p>
    <w:p w14:paraId="0BBB9C2B" w14:textId="3CB63C23" w:rsidR="003857C2" w:rsidRDefault="003857C2">
      <w:pPr>
        <w:pStyle w:val="Textocomentario"/>
      </w:pPr>
      <w:r>
        <w:t>4.1.3.3</w:t>
      </w:r>
    </w:p>
    <w:p w14:paraId="362DD92A" w14:textId="77777777" w:rsidR="003857C2" w:rsidRDefault="003857C2">
      <w:pPr>
        <w:pStyle w:val="Textocomentario"/>
      </w:pPr>
    </w:p>
    <w:p w14:paraId="17F100EB" w14:textId="68ED12BE" w:rsidR="003857C2" w:rsidRDefault="003857C2">
      <w:pPr>
        <w:pStyle w:val="Textocomentario"/>
      </w:pPr>
      <w:r>
        <w:t>4.1.4.1</w:t>
      </w:r>
    </w:p>
    <w:p w14:paraId="69F4E075" w14:textId="2664CBB5" w:rsidR="003857C2" w:rsidRDefault="003857C2">
      <w:pPr>
        <w:pStyle w:val="Textocomentario"/>
      </w:pPr>
      <w:r>
        <w:t>4.1.4.3</w:t>
      </w:r>
    </w:p>
  </w:comment>
  <w:comment w:id="145" w:author="AcerF5w10" w:date="2019-03-07T10:10:00Z" w:initials="A">
    <w:p w14:paraId="2E13A88B" w14:textId="7DA6BE29" w:rsidR="003857C2" w:rsidRDefault="003857C2">
      <w:pPr>
        <w:pStyle w:val="Textocomentario"/>
      </w:pPr>
      <w:r>
        <w:rPr>
          <w:rStyle w:val="Refdecomentario"/>
        </w:rPr>
        <w:annotationRef/>
      </w:r>
      <w:r>
        <w:t>Ref ?</w:t>
      </w:r>
    </w:p>
  </w:comment>
  <w:comment w:id="158" w:author="AcerF5w10" w:date="2019-05-06T15:31:00Z" w:initials="A">
    <w:p w14:paraId="2538548F" w14:textId="39F80616" w:rsidR="003857C2" w:rsidRDefault="003857C2">
      <w:pPr>
        <w:pStyle w:val="Textocomentario"/>
      </w:pPr>
      <w:r>
        <w:rPr>
          <w:rStyle w:val="Refdecomentario"/>
        </w:rPr>
        <w:annotationRef/>
      </w:r>
      <w:r>
        <w:t>(YA)_Corregir palabra muy determinante (lo dijimos en reunión Domingo 05-05-19)</w:t>
      </w:r>
    </w:p>
    <w:p w14:paraId="119B84D5" w14:textId="6F09C598" w:rsidR="003857C2" w:rsidRDefault="003857C2">
      <w:pPr>
        <w:pStyle w:val="Textocomentario"/>
      </w:pPr>
      <w:r>
        <w:t>Res/ se cambia determina por Ocasiona</w:t>
      </w:r>
    </w:p>
  </w:comment>
  <w:comment w:id="185" w:author="AcerF5w10" w:date="2019-03-07T10:12:00Z" w:initials="A">
    <w:p w14:paraId="183763D2" w14:textId="415672BB" w:rsidR="003857C2" w:rsidRDefault="003857C2" w:rsidP="000A3B6A">
      <w:pPr>
        <w:pStyle w:val="Textocomentario"/>
      </w:pPr>
      <w:r>
        <w:rPr>
          <w:rStyle w:val="Refdecomentario"/>
        </w:rPr>
        <w:annotationRef/>
      </w:r>
      <w:r>
        <w:t>(YA)_Ref ?</w:t>
      </w:r>
    </w:p>
    <w:p w14:paraId="324C4F72" w14:textId="067A48AE" w:rsidR="003857C2" w:rsidRDefault="003857C2" w:rsidP="000A3B6A">
      <w:pPr>
        <w:pStyle w:val="Textocomentario"/>
      </w:pPr>
      <w:r>
        <w:t>Res/ se actualiza la referencia por un articuilo mas nuevo.</w:t>
      </w:r>
    </w:p>
  </w:comment>
  <w:comment w:id="264" w:author="AcerF5w10" w:date="2019-04-11T15:28:00Z" w:initials="A">
    <w:p w14:paraId="068603A1" w14:textId="7D59D972" w:rsidR="003857C2" w:rsidRDefault="003857C2">
      <w:pPr>
        <w:pStyle w:val="Textocomentario"/>
      </w:pPr>
      <w:r>
        <w:rPr>
          <w:rStyle w:val="Refdecomentario"/>
        </w:rPr>
        <w:annotationRef/>
      </w:r>
      <w:r>
        <w:t>(Ya) Ref, Párrafo anterior</w:t>
      </w:r>
    </w:p>
    <w:p w14:paraId="0D5727B9" w14:textId="3D56D1FB" w:rsidR="003857C2" w:rsidRDefault="003857C2">
      <w:pPr>
        <w:pStyle w:val="Textocomentario"/>
      </w:pPr>
      <w:r>
        <w:t>R/ se sustituye todo el párrafo por uno mejor que además tiene referencias.</w:t>
      </w:r>
    </w:p>
  </w:comment>
  <w:comment w:id="271" w:author="AcerF5w10" w:date="2019-03-07T10:10:00Z" w:initials="A">
    <w:p w14:paraId="00DA37EA" w14:textId="60A7538C" w:rsidR="003857C2" w:rsidRDefault="003857C2">
      <w:pPr>
        <w:pStyle w:val="Textocomentario"/>
      </w:pPr>
      <w:r>
        <w:rPr>
          <w:rStyle w:val="Refdecomentario"/>
        </w:rPr>
        <w:annotationRef/>
      </w:r>
      <w:r>
        <w:t>Ref ?</w:t>
      </w:r>
    </w:p>
  </w:comment>
  <w:comment w:id="285" w:author="AcerF5w10" w:date="2019-03-07T10:11:00Z" w:initials="A">
    <w:p w14:paraId="0E3D0D03" w14:textId="2566DD58" w:rsidR="003857C2" w:rsidRDefault="003857C2">
      <w:pPr>
        <w:pStyle w:val="Textocomentario"/>
      </w:pPr>
      <w:r>
        <w:rPr>
          <w:rStyle w:val="Refdecomentario"/>
        </w:rPr>
        <w:annotationRef/>
      </w:r>
      <w:r>
        <w:t>Cuales ?</w:t>
      </w:r>
    </w:p>
  </w:comment>
  <w:comment w:id="291" w:author="AcerF5w10" w:date="2019-03-07T10:11:00Z" w:initials="A">
    <w:p w14:paraId="6B6426B7" w14:textId="55B3DB91" w:rsidR="003857C2" w:rsidRDefault="003857C2">
      <w:pPr>
        <w:pStyle w:val="Textocomentario"/>
      </w:pPr>
      <w:r>
        <w:rPr>
          <w:rStyle w:val="Refdecomentario"/>
        </w:rPr>
        <w:annotationRef/>
      </w:r>
      <w:r>
        <w:t>Se puede Actualizar?</w:t>
      </w:r>
    </w:p>
  </w:comment>
  <w:comment w:id="299" w:author="AcerF5w10" w:date="2019-03-07T10:11:00Z" w:initials="A">
    <w:p w14:paraId="6FFB26BD" w14:textId="32199CA7" w:rsidR="003857C2" w:rsidRDefault="003857C2">
      <w:pPr>
        <w:pStyle w:val="Textocomentario"/>
      </w:pPr>
      <w:r>
        <w:rPr>
          <w:rStyle w:val="Refdecomentario"/>
        </w:rPr>
        <w:annotationRef/>
      </w:r>
      <w:r>
        <w:t>Conexión entre parrafos</w:t>
      </w:r>
    </w:p>
  </w:comment>
  <w:comment w:id="300" w:author="AcerF5w10" w:date="2019-04-25T16:03:00Z" w:initials="A">
    <w:p w14:paraId="44D35D78" w14:textId="016C9DDF" w:rsidR="003857C2" w:rsidRDefault="003857C2">
      <w:pPr>
        <w:pStyle w:val="Textocomentario"/>
      </w:pPr>
      <w:r>
        <w:rPr>
          <w:rStyle w:val="Refdecomentario"/>
        </w:rPr>
        <w:annotationRef/>
      </w:r>
      <w:r>
        <w:t>Conexión entre parrafos</w:t>
      </w:r>
    </w:p>
  </w:comment>
  <w:comment w:id="329" w:author="AcerF5w10" w:date="2019-03-07T10:12:00Z" w:initials="A">
    <w:p w14:paraId="43A93C0F" w14:textId="051C7B0A" w:rsidR="003857C2" w:rsidRDefault="003857C2">
      <w:pPr>
        <w:pStyle w:val="Textocomentario"/>
      </w:pPr>
      <w:r>
        <w:rPr>
          <w:rStyle w:val="Refdecomentario"/>
        </w:rPr>
        <w:annotationRef/>
      </w:r>
      <w:r>
        <w:t>Completar referencia</w:t>
      </w:r>
    </w:p>
  </w:comment>
  <w:comment w:id="346" w:author="AcerF5w10" w:date="2019-03-07T10:12:00Z" w:initials="A">
    <w:p w14:paraId="30A8D42C" w14:textId="5917D132" w:rsidR="003857C2" w:rsidRDefault="003857C2">
      <w:pPr>
        <w:pStyle w:val="Textocomentario"/>
      </w:pPr>
      <w:r>
        <w:rPr>
          <w:rStyle w:val="Refdecomentario"/>
        </w:rPr>
        <w:annotationRef/>
      </w:r>
      <w:r>
        <w:t>Ref ?</w:t>
      </w:r>
    </w:p>
  </w:comment>
  <w:comment w:id="363" w:author="AcerF5w10" w:date="2019-03-07T10:14:00Z" w:initials="A">
    <w:p w14:paraId="7CC03809" w14:textId="34A9E276" w:rsidR="003857C2" w:rsidRDefault="003857C2">
      <w:pPr>
        <w:pStyle w:val="Textocomentario"/>
      </w:pPr>
      <w:r>
        <w:rPr>
          <w:rStyle w:val="Refdecomentario"/>
        </w:rPr>
        <w:annotationRef/>
      </w:r>
      <w:r>
        <w:t>Ref ?</w:t>
      </w:r>
    </w:p>
  </w:comment>
  <w:comment w:id="361" w:author="AcerF5w10" w:date="2019-03-07T10:14:00Z" w:initials="A">
    <w:p w14:paraId="543F76EC" w14:textId="445E6A71" w:rsidR="003857C2" w:rsidRDefault="003857C2">
      <w:pPr>
        <w:pStyle w:val="Textocomentario"/>
      </w:pPr>
      <w:r>
        <w:rPr>
          <w:rStyle w:val="Refdecomentario"/>
        </w:rPr>
        <w:annotationRef/>
      </w:r>
      <w:r>
        <w:t>Mejorar la redacción se repite mucho la idea</w:t>
      </w:r>
    </w:p>
  </w:comment>
  <w:comment w:id="379" w:author="AcerF5w10" w:date="2019-03-07T10:14:00Z" w:initials="A">
    <w:p w14:paraId="7461991D" w14:textId="1672FC23" w:rsidR="003857C2" w:rsidRDefault="003857C2">
      <w:pPr>
        <w:pStyle w:val="Textocomentario"/>
      </w:pPr>
      <w:r>
        <w:rPr>
          <w:rStyle w:val="Refdecomentario"/>
        </w:rPr>
        <w:annotationRef/>
      </w:r>
      <w:r>
        <w:t>Ref ?</w:t>
      </w:r>
    </w:p>
  </w:comment>
  <w:comment w:id="404" w:author="AcerF5w10" w:date="2019-03-07T10:15:00Z" w:initials="A">
    <w:p w14:paraId="75265C0C" w14:textId="52BEA5F4" w:rsidR="003857C2" w:rsidRDefault="003857C2">
      <w:pPr>
        <w:pStyle w:val="Textocomentario"/>
      </w:pPr>
      <w:r>
        <w:t>(YA)_</w:t>
      </w:r>
      <w:r>
        <w:rPr>
          <w:rStyle w:val="Refdecomentario"/>
        </w:rPr>
        <w:annotationRef/>
      </w:r>
      <w:r>
        <w:t>[9-10], y actualizar [2002-2005] fuera de la ventana de tiempo [2013-2019]</w:t>
      </w:r>
    </w:p>
    <w:p w14:paraId="6F6C6B99" w14:textId="56401171" w:rsidR="003857C2" w:rsidRDefault="003857C2">
      <w:pPr>
        <w:pStyle w:val="Textocomentario"/>
      </w:pPr>
      <w:r>
        <w:t>R/ se actualiza la referencia por un artículo del 2014, adecuado y que habla de lo mismo.</w:t>
      </w:r>
    </w:p>
  </w:comment>
  <w:comment w:id="419" w:author="AcerF5w10" w:date="2019-06-01T17:11:00Z" w:initials="A">
    <w:p w14:paraId="4C2DA99F" w14:textId="00A8A541" w:rsidR="003857C2" w:rsidRDefault="003857C2">
      <w:pPr>
        <w:pStyle w:val="Textocomentario"/>
      </w:pPr>
      <w:r>
        <w:rPr>
          <w:rStyle w:val="Refdecomentario"/>
        </w:rPr>
        <w:annotationRef/>
      </w:r>
      <w:r w:rsidR="005C243D">
        <w:t>(YA)_</w:t>
      </w:r>
      <w:r>
        <w:t>Verificar si se necesita ejemplos de los juegos serios existentes ¿?????</w:t>
      </w:r>
    </w:p>
    <w:p w14:paraId="60D85ABF" w14:textId="4337DA3C" w:rsidR="005C243D" w:rsidRDefault="005C243D">
      <w:pPr>
        <w:pStyle w:val="Textocomentario"/>
      </w:pPr>
      <w:r>
        <w:t>Res/ se agregan 3 referencias que hablan sobre estos juegos [10][11][12]</w:t>
      </w:r>
      <w:r w:rsidR="00AB3395">
        <w:t>.</w:t>
      </w:r>
    </w:p>
  </w:comment>
  <w:comment w:id="448" w:author="AcerF5w10" w:date="2019-06-01T16:34:00Z" w:initials="A">
    <w:p w14:paraId="3834B2D2" w14:textId="54D94418" w:rsidR="003857C2" w:rsidRDefault="003857C2">
      <w:pPr>
        <w:pStyle w:val="Textocomentario"/>
      </w:pPr>
      <w:r>
        <w:rPr>
          <w:rStyle w:val="Refdecomentario"/>
        </w:rPr>
        <w:annotationRef/>
      </w:r>
      <w:r w:rsidR="00AB3395">
        <w:t>(YA)_</w:t>
      </w:r>
      <w:r>
        <w:t>Este párrafo no tiene referencias porque es escrito a partir de las conclusiones de la reunión con victor peñeñory</w:t>
      </w:r>
    </w:p>
    <w:p w14:paraId="2E163698" w14:textId="4D4AAE5E" w:rsidR="00AB3395" w:rsidRPr="0023260A" w:rsidRDefault="00AB3395">
      <w:pPr>
        <w:pStyle w:val="Textocomentario"/>
      </w:pPr>
      <w:r>
        <w:t xml:space="preserve">Res/ se agregan las referencias que apoyan lo descrito en el </w:t>
      </w:r>
      <w:r w:rsidR="00441409">
        <w:t>párrafo</w:t>
      </w:r>
      <w:r w:rsidR="0023260A">
        <w:t>.</w:t>
      </w:r>
    </w:p>
  </w:comment>
  <w:comment w:id="459" w:author="AcerF5w10" w:date="2019-06-01T16:57:00Z" w:initials="A">
    <w:p w14:paraId="2A39AB0A" w14:textId="4D9C9C17" w:rsidR="003857C2" w:rsidRDefault="003857C2">
      <w:pPr>
        <w:pStyle w:val="Textocomentario"/>
      </w:pPr>
      <w:r>
        <w:rPr>
          <w:rStyle w:val="Refdecomentario"/>
        </w:rPr>
        <w:annotationRef/>
      </w:r>
      <w:r w:rsidR="006C655A">
        <w:t>(YA)_</w:t>
      </w:r>
      <w:r>
        <w:t>Colocar los autores que han propuesto principios o lineaminentos para la construcción de juegos serios</w:t>
      </w:r>
    </w:p>
    <w:p w14:paraId="0C1CED1C" w14:textId="6FB60BB1" w:rsidR="006C655A" w:rsidRDefault="006C655A">
      <w:pPr>
        <w:pStyle w:val="Textocomentario"/>
      </w:pPr>
      <w:r>
        <w:t>Res/ se agregan las referencias [15][16][17][18][19].</w:t>
      </w:r>
      <w:bookmarkStart w:id="462" w:name="_GoBack"/>
      <w:bookmarkEnd w:id="462"/>
    </w:p>
  </w:comment>
  <w:comment w:id="486" w:author="AcerF5w10" w:date="2019-05-05T11:39:00Z" w:initials="A">
    <w:p w14:paraId="3A69AA0B" w14:textId="015C0449" w:rsidR="003857C2" w:rsidRDefault="003857C2">
      <w:pPr>
        <w:pStyle w:val="Textocomentario"/>
      </w:pPr>
      <w:r>
        <w:rPr>
          <w:rStyle w:val="Refdecomentario"/>
        </w:rPr>
        <w:annotationRef/>
      </w:r>
      <w:r>
        <w:t>Cambiar por nuevo planteamiento</w:t>
      </w:r>
    </w:p>
  </w:comment>
  <w:comment w:id="514" w:author="AcerF5w10" w:date="2019-06-01T16:58:00Z" w:initials="A">
    <w:p w14:paraId="6CF30110" w14:textId="7F4B31E2" w:rsidR="003857C2" w:rsidRDefault="003857C2">
      <w:pPr>
        <w:pStyle w:val="Textocomentario"/>
      </w:pPr>
      <w:r>
        <w:rPr>
          <w:rStyle w:val="Refdecomentario"/>
        </w:rPr>
        <w:annotationRef/>
      </w:r>
      <w:r>
        <w:t>Colocar autores trabajos anteriores que propongan patrones de diseño para juegos serios.</w:t>
      </w:r>
    </w:p>
  </w:comment>
  <w:comment w:id="537" w:author="AcerF5w10" w:date="2019-03-07T12:05:00Z" w:initials="A">
    <w:p w14:paraId="64DA04DA" w14:textId="1E577191" w:rsidR="003857C2" w:rsidRDefault="003857C2">
      <w:pPr>
        <w:pStyle w:val="Textocomentario"/>
      </w:pPr>
      <w:r>
        <w:rPr>
          <w:rStyle w:val="Refdecomentario"/>
        </w:rPr>
        <w:annotationRef/>
      </w:r>
      <w:r>
        <w:t xml:space="preserve">(YA)_MAGE: en el título y objetivos se habla de patrones de interacción y en la pregunta, el problema y antecedentes se habla de patrones de diseño, aclarar o hacer coherente estos términos </w:t>
      </w:r>
    </w:p>
    <w:p w14:paraId="397959FE" w14:textId="1F4B750F" w:rsidR="003857C2" w:rsidRDefault="003857C2">
      <w:pPr>
        <w:pStyle w:val="Textocomentario"/>
      </w:pPr>
      <w:r>
        <w:t>Diseño?</w:t>
      </w:r>
    </w:p>
    <w:p w14:paraId="2CD671E7" w14:textId="350533FA" w:rsidR="003857C2" w:rsidRDefault="003857C2">
      <w:pPr>
        <w:pStyle w:val="Textocomentario"/>
      </w:pPr>
      <w:r>
        <w:t>Patrones de interacción?</w:t>
      </w:r>
    </w:p>
    <w:p w14:paraId="54B666C4" w14:textId="6225A300" w:rsidR="003857C2" w:rsidRDefault="003857C2">
      <w:pPr>
        <w:pStyle w:val="Textocomentario"/>
      </w:pPr>
      <w:r>
        <w:t>Patrones de diseño de interacción?</w:t>
      </w:r>
    </w:p>
    <w:p w14:paraId="58EB296A" w14:textId="77777777" w:rsidR="003857C2" w:rsidRDefault="003857C2">
      <w:pPr>
        <w:pStyle w:val="Textocomentario"/>
      </w:pPr>
    </w:p>
    <w:p w14:paraId="0560BAC2" w14:textId="6A8A14BA" w:rsidR="003857C2" w:rsidRDefault="003857C2">
      <w:pPr>
        <w:pStyle w:val="Textocomentario"/>
      </w:pPr>
      <w:r>
        <w:t>Res/ Se replantea la pregunta de investigación de tal forma que quede más clara, y se enfatiza que son patrones de diseño.</w:t>
      </w:r>
    </w:p>
  </w:comment>
  <w:comment w:id="556" w:author="AcerF5w10" w:date="2019-03-07T10:16:00Z" w:initials="A">
    <w:p w14:paraId="0DDB1989" w14:textId="770F648B" w:rsidR="003857C2" w:rsidRDefault="003857C2">
      <w:pPr>
        <w:pStyle w:val="Textocomentario"/>
      </w:pPr>
      <w:r>
        <w:rPr>
          <w:rStyle w:val="Refdecomentario"/>
        </w:rPr>
        <w:annotationRef/>
      </w:r>
      <w:r>
        <w:t>(YA)_Hay una coma, creo que se tiene que cambiar por un punto seguido</w:t>
      </w:r>
    </w:p>
  </w:comment>
  <w:comment w:id="568" w:author="AcerF5w10" w:date="2019-03-07T10:18:00Z" w:initials="A">
    <w:p w14:paraId="7505FEB9" w14:textId="77036D7E" w:rsidR="003857C2" w:rsidRDefault="003857C2">
      <w:pPr>
        <w:pStyle w:val="Textocomentario"/>
      </w:pPr>
      <w:r>
        <w:rPr>
          <w:rStyle w:val="Refdecomentario"/>
        </w:rPr>
        <w:annotationRef/>
      </w:r>
      <w:r>
        <w:t>Mejorar esta definición incluir características</w:t>
      </w:r>
    </w:p>
  </w:comment>
  <w:comment w:id="599" w:author="AcerF5w10" w:date="2019-03-07T10:18:00Z" w:initials="A">
    <w:p w14:paraId="3EAED165" w14:textId="602EC874" w:rsidR="003857C2" w:rsidRDefault="003857C2">
      <w:pPr>
        <w:pStyle w:val="Textocomentario"/>
      </w:pPr>
      <w:r>
        <w:rPr>
          <w:rStyle w:val="Refdecomentario"/>
        </w:rPr>
        <w:annotationRef/>
      </w:r>
      <w:r>
        <w:t>1 sola palabra, la profe lo encontró como juego de video o videojuego (todo junto), consultar como está bien escrito, en el diccionario de la real academia de la lengua.</w:t>
      </w:r>
    </w:p>
  </w:comment>
  <w:comment w:id="605" w:author="AcerF5w10" w:date="2019-03-07T12:08:00Z" w:initials="A">
    <w:p w14:paraId="7C8A8DA5" w14:textId="593E294B" w:rsidR="003857C2" w:rsidRDefault="003857C2">
      <w:pPr>
        <w:pStyle w:val="Textocomentario"/>
      </w:pPr>
      <w:r>
        <w:rPr>
          <w:rStyle w:val="Refdecomentario"/>
        </w:rPr>
        <w:annotationRef/>
      </w:r>
      <w:r>
        <w:t>MAGE Pasar a la siguiente pagina</w:t>
      </w:r>
    </w:p>
  </w:comment>
  <w:comment w:id="606" w:author="AcerF5w10" w:date="2019-05-09T10:55:00Z" w:initials="A">
    <w:p w14:paraId="53BF70F3" w14:textId="17984099" w:rsidR="003857C2" w:rsidRDefault="003857C2">
      <w:pPr>
        <w:pStyle w:val="Textocomentario"/>
      </w:pPr>
      <w:r>
        <w:rPr>
          <w:rStyle w:val="Refdecomentario"/>
        </w:rPr>
        <w:annotationRef/>
      </w:r>
      <w:r>
        <w:t>Referencia del pie de pagina.</w:t>
      </w:r>
    </w:p>
  </w:comment>
  <w:comment w:id="608" w:author="AcerF5w10" w:date="2019-03-07T10:20:00Z" w:initials="A">
    <w:p w14:paraId="558745A7" w14:textId="193A2387" w:rsidR="003857C2" w:rsidRDefault="003857C2">
      <w:pPr>
        <w:pStyle w:val="Textocomentario"/>
      </w:pPr>
      <w:r>
        <w:rPr>
          <w:rStyle w:val="Refdecomentario"/>
        </w:rPr>
        <w:annotationRef/>
      </w:r>
      <w:r>
        <w:t>2003?</w:t>
      </w:r>
    </w:p>
  </w:comment>
  <w:comment w:id="632" w:author="AcerF5w10" w:date="2019-03-07T10:20:00Z" w:initials="A">
    <w:p w14:paraId="6671B507" w14:textId="343E7673" w:rsidR="003857C2" w:rsidRDefault="003857C2" w:rsidP="002831D2">
      <w:pPr>
        <w:pStyle w:val="Textocomentario"/>
        <w:numPr>
          <w:ilvl w:val="0"/>
          <w:numId w:val="17"/>
        </w:numPr>
      </w:pPr>
      <w:r>
        <w:rPr>
          <w:rStyle w:val="Refdecomentario"/>
        </w:rPr>
        <w:annotationRef/>
      </w:r>
      <w:r>
        <w:t>Redacción.</w:t>
      </w:r>
    </w:p>
    <w:p w14:paraId="11309331" w14:textId="13F39D73" w:rsidR="003857C2" w:rsidRDefault="003857C2" w:rsidP="002831D2">
      <w:pPr>
        <w:pStyle w:val="Textocomentario"/>
        <w:numPr>
          <w:ilvl w:val="0"/>
          <w:numId w:val="17"/>
        </w:numPr>
      </w:pPr>
      <w:r>
        <w:t xml:space="preserve">Definición muy pobre y mal redactada, no dice lo que realmente significa computación ubicua, </w:t>
      </w:r>
    </w:p>
    <w:p w14:paraId="77FA0D7F" w14:textId="7E29226D" w:rsidR="003857C2" w:rsidRDefault="003857C2" w:rsidP="002831D2">
      <w:pPr>
        <w:pStyle w:val="Textocomentario"/>
        <w:numPr>
          <w:ilvl w:val="0"/>
          <w:numId w:val="17"/>
        </w:numPr>
      </w:pPr>
      <w:r>
        <w:t>No dice nada</w:t>
      </w:r>
    </w:p>
    <w:p w14:paraId="6A273BAC" w14:textId="6F330E30" w:rsidR="003857C2" w:rsidRDefault="003857C2" w:rsidP="002831D2">
      <w:pPr>
        <w:pStyle w:val="Textocomentario"/>
        <w:numPr>
          <w:ilvl w:val="0"/>
          <w:numId w:val="17"/>
        </w:numPr>
      </w:pPr>
      <w:r>
        <w:t>Buscar una mejor</w:t>
      </w:r>
    </w:p>
    <w:p w14:paraId="09612773" w14:textId="0FEFF828" w:rsidR="003857C2" w:rsidRDefault="003857C2" w:rsidP="002831D2">
      <w:pPr>
        <w:pStyle w:val="Textocomentario"/>
        <w:numPr>
          <w:ilvl w:val="0"/>
          <w:numId w:val="17"/>
        </w:numPr>
      </w:pPr>
      <w:r>
        <w:t>A que se quiere llegar con computación ubicua.</w:t>
      </w:r>
    </w:p>
    <w:p w14:paraId="5B45E606" w14:textId="35A163D9" w:rsidR="003857C2" w:rsidRDefault="003857C2" w:rsidP="002831D2">
      <w:pPr>
        <w:pStyle w:val="Textocomentario"/>
        <w:numPr>
          <w:ilvl w:val="0"/>
          <w:numId w:val="17"/>
        </w:numPr>
      </w:pPr>
      <w:r>
        <w:t>Por que este concepto es importante para este trabajo.</w:t>
      </w:r>
    </w:p>
    <w:p w14:paraId="040FDA1F" w14:textId="6BBC9809" w:rsidR="003857C2" w:rsidRDefault="003857C2" w:rsidP="002831D2">
      <w:pPr>
        <w:pStyle w:val="Textocomentario"/>
        <w:numPr>
          <w:ilvl w:val="0"/>
          <w:numId w:val="17"/>
        </w:numPr>
      </w:pPr>
      <w:r>
        <w:t>En los objetivos no dice nada de computación ubicua.</w:t>
      </w:r>
    </w:p>
    <w:p w14:paraId="56FB29B5" w14:textId="77777777" w:rsidR="003857C2" w:rsidRDefault="003857C2" w:rsidP="002831D2">
      <w:pPr>
        <w:pStyle w:val="Textocomentario"/>
        <w:numPr>
          <w:ilvl w:val="0"/>
          <w:numId w:val="17"/>
        </w:numPr>
      </w:pPr>
      <w:r>
        <w:t xml:space="preserve">Propone hacer un párrafo donde diga juegos serios y diga todas las cosas que puede tener un juego serio y si se quiere aclarar algún termino se coloca una nota en el pie de página con la definición y su respectiva referencia y queda mejor un parrafito bien elaborado que todos esos parrafitos mal escritos, se pueden involucrar 3 o 4 autores. </w:t>
      </w:r>
    </w:p>
    <w:p w14:paraId="52A8ED38" w14:textId="2D8D0926" w:rsidR="003857C2" w:rsidRDefault="003857C2" w:rsidP="002831D2">
      <w:pPr>
        <w:pStyle w:val="Textocomentario"/>
        <w:numPr>
          <w:ilvl w:val="0"/>
          <w:numId w:val="17"/>
        </w:numPr>
      </w:pPr>
      <w:r>
        <w:t>ojo con la copia literal porque ya tienen el software para identificar eso.</w:t>
      </w:r>
    </w:p>
    <w:p w14:paraId="362E695E" w14:textId="434983B3" w:rsidR="003857C2" w:rsidRDefault="003857C2" w:rsidP="002831D2">
      <w:pPr>
        <w:pStyle w:val="Textocomentario"/>
        <w:numPr>
          <w:ilvl w:val="0"/>
          <w:numId w:val="17"/>
        </w:numPr>
      </w:pPr>
      <w:r>
        <w:t>No puede ser definición copiada literal se abstrae de dos o tres artículos y se dice lo que se entendió, si son características muy particulares fulanito lo define de esta manera se pone entre comillas y se pone la referencia.</w:t>
      </w:r>
    </w:p>
    <w:p w14:paraId="2347108D" w14:textId="079929F4" w:rsidR="003857C2" w:rsidRDefault="003857C2" w:rsidP="002831D2">
      <w:pPr>
        <w:pStyle w:val="Textocomentario"/>
        <w:numPr>
          <w:ilvl w:val="0"/>
          <w:numId w:val="17"/>
        </w:numPr>
      </w:pPr>
      <w:r>
        <w:t xml:space="preserve">Por ejemplo, ella propone juegos serios también pueden involucrar objetos aumentados y computación ubicua, </w:t>
      </w:r>
    </w:p>
    <w:p w14:paraId="30F37F61" w14:textId="56271BCA" w:rsidR="003857C2" w:rsidRDefault="003857C2" w:rsidP="002831D2">
      <w:pPr>
        <w:pStyle w:val="Textocomentario"/>
        <w:numPr>
          <w:ilvl w:val="0"/>
          <w:numId w:val="17"/>
        </w:numPr>
      </w:pPr>
      <w:r>
        <w:t xml:space="preserve">Características e importancias que estas deben tener se puede sacar más jugo a esos conceptos en un parrafito, actualmente se ha introducido el concepto de juego serio definido asi por diferentes autores, algunos lo definen asi otros asi, entre las características mas relevantes para este trabajo, son por ejemplo la computación ubicua los juegos pueden involucrar tales y tales características, queda mejor, para la especificidad hay que tener en cuenta esto, </w:t>
      </w:r>
    </w:p>
    <w:p w14:paraId="01F5FCE1" w14:textId="3BFA0A95" w:rsidR="003857C2" w:rsidRDefault="003857C2" w:rsidP="002831D2">
      <w:pPr>
        <w:pStyle w:val="Textocomentario"/>
        <w:numPr>
          <w:ilvl w:val="0"/>
          <w:numId w:val="17"/>
        </w:numPr>
      </w:pPr>
      <w:r>
        <w:t>mas que la definición es como lo puedo ver reflejado, no como un glosario de términos,</w:t>
      </w:r>
    </w:p>
    <w:p w14:paraId="0274D943" w14:textId="6A266372" w:rsidR="003857C2" w:rsidRDefault="003857C2" w:rsidP="002831D2">
      <w:pPr>
        <w:pStyle w:val="Textocomentario"/>
        <w:numPr>
          <w:ilvl w:val="0"/>
          <w:numId w:val="17"/>
        </w:numPr>
      </w:pPr>
      <w:r>
        <w:t>darle mas peso a lo que importa en los juegos serios se ha utilizado ta ta ta ta</w:t>
      </w:r>
    </w:p>
    <w:p w14:paraId="297DE818" w14:textId="5E3DB44D" w:rsidR="003857C2" w:rsidRDefault="003857C2" w:rsidP="002831D2">
      <w:pPr>
        <w:pStyle w:val="Textocomentario"/>
        <w:numPr>
          <w:ilvl w:val="0"/>
          <w:numId w:val="17"/>
        </w:numPr>
      </w:pPr>
      <w:r>
        <w:t>ajustar definiciones a nuestro contexto.</w:t>
      </w:r>
    </w:p>
    <w:p w14:paraId="003ACC6D" w14:textId="4CED0C1E" w:rsidR="003857C2" w:rsidRDefault="003857C2" w:rsidP="002831D2">
      <w:pPr>
        <w:pStyle w:val="Textocomentario"/>
        <w:numPr>
          <w:ilvl w:val="0"/>
          <w:numId w:val="17"/>
        </w:numPr>
      </w:pPr>
      <w:r>
        <w:t>Es diferentes los patrones de diseño que vamos a trabajar en el proyecto que los patrones de sw2.</w:t>
      </w:r>
    </w:p>
    <w:p w14:paraId="7AD2687E" w14:textId="5EE05FFF" w:rsidR="003857C2" w:rsidRDefault="003857C2" w:rsidP="002831D2">
      <w:pPr>
        <w:pStyle w:val="Textocomentario"/>
        <w:numPr>
          <w:ilvl w:val="0"/>
          <w:numId w:val="17"/>
        </w:numPr>
      </w:pPr>
      <w:r>
        <w:t xml:space="preserve">Lo que meta aquí que se vea reflejado en los objetivos </w:t>
      </w:r>
    </w:p>
    <w:p w14:paraId="5B18BB90" w14:textId="1935D278" w:rsidR="003857C2" w:rsidRDefault="003857C2" w:rsidP="002831D2">
      <w:pPr>
        <w:pStyle w:val="Textocomentario"/>
        <w:numPr>
          <w:ilvl w:val="0"/>
          <w:numId w:val="17"/>
        </w:numPr>
      </w:pPr>
      <w:r>
        <w:t xml:space="preserve">Aclaras más (sacarle jugo) lo de juegos serios a ella no le quedó muy claro, de tal modo que se vaya diferenciando el proyecto, todo hacen esto pero el mio hace esto y al final por eso es que se va ha medir </w:t>
      </w:r>
    </w:p>
    <w:p w14:paraId="27FE378F" w14:textId="5871B0D4" w:rsidR="003857C2" w:rsidRDefault="003857C2" w:rsidP="002831D2">
      <w:pPr>
        <w:pStyle w:val="Textocomentario"/>
        <w:numPr>
          <w:ilvl w:val="0"/>
          <w:numId w:val="17"/>
        </w:numPr>
      </w:pPr>
      <w:r>
        <w:t>Sacar definición de computación ubicual, no es necesario definir.</w:t>
      </w:r>
    </w:p>
    <w:p w14:paraId="7D242E4C" w14:textId="3C932B08" w:rsidR="003857C2" w:rsidRDefault="003857C2" w:rsidP="002831D2">
      <w:pPr>
        <w:pStyle w:val="Textocomentario"/>
        <w:numPr>
          <w:ilvl w:val="0"/>
          <w:numId w:val="17"/>
        </w:numPr>
      </w:pPr>
      <w:r>
        <w:t>Pensar como esas características han estado presentes en los juegos que hay o  en los hambientes educativos y como los juegos los van a potenciar, ese si seria u buen contexto.</w:t>
      </w:r>
    </w:p>
  </w:comment>
  <w:comment w:id="686" w:author="AcerF5w10" w:date="2019-03-28T16:33:00Z" w:initials="A">
    <w:p w14:paraId="7079D664" w14:textId="73A140BC" w:rsidR="003857C2" w:rsidRDefault="003857C2">
      <w:pPr>
        <w:pStyle w:val="Textocomentario"/>
      </w:pPr>
      <w:r>
        <w:rPr>
          <w:rStyle w:val="Refdecomentario"/>
        </w:rPr>
        <w:annotationRef/>
      </w:r>
      <w:r>
        <w:t>(YA) Ser más específico con la ventana de tiempo.</w:t>
      </w:r>
    </w:p>
    <w:p w14:paraId="0C3D56B3" w14:textId="1573E52A" w:rsidR="003857C2" w:rsidRDefault="003857C2">
      <w:pPr>
        <w:pStyle w:val="Textocomentario"/>
      </w:pPr>
      <w:r>
        <w:t>Res/ Re enfatiza que es desde el 2013 hasta la fecha</w:t>
      </w:r>
    </w:p>
  </w:comment>
  <w:comment w:id="697" w:author="AcerF5w10" w:date="2019-03-07T10:22:00Z" w:initials="A">
    <w:p w14:paraId="46E4DB62" w14:textId="331E9C5B" w:rsidR="003857C2" w:rsidRDefault="003857C2">
      <w:pPr>
        <w:pStyle w:val="Textocomentario"/>
      </w:pPr>
      <w:r>
        <w:t xml:space="preserve">(YA) </w:t>
      </w:r>
      <w:r>
        <w:rPr>
          <w:rStyle w:val="Refdecomentario"/>
        </w:rPr>
        <w:annotationRef/>
      </w:r>
      <w:r>
        <w:t>Se presentan, se exponen, en tercera persona</w:t>
      </w:r>
    </w:p>
    <w:p w14:paraId="38612C45" w14:textId="3D1D9E7B" w:rsidR="003857C2" w:rsidRDefault="003857C2">
      <w:pPr>
        <w:pStyle w:val="Textocomentario"/>
      </w:pPr>
      <w:r>
        <w:t>Res/ se cambia la palabra “exponemos” que es de primera persona a la sugerida por la ing “presentan”, así como la palabra “encontramos” ubicada 3 renglones arriba, se cambió por “se encontro”.</w:t>
      </w:r>
    </w:p>
  </w:comment>
  <w:comment w:id="711" w:author="AcerF5w10" w:date="2019-03-07T10:22:00Z" w:initials="A">
    <w:p w14:paraId="30E108F6" w14:textId="6C8EF537" w:rsidR="003857C2" w:rsidRDefault="003857C2">
      <w:pPr>
        <w:pStyle w:val="Textocomentario"/>
      </w:pPr>
      <w:r>
        <w:t xml:space="preserve">(YA) </w:t>
      </w:r>
      <w:r>
        <w:rPr>
          <w:rStyle w:val="Refdecomentario"/>
        </w:rPr>
        <w:annotationRef/>
      </w:r>
      <w:r>
        <w:t>Cual trabajo, el que se está proponiendo o del que se está hablando en el párrafo de arriba.</w:t>
      </w:r>
    </w:p>
    <w:p w14:paraId="71DAAAE8" w14:textId="17AE1240" w:rsidR="003857C2" w:rsidRDefault="003857C2">
      <w:pPr>
        <w:pStyle w:val="Textocomentario"/>
      </w:pPr>
      <w:r>
        <w:t>Res/ el trabajo del que se está hablando en el párrafo de arriba, estaba dividido en dos párrafos y se corrige poniendo el párrafo de abajo como parte del primero mediante un punto seguido (verificado que los dos párrafos hablaban de lo mismo en el paiper).</w:t>
      </w:r>
    </w:p>
  </w:comment>
  <w:comment w:id="712" w:author="AcerF5w10" w:date="2019-03-07T10:23:00Z" w:initials="A">
    <w:p w14:paraId="1A9AE978" w14:textId="3568A27C" w:rsidR="003857C2" w:rsidRDefault="003857C2">
      <w:pPr>
        <w:pStyle w:val="Textocomentario"/>
      </w:pPr>
      <w:r>
        <w:rPr>
          <w:rStyle w:val="Refdecomentario"/>
        </w:rPr>
        <w:annotationRef/>
      </w:r>
      <w:r>
        <w:t>(YA) referencia.</w:t>
      </w:r>
    </w:p>
    <w:p w14:paraId="3F703543" w14:textId="4EA154E0" w:rsidR="003857C2" w:rsidRDefault="003857C2">
      <w:pPr>
        <w:pStyle w:val="Textocomentario"/>
      </w:pPr>
      <w:r>
        <w:t xml:space="preserve">Res/ pertenece a la misma referencia </w:t>
      </w:r>
      <w:r w:rsidRPr="007477F3">
        <w:t xml:space="preserve">“Architecture for Serious Games in Health Rehabilitation </w:t>
      </w:r>
      <w:r>
        <w:t xml:space="preserve">[25] </w:t>
      </w:r>
    </w:p>
  </w:comment>
  <w:comment w:id="713" w:author="AcerF5w10" w:date="2019-03-07T10:26:00Z" w:initials="A">
    <w:p w14:paraId="68209B0A" w14:textId="1606FD64" w:rsidR="003857C2" w:rsidRDefault="003857C2">
      <w:pPr>
        <w:pStyle w:val="Textocomentario"/>
      </w:pPr>
      <w:r>
        <w:rPr>
          <w:rStyle w:val="Refdecomentario"/>
        </w:rPr>
        <w:annotationRef/>
      </w:r>
      <w:r>
        <w:t xml:space="preserve">(YA) Los autores proponen como trabajo futuro: 1…   2 …  </w:t>
      </w:r>
    </w:p>
    <w:p w14:paraId="45E096D4" w14:textId="6DF8941A" w:rsidR="003857C2" w:rsidRDefault="003857C2">
      <w:pPr>
        <w:pStyle w:val="Textocomentario"/>
      </w:pPr>
      <w:r>
        <w:t>Res/ se enumeran las 3 propuestas de trabajo futuro.</w:t>
      </w:r>
    </w:p>
  </w:comment>
  <w:comment w:id="717" w:author="AcerF5w10" w:date="2019-03-07T10:24:00Z" w:initials="A">
    <w:p w14:paraId="3BAFBC37" w14:textId="6C7FDFB7" w:rsidR="003857C2" w:rsidRDefault="003857C2">
      <w:pPr>
        <w:pStyle w:val="Textocomentario"/>
      </w:pPr>
      <w:r>
        <w:rPr>
          <w:rStyle w:val="Refdecomentario"/>
        </w:rPr>
        <w:annotationRef/>
      </w:r>
      <w:r>
        <w:t>(YA) Testear es probar – evaluar.</w:t>
      </w:r>
    </w:p>
    <w:p w14:paraId="00B65B9B" w14:textId="10B73D73" w:rsidR="003857C2" w:rsidRDefault="003857C2">
      <w:pPr>
        <w:pStyle w:val="Textocomentario"/>
      </w:pPr>
      <w:r>
        <w:t>Res/ se cambia la palara “testear” por “evaluar”.</w:t>
      </w:r>
    </w:p>
  </w:comment>
  <w:comment w:id="725" w:author="AcerF5w10" w:date="2019-03-07T10:25:00Z" w:initials="A">
    <w:p w14:paraId="4D77C832" w14:textId="4B6026EA" w:rsidR="003857C2" w:rsidRDefault="003857C2">
      <w:pPr>
        <w:pStyle w:val="Textocomentario"/>
      </w:pPr>
      <w:r>
        <w:t xml:space="preserve">(YA) Redacción: </w:t>
      </w:r>
      <w:r>
        <w:rPr>
          <w:rStyle w:val="Refdecomentario"/>
        </w:rPr>
        <w:annotationRef/>
      </w:r>
      <w:r>
        <w:t>Los autores proponen en trabajos futuros (Sugerencia de la profe)</w:t>
      </w:r>
    </w:p>
    <w:p w14:paraId="7364E600" w14:textId="2B6F4438" w:rsidR="003857C2" w:rsidRDefault="003857C2">
      <w:pPr>
        <w:pStyle w:val="Textocomentario"/>
      </w:pPr>
      <w:r>
        <w:t>Res/ se redacta de una forma diferente corrigiendo las sugerencias.</w:t>
      </w:r>
    </w:p>
  </w:comment>
  <w:comment w:id="746" w:author="AcerF5w10" w:date="2019-03-07T10:28:00Z" w:initials="A">
    <w:p w14:paraId="38E40EB5" w14:textId="374A297F" w:rsidR="003857C2" w:rsidRDefault="003857C2">
      <w:pPr>
        <w:pStyle w:val="Textocomentario"/>
      </w:pPr>
      <w:r>
        <w:rPr>
          <w:rStyle w:val="Refdecomentario"/>
        </w:rPr>
        <w:annotationRef/>
      </w:r>
      <w:r>
        <w:t>(YA) Referencia.</w:t>
      </w:r>
    </w:p>
    <w:p w14:paraId="3326B418" w14:textId="48024957" w:rsidR="003857C2" w:rsidRDefault="003857C2">
      <w:pPr>
        <w:pStyle w:val="Textocomentario"/>
      </w:pPr>
      <w:r>
        <w:t>Res/ se agrega la referencia sobre ADDI con su definición como nota al pie de pagina.</w:t>
      </w:r>
    </w:p>
  </w:comment>
  <w:comment w:id="772" w:author="AcerF5w10" w:date="2019-03-07T10:29:00Z" w:initials="A">
    <w:p w14:paraId="5B186F81" w14:textId="09C65203" w:rsidR="003857C2" w:rsidRDefault="003857C2">
      <w:pPr>
        <w:pStyle w:val="Textocomentario"/>
      </w:pPr>
      <w:r>
        <w:rPr>
          <w:rStyle w:val="Refdecomentario"/>
        </w:rPr>
        <w:annotationRef/>
      </w:r>
      <w:r>
        <w:t>(YA) En 2017.</w:t>
      </w:r>
    </w:p>
    <w:p w14:paraId="1844E21B" w14:textId="39F634F8" w:rsidR="003857C2" w:rsidRDefault="003857C2">
      <w:pPr>
        <w:pStyle w:val="Textocomentario"/>
      </w:pPr>
      <w:r>
        <w:t>Res/ se agregan los nombres de los autores como en el artículo anterior.</w:t>
      </w:r>
    </w:p>
  </w:comment>
  <w:comment w:id="788" w:author="AcerF5w10" w:date="2019-03-07T10:29:00Z" w:initials="A">
    <w:p w14:paraId="02A1F0C8" w14:textId="6A79D54E" w:rsidR="003857C2" w:rsidRDefault="003857C2">
      <w:pPr>
        <w:pStyle w:val="Textocomentario"/>
      </w:pPr>
      <w:r>
        <w:rPr>
          <w:rStyle w:val="Refdecomentario"/>
        </w:rPr>
        <w:annotationRef/>
      </w:r>
      <w:r>
        <w:t>(YA) En 20xx [ ] Fulanos , crean.</w:t>
      </w:r>
    </w:p>
    <w:p w14:paraId="6BDE075C" w14:textId="3EB91121" w:rsidR="003857C2" w:rsidRDefault="003857C2">
      <w:pPr>
        <w:pStyle w:val="Textocomentario"/>
      </w:pPr>
      <w:r>
        <w:t>Res/ se agregan los nombres de los autores como en el artículo anterior.</w:t>
      </w:r>
    </w:p>
    <w:p w14:paraId="5CD2F0A9" w14:textId="77777777" w:rsidR="003857C2" w:rsidRDefault="003857C2">
      <w:pPr>
        <w:pStyle w:val="Textocomentario"/>
      </w:pPr>
    </w:p>
    <w:p w14:paraId="3FCD52D4" w14:textId="42EF52FA" w:rsidR="003857C2" w:rsidRDefault="003857C2">
      <w:pPr>
        <w:pStyle w:val="Textocomentario"/>
      </w:pPr>
      <w:r>
        <w:t>Unificar</w:t>
      </w:r>
    </w:p>
  </w:comment>
  <w:comment w:id="815" w:author="AcerF5w10" w:date="2019-03-07T10:31:00Z" w:initials="A">
    <w:p w14:paraId="6AF0A4DA" w14:textId="52643309" w:rsidR="003857C2" w:rsidRDefault="003857C2">
      <w:pPr>
        <w:pStyle w:val="Textocomentario"/>
      </w:pPr>
      <w:r>
        <w:rPr>
          <w:rStyle w:val="Refdecomentario"/>
        </w:rPr>
        <w:annotationRef/>
      </w:r>
      <w:r>
        <w:t>En 20xx [ ] xxxx (muy vieja no entra en la ventana de tiempo)</w:t>
      </w:r>
    </w:p>
  </w:comment>
  <w:comment w:id="882" w:author="AcerF5w10" w:date="2019-03-07T10:32:00Z" w:initials="A">
    <w:p w14:paraId="2181915A" w14:textId="3986E5C2" w:rsidR="003857C2" w:rsidRDefault="003857C2">
      <w:pPr>
        <w:pStyle w:val="Textocomentario"/>
      </w:pPr>
      <w:r>
        <w:rPr>
          <w:rStyle w:val="Refdecomentario"/>
        </w:rPr>
        <w:annotationRef/>
      </w:r>
      <w:r>
        <w:t>Esto es otra referencia ?</w:t>
      </w:r>
    </w:p>
  </w:comment>
  <w:comment w:id="935" w:author="AcerF5w10" w:date="2019-03-07T10:34:00Z" w:initials="A">
    <w:p w14:paraId="5067239C" w14:textId="3AA0014C" w:rsidR="003857C2" w:rsidRDefault="003857C2">
      <w:pPr>
        <w:pStyle w:val="Textocomentario"/>
      </w:pPr>
      <w:r>
        <w:rPr>
          <w:rStyle w:val="Refdecomentario"/>
        </w:rPr>
        <w:annotationRef/>
      </w:r>
      <w:r>
        <w:t>En 20xx [ ] xxxx</w:t>
      </w:r>
    </w:p>
  </w:comment>
  <w:comment w:id="943" w:author="AcerF5w10" w:date="2019-03-07T10:34:00Z" w:initials="A">
    <w:p w14:paraId="275E949B" w14:textId="787B74B1" w:rsidR="003857C2" w:rsidRDefault="003857C2">
      <w:pPr>
        <w:pStyle w:val="Textocomentario"/>
      </w:pPr>
      <w:r>
        <w:rPr>
          <w:rStyle w:val="Refdecomentario"/>
        </w:rPr>
        <w:annotationRef/>
      </w:r>
      <w:r>
        <w:t>En 20xx [ ] xxxx</w:t>
      </w:r>
    </w:p>
  </w:comment>
  <w:comment w:id="956" w:author="AcerF5w10" w:date="2019-03-07T10:35:00Z" w:initials="A">
    <w:p w14:paraId="4C5C0794" w14:textId="59B3D462" w:rsidR="003857C2" w:rsidRDefault="003857C2">
      <w:pPr>
        <w:pStyle w:val="Textocomentario"/>
      </w:pPr>
      <w:r>
        <w:rPr>
          <w:rStyle w:val="Refdecomentario"/>
        </w:rPr>
        <w:annotationRef/>
      </w:r>
      <w:r>
        <w:t>(YA) En esta propuesta, porque no quedaba claro si sobre el párrafo anterior o es sobre el trabajo que se va a desarrollar.</w:t>
      </w:r>
    </w:p>
    <w:p w14:paraId="62E7A292" w14:textId="58C4C48D" w:rsidR="003857C2" w:rsidRDefault="003857C2">
      <w:pPr>
        <w:pStyle w:val="Textocomentario"/>
      </w:pPr>
      <w:r>
        <w:t>Res/ se aclara que es para el proyecto que estamos desarrollando.</w:t>
      </w:r>
    </w:p>
  </w:comment>
  <w:comment w:id="962" w:author="AcerF5w10" w:date="2019-03-07T12:12:00Z" w:initials="A">
    <w:p w14:paraId="77058FB2" w14:textId="163A8A54" w:rsidR="003857C2" w:rsidRDefault="003857C2">
      <w:pPr>
        <w:pStyle w:val="Textocomentario"/>
      </w:pPr>
      <w:r>
        <w:rPr>
          <w:rStyle w:val="Refdecomentario"/>
        </w:rPr>
        <w:annotationRef/>
      </w:r>
      <w:r>
        <w:t>MAGE Pasar a la siguiente página (porque era solo el título al final de la página, pero ahora ya tiene más texto, se movió por los cambios realizados arriba) (VERIFICAR).</w:t>
      </w:r>
    </w:p>
  </w:comment>
  <w:comment w:id="973" w:author="AcerF5w10" w:date="2019-03-07T12:15:00Z" w:initials="A">
    <w:p w14:paraId="0AA54457" w14:textId="60AC327B" w:rsidR="003857C2" w:rsidRDefault="003857C2">
      <w:pPr>
        <w:pStyle w:val="Textocomentario"/>
      </w:pPr>
      <w:r>
        <w:rPr>
          <w:rStyle w:val="Refdecomentario"/>
        </w:rPr>
        <w:annotationRef/>
      </w:r>
      <w:r>
        <w:t>(YA)_MAGE Patrones, de diseño? , interacción? O son patrones de diseño de interacción?</w:t>
      </w:r>
    </w:p>
    <w:p w14:paraId="49198E8C" w14:textId="7F32AB9E" w:rsidR="003857C2" w:rsidRDefault="003857C2">
      <w:pPr>
        <w:pStyle w:val="Textocomentario"/>
      </w:pPr>
      <w:r>
        <w:t>Res/ se aclara que son Patrones de diseño.</w:t>
      </w:r>
    </w:p>
  </w:comment>
  <w:comment w:id="972" w:author="AcerF5w10" w:date="2019-03-07T10:37:00Z" w:initials="A">
    <w:p w14:paraId="53E88E81" w14:textId="3F77809A" w:rsidR="003857C2" w:rsidRDefault="003857C2">
      <w:pPr>
        <w:pStyle w:val="Textocomentario"/>
      </w:pPr>
      <w:r>
        <w:rPr>
          <w:rStyle w:val="Refdecomentario"/>
        </w:rPr>
        <w:annotationRef/>
      </w:r>
      <w:r>
        <w:t>(YA) Suena a objetivo – pegar al párrafo anterior.</w:t>
      </w:r>
    </w:p>
    <w:p w14:paraId="668D6E28" w14:textId="5C093A98" w:rsidR="003857C2" w:rsidRDefault="003857C2">
      <w:pPr>
        <w:pStyle w:val="Textocomentario"/>
      </w:pPr>
      <w:r>
        <w:t>Res/ se sube y pega al párrafo de arriba.</w:t>
      </w:r>
    </w:p>
  </w:comment>
  <w:comment w:id="979" w:author="AcerF5w10" w:date="2019-03-07T12:16:00Z" w:initials="A">
    <w:p w14:paraId="55C1B19E" w14:textId="6353BF06" w:rsidR="003857C2" w:rsidRDefault="003857C2">
      <w:pPr>
        <w:pStyle w:val="Textocomentario"/>
      </w:pPr>
      <w:r>
        <w:rPr>
          <w:rStyle w:val="Refdecomentario"/>
        </w:rPr>
        <w:annotationRef/>
      </w:r>
      <w:r>
        <w:t>(YA)_MAGE patrones de diseño? – interacción?</w:t>
      </w:r>
    </w:p>
    <w:p w14:paraId="1ED42C9D" w14:textId="245E4BC8" w:rsidR="003857C2" w:rsidRDefault="003857C2">
      <w:pPr>
        <w:pStyle w:val="Textocomentario"/>
      </w:pPr>
      <w:r>
        <w:t>Rea/ Patrones de diseño.</w:t>
      </w:r>
    </w:p>
  </w:comment>
  <w:comment w:id="977" w:author="AcerF5w10" w:date="2019-03-07T10:38:00Z" w:initials="A">
    <w:p w14:paraId="42F32CB3" w14:textId="47278E3A" w:rsidR="003857C2" w:rsidRDefault="003857C2">
      <w:pPr>
        <w:pStyle w:val="Textocomentario"/>
      </w:pPr>
      <w:r>
        <w:rPr>
          <w:rStyle w:val="Refdecomentario"/>
        </w:rPr>
        <w:annotationRef/>
      </w:r>
      <w:r>
        <w:t>Que aporta esto?</w:t>
      </w:r>
    </w:p>
  </w:comment>
  <w:comment w:id="988" w:author="AcerF5w10" w:date="2019-03-04T18:08:00Z" w:initials="A">
    <w:p w14:paraId="7879AF13" w14:textId="5BD20711" w:rsidR="003857C2" w:rsidRDefault="003857C2">
      <w:pPr>
        <w:pStyle w:val="Textocomentario"/>
      </w:pPr>
      <w:r>
        <w:rPr>
          <w:rStyle w:val="Refdecomentario"/>
        </w:rPr>
        <w:annotationRef/>
      </w:r>
      <w:r>
        <w:t>(YA)_Un objetivo general debe responder estas tres preguntas.</w:t>
      </w:r>
    </w:p>
    <w:p w14:paraId="4719CCE6" w14:textId="186B834D" w:rsidR="003857C2" w:rsidRDefault="003857C2" w:rsidP="003F6535">
      <w:pPr>
        <w:pStyle w:val="Textocomentario"/>
        <w:numPr>
          <w:ilvl w:val="0"/>
          <w:numId w:val="15"/>
        </w:numPr>
      </w:pPr>
      <w:r>
        <w:t>Que ?</w:t>
      </w:r>
    </w:p>
    <w:p w14:paraId="2C5B7E5F" w14:textId="545693A8" w:rsidR="003857C2" w:rsidRDefault="003857C2" w:rsidP="003F6535">
      <w:pPr>
        <w:pStyle w:val="Textocomentario"/>
        <w:numPr>
          <w:ilvl w:val="0"/>
          <w:numId w:val="15"/>
        </w:numPr>
      </w:pPr>
      <w:r>
        <w:t>Como ?</w:t>
      </w:r>
    </w:p>
    <w:p w14:paraId="5754056E" w14:textId="64698760" w:rsidR="003857C2" w:rsidRDefault="003857C2" w:rsidP="003F6535">
      <w:pPr>
        <w:pStyle w:val="Textocomentario"/>
        <w:numPr>
          <w:ilvl w:val="0"/>
          <w:numId w:val="15"/>
        </w:numPr>
      </w:pPr>
      <w:r>
        <w:t>Para que?</w:t>
      </w:r>
    </w:p>
    <w:p w14:paraId="3F7B6B75" w14:textId="5AC7D9EF" w:rsidR="003857C2" w:rsidRDefault="003857C2" w:rsidP="00EE20B7">
      <w:pPr>
        <w:pStyle w:val="Textocomentario"/>
      </w:pPr>
      <w:r>
        <w:t>Res/ Se le agrega el como con la frase “mediante una revisión sofisticada”.</w:t>
      </w:r>
    </w:p>
  </w:comment>
  <w:comment w:id="1011" w:author="AcerF5w10" w:date="2019-03-04T18:07:00Z" w:initials="A">
    <w:p w14:paraId="61600008" w14:textId="686A57A5" w:rsidR="003857C2" w:rsidRDefault="003857C2">
      <w:pPr>
        <w:pStyle w:val="Textocomentario"/>
      </w:pPr>
      <w:r>
        <w:rPr>
          <w:rStyle w:val="Refdecomentario"/>
        </w:rPr>
        <w:annotationRef/>
      </w:r>
      <w:r>
        <w:t xml:space="preserve">(YA)_Objetivo específico: </w:t>
      </w:r>
    </w:p>
    <w:p w14:paraId="6AAFFDE0" w14:textId="7A2B73DA" w:rsidR="003857C2" w:rsidRDefault="003857C2" w:rsidP="003F6535">
      <w:pPr>
        <w:pStyle w:val="Textocomentario"/>
        <w:numPr>
          <w:ilvl w:val="0"/>
          <w:numId w:val="14"/>
        </w:numPr>
      </w:pPr>
      <w:r>
        <w:t xml:space="preserve">Que </w:t>
      </w:r>
    </w:p>
    <w:p w14:paraId="1B22C1AD" w14:textId="1F6CD1EE" w:rsidR="003857C2" w:rsidRDefault="003857C2" w:rsidP="003F6535">
      <w:pPr>
        <w:pStyle w:val="Textocomentario"/>
        <w:numPr>
          <w:ilvl w:val="0"/>
          <w:numId w:val="14"/>
        </w:numPr>
      </w:pPr>
      <w:r>
        <w:t>Como?</w:t>
      </w:r>
    </w:p>
    <w:p w14:paraId="0AE1CBB2" w14:textId="55449AD3" w:rsidR="003857C2" w:rsidRDefault="003857C2" w:rsidP="00415724">
      <w:pPr>
        <w:pStyle w:val="Textocomentario"/>
      </w:pPr>
      <w:r>
        <w:t>Recuerden responder la pregunta de investigación con los objetivos.</w:t>
      </w:r>
    </w:p>
    <w:p w14:paraId="43F4835E" w14:textId="52333E3B" w:rsidR="003857C2" w:rsidRDefault="003857C2" w:rsidP="00145482">
      <w:pPr>
        <w:pStyle w:val="Textocomentario"/>
      </w:pPr>
      <w:r>
        <w:t>Res/ Se considera que los objetivos específicos responden la pregunta de investigación.</w:t>
      </w:r>
    </w:p>
  </w:comment>
  <w:comment w:id="1012" w:author="AcerF5w10" w:date="2019-03-02T17:48:00Z" w:initials="A">
    <w:p w14:paraId="5F6BA1E0" w14:textId="667B590A" w:rsidR="003857C2" w:rsidRPr="00E03C73" w:rsidRDefault="003857C2">
      <w:pPr>
        <w:pStyle w:val="Textocomentario"/>
        <w:rPr>
          <w:sz w:val="22"/>
          <w:szCs w:val="22"/>
        </w:rPr>
      </w:pPr>
      <w:r w:rsidRPr="00E03C73">
        <w:rPr>
          <w:rStyle w:val="Refdecomentario"/>
          <w:sz w:val="22"/>
          <w:szCs w:val="22"/>
        </w:rPr>
        <w:annotationRef/>
      </w:r>
      <w:r>
        <w:t>(YA)_</w:t>
      </w:r>
      <w:r w:rsidRPr="00E03C73">
        <w:rPr>
          <w:rFonts w:ascii="Arial" w:eastAsia="Arial" w:hAnsi="Arial" w:cs="Arial"/>
          <w:sz w:val="22"/>
          <w:szCs w:val="22"/>
        </w:rPr>
        <w:t>Gravacion Victor:</w:t>
      </w:r>
      <w:r>
        <w:rPr>
          <w:rFonts w:ascii="Arial" w:eastAsia="Arial" w:hAnsi="Arial" w:cs="Arial"/>
          <w:sz w:val="22"/>
          <w:szCs w:val="22"/>
        </w:rPr>
        <w:t xml:space="preserve"> </w:t>
      </w:r>
    </w:p>
    <w:p w14:paraId="5ED93BA9" w14:textId="68A331CF" w:rsidR="003857C2" w:rsidRPr="00405382" w:rsidRDefault="003857C2" w:rsidP="00EC1DDF">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sidRPr="0018279A">
        <w:rPr>
          <w:rFonts w:ascii="Arial" w:eastAsia="Arial" w:hAnsi="Arial" w:cs="Arial"/>
          <w:color w:val="FF0000"/>
          <w:sz w:val="22"/>
          <w:szCs w:val="22"/>
        </w:rPr>
        <w:t xml:space="preserve">Explorar los </w:t>
      </w:r>
      <w:r>
        <w:rPr>
          <w:rFonts w:ascii="Arial" w:eastAsia="Arial" w:hAnsi="Arial" w:cs="Arial"/>
          <w:color w:val="FF0000"/>
          <w:sz w:val="22"/>
          <w:szCs w:val="22"/>
        </w:rPr>
        <w:t xml:space="preserve">diferentes </w:t>
      </w:r>
      <w:r w:rsidRPr="0018279A">
        <w:rPr>
          <w:rFonts w:ascii="Arial" w:eastAsia="Arial" w:hAnsi="Arial" w:cs="Arial"/>
          <w:color w:val="FF0000"/>
          <w:sz w:val="22"/>
          <w:szCs w:val="22"/>
        </w:rPr>
        <w:t xml:space="preserve">lineamientos y principios </w:t>
      </w:r>
      <w:r>
        <w:rPr>
          <w:rFonts w:ascii="Arial" w:eastAsia="Arial" w:hAnsi="Arial" w:cs="Arial"/>
          <w:color w:val="FF0000"/>
          <w:sz w:val="22"/>
          <w:szCs w:val="22"/>
        </w:rPr>
        <w:t>para el</w:t>
      </w:r>
      <w:r w:rsidRPr="0018279A">
        <w:rPr>
          <w:rFonts w:ascii="Arial" w:eastAsia="Arial" w:hAnsi="Arial" w:cs="Arial"/>
          <w:color w:val="FF0000"/>
          <w:sz w:val="22"/>
          <w:szCs w:val="22"/>
        </w:rPr>
        <w:t xml:space="preserve"> diseño, de objetos de interacción tangible para la construcción del conjunto de patrones</w:t>
      </w:r>
      <w:r>
        <w:rPr>
          <w:rFonts w:ascii="Arial" w:eastAsia="Arial" w:hAnsi="Arial" w:cs="Arial"/>
          <w:color w:val="FF0000"/>
          <w:sz w:val="22"/>
          <w:szCs w:val="22"/>
        </w:rPr>
        <w:t xml:space="preserve"> para el </w:t>
      </w:r>
      <w:r w:rsidRPr="0018279A">
        <w:rPr>
          <w:rFonts w:ascii="Arial" w:eastAsia="Arial" w:hAnsi="Arial" w:cs="Arial"/>
          <w:color w:val="FF0000"/>
          <w:sz w:val="22"/>
          <w:szCs w:val="22"/>
        </w:rPr>
        <w:t>diseño de objetos tangibles</w:t>
      </w:r>
      <w:r>
        <w:rPr>
          <w:rFonts w:ascii="Arial" w:eastAsia="Arial" w:hAnsi="Arial" w:cs="Arial"/>
          <w:color w:val="FF0000"/>
          <w:sz w:val="22"/>
          <w:szCs w:val="22"/>
        </w:rPr>
        <w:t xml:space="preserve"> de interacción</w:t>
      </w:r>
      <w:r w:rsidRPr="0018279A">
        <w:rPr>
          <w:rFonts w:ascii="Arial" w:eastAsia="Arial" w:hAnsi="Arial" w:cs="Arial"/>
          <w:color w:val="FF0000"/>
          <w:sz w:val="22"/>
          <w:szCs w:val="22"/>
        </w:rPr>
        <w:t xml:space="preserve">. </w:t>
      </w:r>
    </w:p>
    <w:p w14:paraId="57BAB913" w14:textId="7B2453F4" w:rsidR="003857C2" w:rsidRPr="00E03C73" w:rsidRDefault="003857C2" w:rsidP="00EC1DDF">
      <w:pPr>
        <w:numPr>
          <w:ilvl w:val="0"/>
          <w:numId w:val="4"/>
        </w:numPr>
        <w:pBdr>
          <w:top w:val="none" w:sz="0" w:space="0" w:color="000000"/>
          <w:left w:val="none" w:sz="0" w:space="0" w:color="000000"/>
          <w:bottom w:val="none" w:sz="0" w:space="0" w:color="000000"/>
          <w:right w:val="none" w:sz="0" w:space="0" w:color="000000"/>
          <w:between w:val="none" w:sz="0" w:space="0" w:color="000000"/>
        </w:pBdr>
        <w:ind w:left="1134"/>
        <w:contextualSpacing/>
        <w:jc w:val="both"/>
        <w:rPr>
          <w:rFonts w:ascii="Arial" w:hAnsi="Arial" w:cs="Arial"/>
          <w:color w:val="000000"/>
          <w:sz w:val="22"/>
          <w:szCs w:val="22"/>
        </w:rPr>
      </w:pPr>
      <w:r>
        <w:rPr>
          <w:rFonts w:ascii="Arial" w:eastAsia="Arial" w:hAnsi="Arial" w:cs="Arial"/>
          <w:color w:val="FF0000"/>
          <w:sz w:val="22"/>
          <w:szCs w:val="22"/>
        </w:rPr>
        <w:t>Explorar patrones de interaccion existentes para el diseño de interfaces tangibles (o de objetos tangibles) orientados o dirigidos a la interacción en juegos serios.</w:t>
      </w:r>
    </w:p>
    <w:p w14:paraId="4ADB69B8" w14:textId="6D53CAF4" w:rsidR="003857C2" w:rsidRDefault="003857C2"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2"/>
          <w:szCs w:val="22"/>
        </w:rPr>
      </w:pPr>
      <w:r w:rsidRPr="00E03C73">
        <w:rPr>
          <w:rFonts w:ascii="Arial" w:eastAsia="Arial" w:hAnsi="Arial" w:cs="Arial"/>
          <w:sz w:val="22"/>
          <w:szCs w:val="22"/>
        </w:rPr>
        <w:t>Foto Hoja:</w:t>
      </w:r>
    </w:p>
    <w:p w14:paraId="1E7A3A59" w14:textId="3D5F04D8" w:rsidR="003857C2" w:rsidRDefault="003857C2" w:rsidP="00E03C73">
      <w:pPr>
        <w:pStyle w:val="Prrafodelista"/>
        <w:numPr>
          <w:ilvl w:val="0"/>
          <w:numId w:val="1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2"/>
          <w:szCs w:val="22"/>
        </w:rPr>
      </w:pPr>
      <w:r>
        <w:rPr>
          <w:rFonts w:ascii="Arial" w:eastAsia="Arial" w:hAnsi="Arial" w:cs="Arial"/>
          <w:sz w:val="22"/>
          <w:szCs w:val="22"/>
        </w:rPr>
        <w:t>Explorar los lineamientos y principios de diseño de objetos de interacción tangible en los juegos serios para rehabilitación psicomotriz para la construcción del conjunto de patrones de diseño de objetos tangibles.</w:t>
      </w:r>
    </w:p>
    <w:p w14:paraId="0149AE7C" w14:textId="54ABC9AF" w:rsidR="003857C2" w:rsidRDefault="003857C2" w:rsidP="0018287F">
      <w:pPr>
        <w:pStyle w:val="Prrafodelista"/>
        <w:pBdr>
          <w:top w:val="none" w:sz="0" w:space="0" w:color="000000"/>
          <w:left w:val="none" w:sz="0" w:space="0" w:color="000000"/>
          <w:bottom w:val="none" w:sz="0" w:space="0" w:color="000000"/>
          <w:right w:val="none" w:sz="0" w:space="0" w:color="000000"/>
          <w:between w:val="none" w:sz="0" w:space="0" w:color="000000"/>
        </w:pBdr>
        <w:ind w:left="0"/>
        <w:jc w:val="both"/>
        <w:rPr>
          <w:rFonts w:ascii="Arial" w:eastAsia="Arial" w:hAnsi="Arial" w:cs="Arial"/>
          <w:sz w:val="22"/>
          <w:szCs w:val="22"/>
        </w:rPr>
      </w:pPr>
    </w:p>
    <w:p w14:paraId="5D651544" w14:textId="4D258BED" w:rsidR="003857C2" w:rsidRPr="00E03C73" w:rsidRDefault="003857C2" w:rsidP="0018287F">
      <w:pPr>
        <w:pStyle w:val="Prrafodelista"/>
        <w:pBdr>
          <w:top w:val="none" w:sz="0" w:space="0" w:color="000000"/>
          <w:left w:val="none" w:sz="0" w:space="0" w:color="000000"/>
          <w:bottom w:val="none" w:sz="0" w:space="0" w:color="000000"/>
          <w:right w:val="none" w:sz="0" w:space="0" w:color="000000"/>
          <w:between w:val="none" w:sz="0" w:space="0" w:color="000000"/>
        </w:pBdr>
        <w:ind w:left="0"/>
        <w:jc w:val="both"/>
        <w:rPr>
          <w:rFonts w:ascii="Arial" w:eastAsia="Arial" w:hAnsi="Arial" w:cs="Arial"/>
          <w:sz w:val="22"/>
          <w:szCs w:val="22"/>
        </w:rPr>
      </w:pPr>
      <w:r>
        <w:t>Res/ Se conforma un objetivo a partir del que está escrito en la hoja y el de la grabación a victor, además se verifica que contenga el que y el como.</w:t>
      </w:r>
    </w:p>
    <w:p w14:paraId="429DE38F" w14:textId="77777777" w:rsidR="003857C2" w:rsidRPr="003135D8" w:rsidRDefault="003857C2" w:rsidP="00E03C73">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hAnsi="Arial" w:cs="Arial"/>
          <w:color w:val="000000"/>
          <w:sz w:val="22"/>
          <w:szCs w:val="22"/>
        </w:rPr>
      </w:pPr>
    </w:p>
    <w:p w14:paraId="3804C716" w14:textId="3F2DE5E4" w:rsidR="003857C2" w:rsidRDefault="003857C2">
      <w:pPr>
        <w:pStyle w:val="Textocomentario"/>
      </w:pPr>
    </w:p>
  </w:comment>
  <w:comment w:id="1067" w:author="AcerF5w10" w:date="2019-03-11T19:37:00Z" w:initials="A">
    <w:p w14:paraId="092414EE" w14:textId="61775C47" w:rsidR="003857C2" w:rsidRDefault="003857C2" w:rsidP="00854BAF">
      <w:pPr>
        <w:pStyle w:val="Textocomentario"/>
      </w:pPr>
      <w:r>
        <w:rPr>
          <w:rStyle w:val="Refdecomentario"/>
        </w:rPr>
        <w:annotationRef/>
      </w:r>
      <w:r>
        <w:t xml:space="preserve">(YA)_Sugerencia Luz Marina: </w:t>
      </w:r>
    </w:p>
    <w:p w14:paraId="4843931A" w14:textId="77777777" w:rsidR="003857C2" w:rsidRDefault="003857C2" w:rsidP="00854BAF">
      <w:pPr>
        <w:pStyle w:val="Textocomentario"/>
        <w:numPr>
          <w:ilvl w:val="0"/>
          <w:numId w:val="13"/>
        </w:numPr>
      </w:pPr>
      <w:r>
        <w:t>adaptar un conjunto de patrones mediante la identificación de tal cosa, o mediante la selección de no se que</w:t>
      </w:r>
    </w:p>
    <w:p w14:paraId="636F1F77" w14:textId="77777777" w:rsidR="003857C2" w:rsidRDefault="003857C2" w:rsidP="00854BAF">
      <w:pPr>
        <w:pStyle w:val="Textocomentario"/>
        <w:numPr>
          <w:ilvl w:val="0"/>
          <w:numId w:val="13"/>
        </w:numPr>
      </w:pPr>
      <w:r>
        <w:t>|definir un conjunto de patrones</w:t>
      </w:r>
    </w:p>
    <w:p w14:paraId="3916FBF6" w14:textId="77777777" w:rsidR="003857C2" w:rsidRDefault="003857C2" w:rsidP="00854BAF">
      <w:pPr>
        <w:pStyle w:val="Textocomentario"/>
        <w:numPr>
          <w:ilvl w:val="0"/>
          <w:numId w:val="13"/>
        </w:numPr>
      </w:pPr>
      <w:r>
        <w:t xml:space="preserve"> No está claro como se va a hacer esto</w:t>
      </w:r>
    </w:p>
    <w:p w14:paraId="3D34D954" w14:textId="7B165517" w:rsidR="003857C2" w:rsidRDefault="003857C2" w:rsidP="00854BAF">
      <w:pPr>
        <w:pStyle w:val="Textocomentario"/>
      </w:pPr>
      <w:r>
        <w:t>Mediante una revisión sofisticada.</w:t>
      </w:r>
    </w:p>
    <w:p w14:paraId="22CB410D" w14:textId="115313FB" w:rsidR="003857C2" w:rsidRDefault="003857C2" w:rsidP="00854BAF">
      <w:pPr>
        <w:pStyle w:val="Textocomentario"/>
        <w:rPr>
          <w:color w:val="FF0000"/>
        </w:rPr>
      </w:pPr>
      <w:r w:rsidRPr="00405382">
        <w:rPr>
          <w:color w:val="FF0000"/>
        </w:rPr>
        <w:t>Victor= realizar una clasificación de patrones de diseño de objetos tangibles a partir de la ergonomía</w:t>
      </w:r>
      <w:r>
        <w:rPr>
          <w:color w:val="FF0000"/>
        </w:rPr>
        <w:t xml:space="preserve"> el simbolismo y lainteractividad</w:t>
      </w:r>
      <w:r w:rsidRPr="00405382">
        <w:rPr>
          <w:color w:val="FF0000"/>
        </w:rPr>
        <w:t xml:space="preserve"> </w:t>
      </w:r>
    </w:p>
    <w:p w14:paraId="3B323796" w14:textId="1C92ED01" w:rsidR="003857C2" w:rsidRDefault="003857C2" w:rsidP="00854BAF">
      <w:pPr>
        <w:pStyle w:val="Textocomentario"/>
        <w:rPr>
          <w:color w:val="FF0000"/>
        </w:rPr>
      </w:pPr>
    </w:p>
    <w:p w14:paraId="4B9B0BCA" w14:textId="43B43608" w:rsidR="003857C2" w:rsidRDefault="003857C2" w:rsidP="00854BAF">
      <w:pPr>
        <w:pStyle w:val="Textocomentario"/>
      </w:pPr>
      <w:r w:rsidRPr="0018287F">
        <w:t xml:space="preserve">Res/ Se </w:t>
      </w:r>
      <w:r>
        <w:t>expresa el que y el como con la información de la grabación 02 = 2:23:20</w:t>
      </w:r>
    </w:p>
  </w:comment>
  <w:comment w:id="1086" w:author="AcerF5w10" w:date="2019-03-04T17:08:00Z" w:initials="A">
    <w:p w14:paraId="7A8BCD1A" w14:textId="77777777" w:rsidR="003857C2" w:rsidRDefault="003857C2">
      <w:pPr>
        <w:pStyle w:val="Textocomentario"/>
      </w:pPr>
      <w:r>
        <w:rPr>
          <w:rStyle w:val="Refdecomentario"/>
        </w:rPr>
        <w:annotationRef/>
      </w:r>
      <w:r>
        <w:t xml:space="preserve">Sugerencia Luz Marina: </w:t>
      </w:r>
    </w:p>
    <w:p w14:paraId="6842F5FE" w14:textId="77777777" w:rsidR="003857C2" w:rsidRDefault="003857C2" w:rsidP="00A60E23">
      <w:pPr>
        <w:pStyle w:val="Textocomentario"/>
        <w:numPr>
          <w:ilvl w:val="0"/>
          <w:numId w:val="13"/>
        </w:numPr>
      </w:pPr>
      <w:r>
        <w:t>adaptar un conjunto de patrones mediante la identificación de tal cosa, o mediante la selección de no se que</w:t>
      </w:r>
    </w:p>
    <w:p w14:paraId="6BE40B67" w14:textId="77777777" w:rsidR="003857C2" w:rsidRDefault="003857C2" w:rsidP="00A60E23">
      <w:pPr>
        <w:pStyle w:val="Textocomentario"/>
        <w:numPr>
          <w:ilvl w:val="0"/>
          <w:numId w:val="13"/>
        </w:numPr>
      </w:pPr>
      <w:r>
        <w:t>|definir un conjunto de patrones</w:t>
      </w:r>
    </w:p>
    <w:p w14:paraId="5CE48771" w14:textId="4822AA6A" w:rsidR="003857C2" w:rsidRDefault="003857C2" w:rsidP="00A60E23">
      <w:pPr>
        <w:pStyle w:val="Textocomentario"/>
        <w:numPr>
          <w:ilvl w:val="0"/>
          <w:numId w:val="13"/>
        </w:numPr>
      </w:pPr>
      <w:r>
        <w:t xml:space="preserve"> No está claro como se va a hacer esto</w:t>
      </w:r>
    </w:p>
    <w:p w14:paraId="60DB9EEB" w14:textId="447CAF1E" w:rsidR="003857C2" w:rsidRDefault="003857C2" w:rsidP="00A60E23">
      <w:pPr>
        <w:pStyle w:val="Textocomentario"/>
        <w:numPr>
          <w:ilvl w:val="0"/>
          <w:numId w:val="13"/>
        </w:numPr>
      </w:pPr>
      <w:r>
        <w:t>Mediante una revisión sofisticada.</w:t>
      </w:r>
    </w:p>
  </w:comment>
  <w:comment w:id="1090" w:author="AcerF5w10" w:date="2019-03-04T18:07:00Z" w:initials="A">
    <w:p w14:paraId="073A2936" w14:textId="732EEF0A" w:rsidR="003857C2" w:rsidRDefault="003857C2">
      <w:pPr>
        <w:pStyle w:val="Textocomentario"/>
      </w:pPr>
      <w:r>
        <w:rPr>
          <w:rStyle w:val="Refdecomentario"/>
        </w:rPr>
        <w:annotationRef/>
      </w:r>
      <w:r>
        <w:t>(YA)_Si tiene el que, pero falta el como.</w:t>
      </w:r>
    </w:p>
    <w:p w14:paraId="6A954DBD" w14:textId="5ACD902B" w:rsidR="003857C2" w:rsidRDefault="003857C2">
      <w:pPr>
        <w:pStyle w:val="Textocomentario"/>
      </w:pPr>
      <w:r>
        <w:t>Res/</w:t>
      </w:r>
      <w:r w:rsidRPr="002F63AA">
        <w:t xml:space="preserve"> </w:t>
      </w:r>
      <w:r>
        <w:t>Se expresa el cómo al mencionar que se van a usar los patrones propuestos.</w:t>
      </w:r>
    </w:p>
  </w:comment>
  <w:comment w:id="1109" w:author="AcerF5w10" w:date="2019-03-04T17:58:00Z" w:initials="A">
    <w:p w14:paraId="41B7384A" w14:textId="536C7EA5" w:rsidR="003857C2" w:rsidRDefault="003857C2">
      <w:pPr>
        <w:pStyle w:val="Textocomentario"/>
      </w:pPr>
      <w:r>
        <w:rPr>
          <w:rStyle w:val="Refdecomentario"/>
        </w:rPr>
        <w:annotationRef/>
      </w:r>
      <w:r>
        <w:t>(YA)_¿Evaluar, pero no se dice o especifica que se va a evaluar?</w:t>
      </w:r>
    </w:p>
    <w:p w14:paraId="0443737C" w14:textId="5FD84090" w:rsidR="003857C2" w:rsidRDefault="003857C2">
      <w:pPr>
        <w:pStyle w:val="Textocomentario"/>
      </w:pPr>
      <w:r>
        <w:t>Res/ Se especifica que lo que se va a evaluar es si mejora la interacción.</w:t>
      </w:r>
    </w:p>
  </w:comment>
  <w:comment w:id="1110" w:author="AcerF5w10" w:date="2019-03-07T12:19:00Z" w:initials="A">
    <w:p w14:paraId="1AA0169E" w14:textId="3C2B9507" w:rsidR="003857C2" w:rsidRDefault="003857C2">
      <w:pPr>
        <w:pStyle w:val="Textocomentario"/>
      </w:pPr>
      <w:r>
        <w:rPr>
          <w:rStyle w:val="Refdecomentario"/>
        </w:rPr>
        <w:annotationRef/>
      </w:r>
      <w:r>
        <w:t>(YA)_MAGE no caso de estudio (reemplazar por estudio de caso).</w:t>
      </w:r>
    </w:p>
    <w:p w14:paraId="6F00F6BF" w14:textId="6D4CC1EF" w:rsidR="003857C2" w:rsidRDefault="003857C2">
      <w:pPr>
        <w:pStyle w:val="Textocomentario"/>
      </w:pPr>
      <w:r>
        <w:t>Res/ Se reemplaza caso de estudio por estudio de caso</w:t>
      </w:r>
    </w:p>
  </w:comment>
  <w:comment w:id="1125" w:author="AcerF5w10" w:date="2019-03-07T12:20:00Z" w:initials="A">
    <w:p w14:paraId="46D53FE9" w14:textId="2EB4D0F2" w:rsidR="003857C2" w:rsidRDefault="003857C2">
      <w:pPr>
        <w:pStyle w:val="Textocomentario"/>
      </w:pPr>
      <w:r>
        <w:rPr>
          <w:rStyle w:val="Refdecomentario"/>
        </w:rPr>
        <w:annotationRef/>
      </w:r>
      <w:r>
        <w:t>(YA)_MAGE resaltado en rojo.</w:t>
      </w:r>
    </w:p>
    <w:p w14:paraId="69C0B279" w14:textId="43140278" w:rsidR="003857C2" w:rsidRDefault="003857C2">
      <w:pPr>
        <w:pStyle w:val="Textocomentario"/>
      </w:pPr>
      <w:r>
        <w:t>Res/ Se cambia patrones de diseño de interacción por patrones de diseño de objetos con interacción tangible.</w:t>
      </w:r>
    </w:p>
  </w:comment>
  <w:comment w:id="1131" w:author="AcerF5w10" w:date="2019-03-07T12:21:00Z" w:initials="A">
    <w:p w14:paraId="12212C61" w14:textId="5A24C352" w:rsidR="003857C2" w:rsidRDefault="003857C2" w:rsidP="0011525B">
      <w:pPr>
        <w:pStyle w:val="Textocomentario"/>
      </w:pPr>
      <w:r>
        <w:rPr>
          <w:rStyle w:val="Refdecomentario"/>
        </w:rPr>
        <w:annotationRef/>
      </w:r>
      <w:r>
        <w:t>(YA)_</w:t>
      </w:r>
      <w:r>
        <w:rPr>
          <w:rStyle w:val="Refdecomentario"/>
        </w:rPr>
        <w:annotationRef/>
      </w:r>
      <w:r>
        <w:t>MAGE resaltado en rojo.</w:t>
      </w:r>
    </w:p>
    <w:p w14:paraId="724F7CA8" w14:textId="33150AFC" w:rsidR="003857C2" w:rsidRDefault="003857C2">
      <w:pPr>
        <w:pStyle w:val="Textocomentario"/>
      </w:pPr>
      <w:r>
        <w:t>Res/ Se cambia patrones de diseño de interacción por patrones de diseño de objetos con interacción tangible.</w:t>
      </w:r>
    </w:p>
  </w:comment>
  <w:comment w:id="1136" w:author="AcerF5w10" w:date="2019-03-07T12:22:00Z" w:initials="A">
    <w:p w14:paraId="22D81431" w14:textId="348FB739" w:rsidR="003857C2" w:rsidRDefault="003857C2">
      <w:pPr>
        <w:pStyle w:val="Textocomentario"/>
      </w:pPr>
      <w:r>
        <w:rPr>
          <w:rStyle w:val="Refdecomentario"/>
        </w:rPr>
        <w:annotationRef/>
      </w:r>
      <w:r>
        <w:t>(YA)_MAGE resaltado en rojo.</w:t>
      </w:r>
    </w:p>
    <w:p w14:paraId="0874DDD4" w14:textId="7E0769DC" w:rsidR="003857C2" w:rsidRDefault="003857C2">
      <w:pPr>
        <w:pStyle w:val="Textocomentario"/>
      </w:pPr>
      <w:r>
        <w:t>Res/ Se cambió patrones de interacción por patrones de diseño.</w:t>
      </w:r>
    </w:p>
  </w:comment>
  <w:comment w:id="1151" w:author="AcerF5w10" w:date="2019-03-07T12:22:00Z" w:initials="A">
    <w:p w14:paraId="79F9E519" w14:textId="515FEEEB" w:rsidR="003857C2" w:rsidRDefault="003857C2">
      <w:pPr>
        <w:pStyle w:val="Textocomentario"/>
      </w:pPr>
      <w:r>
        <w:rPr>
          <w:rStyle w:val="Refdecomentario"/>
        </w:rPr>
        <w:annotationRef/>
      </w:r>
      <w:r>
        <w:t>(YA)_MAGE resaltado en rojo.</w:t>
      </w:r>
    </w:p>
    <w:p w14:paraId="685D82CA" w14:textId="5F9AB82E" w:rsidR="003857C2" w:rsidRDefault="003857C2">
      <w:pPr>
        <w:pStyle w:val="Textocomentario"/>
      </w:pPr>
      <w:r>
        <w:t>Res/ Se cambió patrones de interacción por patrones de diseño.</w:t>
      </w:r>
    </w:p>
  </w:comment>
  <w:comment w:id="1161" w:author="AcerF5w10" w:date="2019-03-12T12:33:00Z" w:initials="A">
    <w:p w14:paraId="20A5058F" w14:textId="4BCADF51" w:rsidR="003857C2" w:rsidRDefault="003857C2">
      <w:pPr>
        <w:pStyle w:val="Textocomentario"/>
      </w:pPr>
      <w:r>
        <w:rPr>
          <w:rStyle w:val="Refdecomentario"/>
        </w:rPr>
        <w:annotationRef/>
      </w:r>
      <w:r>
        <w:t>Metodología para la construcción del prototipo de juego serio.</w:t>
      </w:r>
    </w:p>
  </w:comment>
  <w:comment w:id="1205" w:author="AcerF5w10" w:date="2019-03-07T11:53:00Z" w:initials="A">
    <w:p w14:paraId="42721ACB" w14:textId="1471BF81" w:rsidR="003857C2" w:rsidRDefault="003857C2">
      <w:pPr>
        <w:pStyle w:val="Textocomentario"/>
      </w:pPr>
      <w:r>
        <w:rPr>
          <w:rStyle w:val="Refdecomentario"/>
        </w:rPr>
        <w:annotationRef/>
      </w:r>
      <w:r>
        <w:t>Metodología para la construcción del prototipo de juego serio</w:t>
      </w:r>
    </w:p>
  </w:comment>
  <w:comment w:id="1207" w:author="AcerF5w10" w:date="2019-05-11T11:59:00Z" w:initials="A">
    <w:p w14:paraId="724E0BBA" w14:textId="1B96A031" w:rsidR="003857C2" w:rsidRDefault="003857C2">
      <w:pPr>
        <w:pStyle w:val="Textocomentario"/>
      </w:pPr>
      <w:r>
        <w:rPr>
          <w:rStyle w:val="Refdecomentario"/>
        </w:rPr>
        <w:annotationRef/>
      </w:r>
      <w:r>
        <w:t>Actualizar este valor y los de la tabla de abajo con el del año en curso.</w:t>
      </w:r>
    </w:p>
  </w:comment>
  <w:comment w:id="1214" w:author="AcerF5w10" w:date="2019-03-12T12:30:00Z" w:initials="A">
    <w:p w14:paraId="65557759" w14:textId="137542D8" w:rsidR="003857C2" w:rsidRDefault="003857C2">
      <w:pPr>
        <w:pStyle w:val="Textocomentario"/>
      </w:pPr>
      <w:r>
        <w:t>(YA)_</w:t>
      </w:r>
      <w:r>
        <w:rPr>
          <w:rStyle w:val="Refdecomentario"/>
        </w:rPr>
        <w:annotationRef/>
      </w:r>
      <w:r>
        <w:t>MAGE: no es FIET-Sistemas es UNICAUCA</w:t>
      </w:r>
    </w:p>
    <w:p w14:paraId="14920A99" w14:textId="4C1095BC" w:rsidR="003857C2" w:rsidRDefault="003857C2">
      <w:pPr>
        <w:pStyle w:val="Textocomentario"/>
      </w:pPr>
      <w:r>
        <w:t>Res/ se cambia por Unicauca.</w:t>
      </w:r>
    </w:p>
  </w:comment>
  <w:comment w:id="1255" w:author="AcerF5w10" w:date="2019-03-07T11:54:00Z" w:initials="A">
    <w:p w14:paraId="01C50CD1" w14:textId="1594DBB6" w:rsidR="003857C2" w:rsidRDefault="003857C2">
      <w:pPr>
        <w:pStyle w:val="Textocomentario"/>
      </w:pPr>
      <w:r>
        <w:rPr>
          <w:rStyle w:val="Refdecomentario"/>
        </w:rPr>
        <w:annotationRef/>
      </w:r>
      <w:r>
        <w:t>(YA)_Video Juego Serio?.</w:t>
      </w:r>
    </w:p>
    <w:p w14:paraId="0ABD8AC5" w14:textId="5AB34FAC" w:rsidR="003857C2" w:rsidRDefault="003857C2">
      <w:pPr>
        <w:pStyle w:val="Textocomentario"/>
      </w:pPr>
      <w:r>
        <w:t>Res/ se cambia por Juego serio no videojuego, se aclara que no herramienta hibrida HW y SW, si no herramienta hardware con objetos tangibles.</w:t>
      </w:r>
    </w:p>
  </w:comment>
  <w:comment w:id="1262" w:author="AcerF5w10" w:date="2019-03-07T11:54:00Z" w:initials="A">
    <w:p w14:paraId="2D4459C0" w14:textId="0CDF462E" w:rsidR="003857C2" w:rsidRDefault="003857C2" w:rsidP="007C6A59">
      <w:pPr>
        <w:pStyle w:val="Textocomentario"/>
        <w:numPr>
          <w:ilvl w:val="0"/>
          <w:numId w:val="16"/>
        </w:numPr>
      </w:pPr>
      <w:r>
        <w:rPr>
          <w:rStyle w:val="Refdecomentario"/>
        </w:rPr>
        <w:annotationRef/>
      </w:r>
      <w:r>
        <w:t xml:space="preserve"> Revisar bibliografía</w:t>
      </w:r>
    </w:p>
    <w:p w14:paraId="2B4E3939" w14:textId="77777777" w:rsidR="003857C2" w:rsidRDefault="003857C2" w:rsidP="007C6A59">
      <w:pPr>
        <w:pStyle w:val="Textocomentario"/>
        <w:numPr>
          <w:ilvl w:val="0"/>
          <w:numId w:val="16"/>
        </w:numPr>
      </w:pPr>
      <w:r>
        <w:t>Completar las que estén incompletas</w:t>
      </w:r>
    </w:p>
    <w:p w14:paraId="6265856E" w14:textId="77777777" w:rsidR="003857C2" w:rsidRDefault="003857C2" w:rsidP="007C6A59">
      <w:pPr>
        <w:pStyle w:val="Textocomentario"/>
        <w:numPr>
          <w:ilvl w:val="0"/>
          <w:numId w:val="16"/>
        </w:numPr>
      </w:pPr>
      <w:r>
        <w:t xml:space="preserve">Actualizar algunas referencias </w:t>
      </w:r>
    </w:p>
    <w:p w14:paraId="2EEB4140" w14:textId="424E1FAF" w:rsidR="003857C2" w:rsidRDefault="003857C2" w:rsidP="007C6A59">
      <w:pPr>
        <w:pStyle w:val="Textocomentario"/>
        <w:numPr>
          <w:ilvl w:val="0"/>
          <w:numId w:val="16"/>
        </w:numPr>
      </w:pPr>
      <w:r>
        <w:t>Las marcadas con resaltador si se quedan (están dentro de la ventana de tiempo que selecciono victor (de 2013 en adelante)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F4E075" w15:done="0"/>
  <w15:commentEx w15:paraId="2E13A88B" w15:done="0"/>
  <w15:commentEx w15:paraId="119B84D5" w15:done="0"/>
  <w15:commentEx w15:paraId="324C4F72" w15:done="0"/>
  <w15:commentEx w15:paraId="0D5727B9" w15:done="0"/>
  <w15:commentEx w15:paraId="00DA37EA" w15:done="0"/>
  <w15:commentEx w15:paraId="0E3D0D03" w15:done="0"/>
  <w15:commentEx w15:paraId="6B6426B7" w15:done="0"/>
  <w15:commentEx w15:paraId="6FFB26BD" w15:done="0"/>
  <w15:commentEx w15:paraId="44D35D78" w15:done="0"/>
  <w15:commentEx w15:paraId="43A93C0F" w15:done="0"/>
  <w15:commentEx w15:paraId="30A8D42C" w15:done="0"/>
  <w15:commentEx w15:paraId="7CC03809" w15:done="0"/>
  <w15:commentEx w15:paraId="543F76EC" w15:done="0"/>
  <w15:commentEx w15:paraId="7461991D" w15:done="0"/>
  <w15:commentEx w15:paraId="6F6C6B99" w15:done="0"/>
  <w15:commentEx w15:paraId="60D85ABF" w15:done="0"/>
  <w15:commentEx w15:paraId="2E163698" w15:done="0"/>
  <w15:commentEx w15:paraId="0C1CED1C" w15:done="0"/>
  <w15:commentEx w15:paraId="3A69AA0B" w15:done="0"/>
  <w15:commentEx w15:paraId="6CF30110" w15:done="0"/>
  <w15:commentEx w15:paraId="0560BAC2" w15:done="0"/>
  <w15:commentEx w15:paraId="0DDB1989" w15:done="0"/>
  <w15:commentEx w15:paraId="7505FEB9" w15:done="0"/>
  <w15:commentEx w15:paraId="3EAED165" w15:done="0"/>
  <w15:commentEx w15:paraId="7C8A8DA5" w15:done="0"/>
  <w15:commentEx w15:paraId="53BF70F3" w15:done="0"/>
  <w15:commentEx w15:paraId="558745A7" w15:done="0"/>
  <w15:commentEx w15:paraId="7D242E4C" w15:done="0"/>
  <w15:commentEx w15:paraId="0C3D56B3" w15:done="0"/>
  <w15:commentEx w15:paraId="38612C45" w15:done="0"/>
  <w15:commentEx w15:paraId="71DAAAE8" w15:done="0"/>
  <w15:commentEx w15:paraId="3F703543" w15:done="0"/>
  <w15:commentEx w15:paraId="45E096D4" w15:done="0"/>
  <w15:commentEx w15:paraId="00B65B9B" w15:done="0"/>
  <w15:commentEx w15:paraId="7364E600" w15:done="0"/>
  <w15:commentEx w15:paraId="3326B418" w15:done="0"/>
  <w15:commentEx w15:paraId="1844E21B" w15:done="0"/>
  <w15:commentEx w15:paraId="3FCD52D4" w15:done="0"/>
  <w15:commentEx w15:paraId="6AF0A4DA" w15:done="0"/>
  <w15:commentEx w15:paraId="2181915A" w15:done="0"/>
  <w15:commentEx w15:paraId="5067239C" w15:done="0"/>
  <w15:commentEx w15:paraId="275E949B" w15:done="0"/>
  <w15:commentEx w15:paraId="62E7A292" w15:done="0"/>
  <w15:commentEx w15:paraId="77058FB2" w15:done="0"/>
  <w15:commentEx w15:paraId="49198E8C" w15:done="0"/>
  <w15:commentEx w15:paraId="668D6E28" w15:done="0"/>
  <w15:commentEx w15:paraId="1ED42C9D" w15:done="0"/>
  <w15:commentEx w15:paraId="42F32CB3" w15:done="0"/>
  <w15:commentEx w15:paraId="3F7B6B75" w15:done="0"/>
  <w15:commentEx w15:paraId="43F4835E" w15:done="0"/>
  <w15:commentEx w15:paraId="3804C716" w15:done="0"/>
  <w15:commentEx w15:paraId="4B9B0BCA" w15:done="0"/>
  <w15:commentEx w15:paraId="60DB9EEB" w15:done="0"/>
  <w15:commentEx w15:paraId="6A954DBD" w15:done="0"/>
  <w15:commentEx w15:paraId="0443737C" w15:done="0"/>
  <w15:commentEx w15:paraId="6F00F6BF" w15:done="0"/>
  <w15:commentEx w15:paraId="69C0B279" w15:done="0"/>
  <w15:commentEx w15:paraId="724F7CA8" w15:done="0"/>
  <w15:commentEx w15:paraId="0874DDD4" w15:done="0"/>
  <w15:commentEx w15:paraId="685D82CA" w15:done="0"/>
  <w15:commentEx w15:paraId="20A5058F" w15:done="0"/>
  <w15:commentEx w15:paraId="42721ACB" w15:done="0"/>
  <w15:commentEx w15:paraId="724E0BBA" w15:done="0"/>
  <w15:commentEx w15:paraId="14920A99" w15:done="0"/>
  <w15:commentEx w15:paraId="0ABD8AC5" w15:done="0"/>
  <w15:commentEx w15:paraId="2EEB414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C36F9" w14:textId="77777777" w:rsidR="00ED1295" w:rsidRDefault="00ED1295" w:rsidP="00C05363">
      <w:r>
        <w:separator/>
      </w:r>
    </w:p>
  </w:endnote>
  <w:endnote w:type="continuationSeparator" w:id="0">
    <w:p w14:paraId="32C958A0" w14:textId="77777777" w:rsidR="00ED1295" w:rsidRDefault="00ED1295" w:rsidP="00C0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gette">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95ACF" w14:textId="1D610BB1" w:rsidR="003857C2" w:rsidRDefault="003857C2">
    <w:pPr>
      <w:pStyle w:val="Piedepgina"/>
      <w:jc w:val="right"/>
    </w:pPr>
    <w:r>
      <w:rPr>
        <w:noProof/>
      </w:rPr>
      <mc:AlternateContent>
        <mc:Choice Requires="wps">
          <w:drawing>
            <wp:anchor distT="45720" distB="45720" distL="114300" distR="114300" simplePos="0" relativeHeight="251659264" behindDoc="0" locked="0" layoutInCell="1" allowOverlap="1" wp14:anchorId="796463A6" wp14:editId="6AD408D8">
              <wp:simplePos x="0" y="0"/>
              <wp:positionH relativeFrom="column">
                <wp:posOffset>5409176</wp:posOffset>
              </wp:positionH>
              <wp:positionV relativeFrom="paragraph">
                <wp:posOffset>-43976</wp:posOffset>
              </wp:positionV>
              <wp:extent cx="375285" cy="327025"/>
              <wp:effectExtent l="0" t="0" r="5715"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 cy="327025"/>
                      </a:xfrm>
                      <a:prstGeom prst="rect">
                        <a:avLst/>
                      </a:prstGeom>
                      <a:solidFill>
                        <a:srgbClr val="FFFFFF"/>
                      </a:solidFill>
                      <a:ln w="9525">
                        <a:noFill/>
                        <a:miter lim="800000"/>
                        <a:headEnd/>
                        <a:tailEnd/>
                      </a:ln>
                    </wps:spPr>
                    <wps:txbx>
                      <w:txbxContent>
                        <w:p w14:paraId="5109442D" w14:textId="65FC2B63" w:rsidR="003857C2" w:rsidRDefault="003857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6463A6" id="_x0000_t202" coordsize="21600,21600" o:spt="202" path="m,l,21600r21600,l21600,xe">
              <v:stroke joinstyle="miter"/>
              <v:path gradientshapeok="t" o:connecttype="rect"/>
            </v:shapetype>
            <v:shape id="Cuadro de texto 2" o:spid="_x0000_s1026" type="#_x0000_t202" style="position:absolute;left:0;text-align:left;margin-left:425.9pt;margin-top:-3.45pt;width:29.55pt;height:2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" stroked="f">
              <v:textbox>
                <w:txbxContent>
                  <w:p w14:paraId="5109442D" w14:textId="65FC2B63" w:rsidR="003857C2" w:rsidRDefault="003857C2"/>
                </w:txbxContent>
              </v:textbox>
            </v:shape>
          </w:pict>
        </mc:Fallback>
      </mc:AlternateContent>
    </w:r>
    <w:sdt>
      <w:sdtPr>
        <w:id w:val="320007728"/>
        <w:docPartObj>
          <w:docPartGallery w:val="Page Numbers (Bottom of Page)"/>
          <w:docPartUnique/>
        </w:docPartObj>
      </w:sdtPr>
      <w:sdtContent>
        <w:r>
          <w:fldChar w:fldCharType="begin"/>
        </w:r>
        <w:r>
          <w:instrText>PAGE   \* MERGEFORMAT</w:instrText>
        </w:r>
        <w:r>
          <w:fldChar w:fldCharType="separate"/>
        </w:r>
        <w:r w:rsidR="006C655A" w:rsidRPr="006C655A">
          <w:rPr>
            <w:noProof/>
            <w:lang w:val="es-ES"/>
          </w:rPr>
          <w:t>3</w:t>
        </w:r>
        <w:r>
          <w:fldChar w:fldCharType="end"/>
        </w:r>
      </w:sdtContent>
    </w:sdt>
  </w:p>
  <w:p w14:paraId="6056246C" w14:textId="53E62ABD" w:rsidR="003857C2" w:rsidRDefault="003857C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881567"/>
      <w:docPartObj>
        <w:docPartGallery w:val="Page Numbers (Bottom of Page)"/>
        <w:docPartUnique/>
      </w:docPartObj>
    </w:sdtPr>
    <w:sdtContent>
      <w:p w14:paraId="5471E172" w14:textId="45303726" w:rsidR="003857C2" w:rsidRDefault="003857C2">
        <w:pPr>
          <w:pStyle w:val="Piedepgina"/>
          <w:jc w:val="right"/>
        </w:pPr>
        <w:r>
          <w:fldChar w:fldCharType="begin"/>
        </w:r>
        <w:r>
          <w:instrText>PAGE   \* MERGEFORMAT</w:instrText>
        </w:r>
        <w:r>
          <w:fldChar w:fldCharType="separate"/>
        </w:r>
        <w:r w:rsidR="006C655A" w:rsidRPr="006C655A">
          <w:rPr>
            <w:noProof/>
            <w:lang w:val="es-ES"/>
          </w:rPr>
          <w:t>2</w:t>
        </w:r>
        <w:r>
          <w:fldChar w:fldCharType="end"/>
        </w:r>
      </w:p>
    </w:sdtContent>
  </w:sdt>
  <w:p w14:paraId="2FE2B3AC" w14:textId="77777777" w:rsidR="003857C2" w:rsidRDefault="003857C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389F2" w14:textId="77777777" w:rsidR="00ED1295" w:rsidRDefault="00ED1295" w:rsidP="00C05363">
      <w:r>
        <w:separator/>
      </w:r>
    </w:p>
  </w:footnote>
  <w:footnote w:type="continuationSeparator" w:id="0">
    <w:p w14:paraId="4B4EFD08" w14:textId="77777777" w:rsidR="00ED1295" w:rsidRDefault="00ED1295" w:rsidP="00C05363">
      <w:r>
        <w:continuationSeparator/>
      </w:r>
    </w:p>
  </w:footnote>
  <w:footnote w:id="1">
    <w:p w14:paraId="438AA216" w14:textId="62976DE5" w:rsidR="003857C2" w:rsidRPr="000F4D26" w:rsidRDefault="003857C2" w:rsidP="00D51C18">
      <w:pPr>
        <w:pStyle w:val="Textonotapie"/>
        <w:rPr>
          <w:rFonts w:ascii="Arial" w:eastAsia="Arial" w:hAnsi="Arial" w:cs="Arial"/>
          <w:color w:val="000000"/>
          <w:sz w:val="18"/>
          <w:szCs w:val="18"/>
          <w:rPrChange w:id="110" w:author="AcerF5w10" w:date="2019-06-05T16:41:00Z">
            <w:rPr>
              <w:sz w:val="18"/>
              <w:szCs w:val="18"/>
            </w:rPr>
          </w:rPrChange>
        </w:rPr>
      </w:pPr>
      <w:r w:rsidRPr="000F4D26">
        <w:rPr>
          <w:rFonts w:ascii="Arial" w:eastAsia="Arial" w:hAnsi="Arial" w:cs="Arial"/>
          <w:color w:val="000000"/>
          <w:rPrChange w:id="111" w:author="AcerF5w10" w:date="2019-06-05T16:41:00Z">
            <w:rPr>
              <w:rStyle w:val="Refdenotaalpie"/>
              <w:sz w:val="18"/>
              <w:szCs w:val="18"/>
            </w:rPr>
          </w:rPrChange>
        </w:rPr>
        <w:t>1</w:t>
      </w:r>
      <w:r w:rsidRPr="000F4D26">
        <w:rPr>
          <w:rFonts w:ascii="Arial" w:eastAsia="Arial" w:hAnsi="Arial" w:cs="Arial"/>
          <w:color w:val="000000"/>
          <w:sz w:val="18"/>
          <w:szCs w:val="18"/>
          <w:rPrChange w:id="112" w:author="AcerF5w10" w:date="2019-06-05T16:41:00Z">
            <w:rPr>
              <w:sz w:val="18"/>
              <w:szCs w:val="18"/>
            </w:rPr>
          </w:rPrChange>
        </w:rPr>
        <w:t xml:space="preserve"> Niños con audición deficiente que, no obstante, resulta funcional para su vida diaria, aunque precisan del uso de prótesis. </w:t>
      </w:r>
      <w:r w:rsidRPr="000F4D26">
        <w:rPr>
          <w:rFonts w:ascii="Arial" w:eastAsia="Arial" w:hAnsi="Arial" w:cs="Arial"/>
          <w:color w:val="000000"/>
          <w:sz w:val="18"/>
          <w:szCs w:val="18"/>
          <w:rPrChange w:id="113" w:author="AcerF5w10" w:date="2019-06-05T16:41:00Z">
            <w:rPr>
              <w:sz w:val="18"/>
              <w:szCs w:val="18"/>
            </w:rPr>
          </w:rPrChange>
        </w:rPr>
        <w:fldChar w:fldCharType="begin" w:fldLock="1"/>
      </w:r>
      <w:r w:rsidRPr="000F4D26">
        <w:rPr>
          <w:rFonts w:ascii="Arial" w:eastAsia="Arial" w:hAnsi="Arial" w:cs="Arial"/>
          <w:color w:val="000000"/>
          <w:sz w:val="18"/>
          <w:szCs w:val="18"/>
          <w:rPrChange w:id="114" w:author="AcerF5w10" w:date="2019-06-05T16:41:00Z">
            <w:rPr>
              <w:sz w:val="18"/>
              <w:szCs w:val="18"/>
            </w:rPr>
          </w:rPrChange>
        </w:rPr>
        <w:instrText>ADDIN CSL_CITATION {"citationItems":[{"id":"ITEM-1","itemData":{"URL":"https://www.universidadviu.com/el-aprendizaje-en-los-ninos-con-discapacidad-auditiva/","accessed":{"date-parts":[["2019","5","4"]]},"author":[{"dropping-particle":"de","family":"Valencia","given":"Universidad Internacional","non-dropping-particle":"","parse-names":false,"suffix":""}],"container-title":"Universidad Internacional de Valencia","id":"ITEM-1","issued":{"date-parts":[["2018"]]},"title":"El aprendizaje en los niños con discapacidad auditiva","type":"webpage"},"uris":["http://www.mendeley.com/documents/?uuid=fef5924b-1534-4a9b-9100-cc874a7f5b73","http://www.mendeley.com/documents/?uuid=aa8bcc35-f623-4986-aac4-029d13b9ed22"]}],"mendeley":{"formattedCitation":"[4]","plainTextFormattedCitation":"[4]","previouslyFormattedCitation":"[4]"},"properties":{"noteIndex":0},"schema":"https://github.com/citation-style-language/schema/raw/master/csl-citation.json"}</w:instrText>
      </w:r>
      <w:r w:rsidRPr="000F4D26">
        <w:rPr>
          <w:rFonts w:ascii="Arial" w:eastAsia="Arial" w:hAnsi="Arial" w:cs="Arial"/>
          <w:color w:val="000000"/>
          <w:sz w:val="18"/>
          <w:szCs w:val="18"/>
          <w:rPrChange w:id="115" w:author="AcerF5w10" w:date="2019-06-05T16:41:00Z">
            <w:rPr>
              <w:sz w:val="18"/>
              <w:szCs w:val="18"/>
            </w:rPr>
          </w:rPrChange>
        </w:rPr>
        <w:fldChar w:fldCharType="separate"/>
      </w:r>
      <w:r w:rsidRPr="000F4D26">
        <w:rPr>
          <w:rFonts w:ascii="Arial" w:eastAsia="Arial" w:hAnsi="Arial" w:cs="Arial"/>
          <w:noProof/>
          <w:color w:val="000000"/>
          <w:sz w:val="18"/>
          <w:szCs w:val="18"/>
          <w:rPrChange w:id="116" w:author="AcerF5w10" w:date="2019-06-05T16:41:00Z">
            <w:rPr>
              <w:noProof/>
              <w:sz w:val="18"/>
              <w:szCs w:val="18"/>
            </w:rPr>
          </w:rPrChange>
        </w:rPr>
        <w:t>[4]</w:t>
      </w:r>
      <w:r w:rsidRPr="000F4D26">
        <w:rPr>
          <w:rFonts w:ascii="Arial" w:eastAsia="Arial" w:hAnsi="Arial" w:cs="Arial"/>
          <w:color w:val="000000"/>
          <w:sz w:val="18"/>
          <w:szCs w:val="18"/>
          <w:rPrChange w:id="117" w:author="AcerF5w10" w:date="2019-06-05T16:41:00Z">
            <w:rPr>
              <w:sz w:val="18"/>
              <w:szCs w:val="18"/>
            </w:rPr>
          </w:rPrChange>
        </w:rPr>
        <w:fldChar w:fldCharType="end"/>
      </w:r>
    </w:p>
  </w:footnote>
  <w:footnote w:id="2">
    <w:p w14:paraId="3878F019" w14:textId="5A32456F" w:rsidR="003857C2" w:rsidRPr="000F4D26" w:rsidRDefault="003857C2" w:rsidP="00D51C18">
      <w:pPr>
        <w:pStyle w:val="Textonotapie"/>
        <w:rPr>
          <w:rFonts w:ascii="Arial" w:eastAsia="Arial" w:hAnsi="Arial" w:cs="Arial"/>
          <w:color w:val="000000"/>
          <w:sz w:val="18"/>
          <w:szCs w:val="18"/>
          <w:rPrChange w:id="118" w:author="AcerF5w10" w:date="2019-06-05T16:41:00Z">
            <w:rPr/>
          </w:rPrChange>
        </w:rPr>
      </w:pPr>
      <w:r w:rsidRPr="000F4D26">
        <w:rPr>
          <w:rFonts w:ascii="Arial" w:eastAsia="Arial" w:hAnsi="Arial" w:cs="Arial"/>
          <w:color w:val="000000"/>
          <w:rPrChange w:id="119" w:author="AcerF5w10" w:date="2019-06-05T16:41:00Z">
            <w:rPr>
              <w:rStyle w:val="Refdenotaalpie"/>
              <w:sz w:val="18"/>
              <w:szCs w:val="18"/>
            </w:rPr>
          </w:rPrChange>
        </w:rPr>
        <w:t>2</w:t>
      </w:r>
      <w:r w:rsidRPr="000F4D26">
        <w:rPr>
          <w:rFonts w:ascii="Arial" w:eastAsia="Arial" w:hAnsi="Arial" w:cs="Arial"/>
          <w:color w:val="000000"/>
          <w:sz w:val="18"/>
          <w:szCs w:val="18"/>
          <w:rPrChange w:id="120" w:author="AcerF5w10" w:date="2019-06-05T16:41:00Z">
            <w:rPr>
              <w:sz w:val="18"/>
              <w:szCs w:val="18"/>
            </w:rPr>
          </w:rPrChange>
        </w:rPr>
        <w:t xml:space="preserve"> Se consideran sordos profundos a los escolares cuya audición no es funcional para la vida diaria. </w:t>
      </w:r>
      <w:r w:rsidRPr="000F4D26">
        <w:rPr>
          <w:rFonts w:ascii="Arial" w:eastAsia="Arial" w:hAnsi="Arial" w:cs="Arial"/>
          <w:color w:val="000000"/>
          <w:sz w:val="18"/>
          <w:szCs w:val="18"/>
          <w:rPrChange w:id="121" w:author="AcerF5w10" w:date="2019-06-05T16:41:00Z">
            <w:rPr>
              <w:sz w:val="18"/>
              <w:szCs w:val="18"/>
            </w:rPr>
          </w:rPrChange>
        </w:rPr>
        <w:fldChar w:fldCharType="begin" w:fldLock="1"/>
      </w:r>
      <w:r w:rsidRPr="000F4D26">
        <w:rPr>
          <w:rFonts w:ascii="Arial" w:eastAsia="Arial" w:hAnsi="Arial" w:cs="Arial"/>
          <w:color w:val="000000"/>
          <w:sz w:val="18"/>
          <w:szCs w:val="18"/>
          <w:rPrChange w:id="122" w:author="AcerF5w10" w:date="2019-06-05T16:41:00Z">
            <w:rPr>
              <w:sz w:val="18"/>
              <w:szCs w:val="18"/>
            </w:rPr>
          </w:rPrChange>
        </w:rPr>
        <w:instrText>ADDIN CSL_CITATION {"citationItems":[{"id":"ITEM-1","itemData":{"URL":"https://www.universidadviu.com/el-aprendizaje-en-los-ninos-con-discapacidad-auditiva/","accessed":{"date-parts":[["2019","5","4"]]},"author":[{"dropping-particle":"de","family":"Valencia","given":"Universidad Internacional","non-dropping-particle":"","parse-names":false,"suffix":""}],"container-title":"Universidad Internacional de Valencia","id":"ITEM-1","issued":{"date-parts":[["2018"]]},"title":"El aprendizaje en los niños con discapacidad auditiva","type":"webpage"},"uris":["http://www.mendeley.com/documents/?uuid=fef5924b-1534-4a9b-9100-cc874a7f5b73","http://www.mendeley.com/documents/?uuid=aa8bcc35-f623-4986-aac4-029d13b9ed22"]}],"mendeley":{"formattedCitation":"[4]","plainTextFormattedCitation":"[4]","previouslyFormattedCitation":"[4]"},"properties":{"noteIndex":0},"schema":"https://github.com/citation-style-language/schema/raw/master/csl-citation.json"}</w:instrText>
      </w:r>
      <w:r w:rsidRPr="000F4D26">
        <w:rPr>
          <w:rFonts w:ascii="Arial" w:eastAsia="Arial" w:hAnsi="Arial" w:cs="Arial"/>
          <w:color w:val="000000"/>
          <w:sz w:val="18"/>
          <w:szCs w:val="18"/>
          <w:rPrChange w:id="123" w:author="AcerF5w10" w:date="2019-06-05T16:41:00Z">
            <w:rPr>
              <w:sz w:val="18"/>
              <w:szCs w:val="18"/>
            </w:rPr>
          </w:rPrChange>
        </w:rPr>
        <w:fldChar w:fldCharType="separate"/>
      </w:r>
      <w:r w:rsidRPr="000F4D26">
        <w:rPr>
          <w:rFonts w:ascii="Arial" w:eastAsia="Arial" w:hAnsi="Arial" w:cs="Arial"/>
          <w:noProof/>
          <w:color w:val="000000"/>
          <w:sz w:val="18"/>
          <w:szCs w:val="18"/>
          <w:rPrChange w:id="124" w:author="AcerF5w10" w:date="2019-06-05T16:41:00Z">
            <w:rPr>
              <w:noProof/>
              <w:sz w:val="18"/>
              <w:szCs w:val="18"/>
            </w:rPr>
          </w:rPrChange>
        </w:rPr>
        <w:t>[4]</w:t>
      </w:r>
      <w:r w:rsidRPr="000F4D26">
        <w:rPr>
          <w:rFonts w:ascii="Arial" w:eastAsia="Arial" w:hAnsi="Arial" w:cs="Arial"/>
          <w:color w:val="000000"/>
          <w:sz w:val="18"/>
          <w:szCs w:val="18"/>
          <w:rPrChange w:id="125" w:author="AcerF5w10" w:date="2019-06-05T16:41:00Z">
            <w:rPr>
              <w:sz w:val="18"/>
              <w:szCs w:val="18"/>
            </w:rPr>
          </w:rPrChange>
        </w:rPr>
        <w:fldChar w:fldCharType="end"/>
      </w:r>
    </w:p>
  </w:footnote>
  <w:footnote w:id="3">
    <w:p w14:paraId="00650154" w14:textId="65C42053" w:rsidR="003857C2" w:rsidRPr="000F4D26" w:rsidDel="00D51C18" w:rsidRDefault="003857C2">
      <w:pPr>
        <w:pStyle w:val="Textonotapie"/>
        <w:rPr>
          <w:del w:id="131" w:author="AcerF5w10" w:date="2019-05-04T14:38:00Z"/>
          <w:rFonts w:ascii="Arial" w:eastAsia="Arial" w:hAnsi="Arial" w:cs="Arial"/>
          <w:color w:val="000000"/>
          <w:sz w:val="18"/>
          <w:rPrChange w:id="132" w:author="AcerF5w10" w:date="2019-06-05T16:41:00Z">
            <w:rPr>
              <w:del w:id="133" w:author="AcerF5w10" w:date="2019-05-04T14:38:00Z"/>
              <w:rStyle w:val="Refdenotaalpie"/>
              <w:szCs w:val="18"/>
            </w:rPr>
          </w:rPrChange>
        </w:rPr>
      </w:pPr>
      <w:del w:id="134" w:author="AcerF5w10" w:date="2019-05-04T14:38:00Z">
        <w:r w:rsidRPr="000F4D26" w:rsidDel="00D51C18">
          <w:rPr>
            <w:rFonts w:ascii="Arial" w:eastAsia="Arial" w:hAnsi="Arial" w:cs="Arial"/>
            <w:color w:val="000000"/>
            <w:sz w:val="18"/>
            <w:rPrChange w:id="135" w:author="AcerF5w10" w:date="2019-06-05T16:41:00Z">
              <w:rPr>
                <w:rStyle w:val="Refdenotaalpie"/>
                <w:szCs w:val="18"/>
              </w:rPr>
            </w:rPrChange>
          </w:rPr>
          <w:delText>.</w:delText>
        </w:r>
      </w:del>
    </w:p>
  </w:footnote>
  <w:footnote w:id="4">
    <w:p w14:paraId="1AB10BA5" w14:textId="57CFF689" w:rsidR="003857C2" w:rsidRPr="000F4D26" w:rsidDel="00D51C18" w:rsidRDefault="003857C2">
      <w:pPr>
        <w:pStyle w:val="Textonotapie"/>
        <w:rPr>
          <w:del w:id="136" w:author="AcerF5w10" w:date="2019-05-04T14:38:00Z"/>
          <w:rFonts w:ascii="Arial" w:eastAsia="Arial" w:hAnsi="Arial" w:cs="Arial"/>
          <w:color w:val="000000"/>
          <w:sz w:val="18"/>
          <w:rPrChange w:id="137" w:author="AcerF5w10" w:date="2019-06-05T16:41:00Z">
            <w:rPr>
              <w:del w:id="138" w:author="AcerF5w10" w:date="2019-05-04T14:38:00Z"/>
              <w:rStyle w:val="Refdenotaalpie"/>
              <w:szCs w:val="18"/>
            </w:rPr>
          </w:rPrChange>
        </w:rPr>
      </w:pPr>
    </w:p>
  </w:footnote>
  <w:footnote w:id="5">
    <w:p w14:paraId="620C0E02" w14:textId="1919393F" w:rsidR="003857C2" w:rsidRPr="000F4D26" w:rsidDel="00D51C18" w:rsidRDefault="003857C2">
      <w:pPr>
        <w:pStyle w:val="Textonotapie"/>
        <w:rPr>
          <w:del w:id="139" w:author="AcerF5w10" w:date="2019-05-04T14:38:00Z"/>
          <w:rFonts w:ascii="Arial" w:eastAsia="Arial" w:hAnsi="Arial" w:cs="Arial"/>
          <w:color w:val="000000"/>
          <w:sz w:val="18"/>
          <w:rPrChange w:id="140" w:author="AcerF5w10" w:date="2019-06-05T16:41:00Z">
            <w:rPr>
              <w:del w:id="141" w:author="AcerF5w10" w:date="2019-05-04T14:38:00Z"/>
              <w:rStyle w:val="Refdenotaalpie"/>
              <w:szCs w:val="18"/>
            </w:rPr>
          </w:rPrChange>
        </w:rPr>
      </w:pPr>
    </w:p>
  </w:footnote>
  <w:footnote w:id="6">
    <w:p w14:paraId="27518C70" w14:textId="27464B3D" w:rsidR="003857C2" w:rsidRPr="00335389" w:rsidRDefault="003857C2">
      <w:pPr>
        <w:pStyle w:val="Textonotapie"/>
        <w:rPr>
          <w:rFonts w:ascii="Arial" w:eastAsia="Arial" w:hAnsi="Arial" w:cs="Arial"/>
          <w:color w:val="000000"/>
          <w:sz w:val="18"/>
          <w:szCs w:val="18"/>
          <w:rPrChange w:id="165" w:author="AcerF5w10" w:date="2019-05-22T11:03:00Z">
            <w:rPr/>
          </w:rPrChange>
        </w:rPr>
      </w:pPr>
      <w:r w:rsidRPr="000F4D26">
        <w:rPr>
          <w:rFonts w:ascii="Arial" w:eastAsia="Arial" w:hAnsi="Arial" w:cs="Arial"/>
          <w:color w:val="000000"/>
          <w:sz w:val="18"/>
          <w:szCs w:val="18"/>
          <w:rPrChange w:id="166" w:author="AcerF5w10" w:date="2019-06-05T16:41:00Z">
            <w:rPr>
              <w:rStyle w:val="Refdenotaalpie"/>
            </w:rPr>
          </w:rPrChange>
        </w:rPr>
        <w:t>3</w:t>
      </w:r>
      <w:r w:rsidRPr="000F4D26">
        <w:rPr>
          <w:rFonts w:ascii="Arial" w:eastAsia="Arial" w:hAnsi="Arial" w:cs="Arial"/>
          <w:color w:val="000000"/>
          <w:sz w:val="18"/>
          <w:szCs w:val="18"/>
          <w:rPrChange w:id="167" w:author="AcerF5w10" w:date="2019-06-05T16:41:00Z">
            <w:rPr/>
          </w:rPrChange>
        </w:rPr>
        <w:t xml:space="preserve"> </w:t>
      </w:r>
      <w:r w:rsidRPr="000F4D26">
        <w:rPr>
          <w:rFonts w:ascii="Arial" w:eastAsia="Arial" w:hAnsi="Arial" w:cs="Arial"/>
          <w:color w:val="000000"/>
          <w:sz w:val="18"/>
          <w:szCs w:val="18"/>
          <w:rPrChange w:id="168" w:author="AcerF5w10" w:date="2019-06-05T16:41:00Z">
            <w:rPr>
              <w:sz w:val="18"/>
              <w:szCs w:val="18"/>
            </w:rPr>
          </w:rPrChange>
        </w:rPr>
        <w:t>Juego simbólico</w:t>
      </w:r>
      <w:r w:rsidRPr="000F4D26">
        <w:rPr>
          <w:rFonts w:ascii="Arial" w:eastAsia="Arial" w:hAnsi="Arial" w:cs="Arial"/>
          <w:color w:val="000000"/>
          <w:sz w:val="18"/>
          <w:szCs w:val="18"/>
          <w:rPrChange w:id="169" w:author="AcerF5w10" w:date="2019-06-05T16:41:00Z">
            <w:rPr>
              <w:b/>
              <w:sz w:val="18"/>
              <w:szCs w:val="18"/>
            </w:rPr>
          </w:rPrChange>
        </w:rPr>
        <w:t xml:space="preserve">: </w:t>
      </w:r>
      <w:r w:rsidRPr="000F4D26">
        <w:rPr>
          <w:rFonts w:ascii="Arial" w:eastAsia="Arial" w:hAnsi="Arial" w:cs="Arial"/>
          <w:color w:val="000000"/>
          <w:sz w:val="18"/>
          <w:szCs w:val="18"/>
          <w:rPrChange w:id="170" w:author="AcerF5w10" w:date="2019-06-05T16:41:00Z">
            <w:rPr>
              <w:sz w:val="18"/>
              <w:szCs w:val="18"/>
            </w:rPr>
          </w:rPrChange>
        </w:rPr>
        <w:t>Consiste en simular situaciones reales o imaginarias, creando o imitando personajes que no están presentes en el momento del juego</w:t>
      </w:r>
      <w:r w:rsidRPr="000F4D26">
        <w:rPr>
          <w:rFonts w:ascii="Arial" w:eastAsia="Arial" w:hAnsi="Arial" w:cs="Arial"/>
          <w:color w:val="000000"/>
          <w:sz w:val="18"/>
          <w:szCs w:val="18"/>
          <w:rPrChange w:id="171" w:author="AcerF5w10" w:date="2019-06-05T16:41:00Z">
            <w:rPr>
              <w:b/>
              <w:sz w:val="18"/>
              <w:szCs w:val="18"/>
            </w:rPr>
          </w:rPrChange>
        </w:rPr>
        <w:t xml:space="preserve">. </w:t>
      </w:r>
      <w:r w:rsidRPr="000F4D26">
        <w:rPr>
          <w:rFonts w:ascii="Arial" w:eastAsia="Arial" w:hAnsi="Arial" w:cs="Arial"/>
          <w:color w:val="000000"/>
          <w:sz w:val="18"/>
          <w:szCs w:val="18"/>
          <w:rPrChange w:id="172" w:author="AcerF5w10" w:date="2019-06-05T16:41:00Z">
            <w:rPr>
              <w:b/>
              <w:sz w:val="18"/>
              <w:szCs w:val="18"/>
            </w:rPr>
          </w:rPrChange>
        </w:rPr>
        <w:fldChar w:fldCharType="begin" w:fldLock="1"/>
      </w:r>
      <w:r w:rsidR="00416858">
        <w:rPr>
          <w:rFonts w:ascii="Arial" w:eastAsia="Arial" w:hAnsi="Arial" w:cs="Arial"/>
          <w:color w:val="000000"/>
          <w:sz w:val="18"/>
          <w:szCs w:val="18"/>
        </w:rPr>
        <w:instrText>ADDIN CSL_CITATION {"citationItems":[{"id":"ITEM-1","itemData":{"URL":"https://es.wikipedia.org/wiki/Juego","accessed":{"date-parts":[["2019","5","6"]]},"id":"ITEM-1","issued":{"date-parts":[["2019"]]},"title":"Juego","type":"webpage"},"uris":["http://www.mendeley.com/documents/?uuid=0d349b5d-0f6b-4460-98d9-cdd41375cd5d","http://www.mendeley.com/documents/?uuid=31fd6537-8fef-463c-916f-7e9e01cf376d"]}],"mendeley":{"formattedCitation":"[43]","plainTextFormattedCitation":"[43]","previouslyFormattedCitation":"[38]"},"properties":{"noteIndex":0},"schema":"https://github.com/citation-style-language/schema/raw/master/csl-citation.json"}</w:instrText>
      </w:r>
      <w:r w:rsidRPr="000F4D26">
        <w:rPr>
          <w:rFonts w:ascii="Arial" w:eastAsia="Arial" w:hAnsi="Arial" w:cs="Arial"/>
          <w:color w:val="000000"/>
          <w:sz w:val="18"/>
          <w:szCs w:val="18"/>
          <w:rPrChange w:id="173" w:author="AcerF5w10" w:date="2019-06-05T16:41:00Z">
            <w:rPr>
              <w:b/>
              <w:sz w:val="18"/>
              <w:szCs w:val="18"/>
            </w:rPr>
          </w:rPrChange>
        </w:rPr>
        <w:fldChar w:fldCharType="separate"/>
      </w:r>
      <w:r w:rsidR="00416858" w:rsidRPr="00416858">
        <w:rPr>
          <w:rFonts w:ascii="Arial" w:eastAsia="Arial" w:hAnsi="Arial" w:cs="Arial"/>
          <w:noProof/>
          <w:color w:val="000000"/>
          <w:sz w:val="18"/>
          <w:szCs w:val="18"/>
        </w:rPr>
        <w:t>[43]</w:t>
      </w:r>
      <w:r w:rsidRPr="000F4D26">
        <w:rPr>
          <w:rFonts w:ascii="Arial" w:eastAsia="Arial" w:hAnsi="Arial" w:cs="Arial"/>
          <w:color w:val="000000"/>
          <w:sz w:val="18"/>
          <w:szCs w:val="18"/>
          <w:rPrChange w:id="174" w:author="AcerF5w10" w:date="2019-06-05T16:41:00Z">
            <w:rPr>
              <w:b/>
              <w:sz w:val="18"/>
              <w:szCs w:val="18"/>
            </w:rPr>
          </w:rPrChange>
        </w:rPr>
        <w:fldChar w:fldCharType="end"/>
      </w:r>
    </w:p>
  </w:footnote>
  <w:footnote w:id="7">
    <w:p w14:paraId="569FAE27" w14:textId="275658AA" w:rsidR="003857C2" w:rsidRPr="007E49D3" w:rsidDel="00324A0D" w:rsidRDefault="003857C2">
      <w:pPr>
        <w:pStyle w:val="Textonotapie"/>
        <w:rPr>
          <w:del w:id="278" w:author="AcerF5w10" w:date="2019-05-04T15:45:00Z"/>
          <w:rFonts w:ascii="Arial" w:hAnsi="Arial" w:cs="Arial"/>
          <w:color w:val="222222"/>
          <w:sz w:val="18"/>
          <w:shd w:val="clear" w:color="auto" w:fill="FFFFFF"/>
        </w:rPr>
      </w:pPr>
    </w:p>
  </w:footnote>
  <w:footnote w:id="8">
    <w:p w14:paraId="00FE7DD0" w14:textId="0B95B9CB" w:rsidR="003857C2" w:rsidRDefault="003857C2">
      <w:pPr>
        <w:pStyle w:val="Textonotapie"/>
      </w:pPr>
      <w:r w:rsidRPr="000C2976">
        <w:rPr>
          <w:rStyle w:val="Refdenotaalpie"/>
        </w:rPr>
        <w:footnoteRef/>
      </w:r>
      <w:r>
        <w:t xml:space="preserve"> </w:t>
      </w:r>
      <w:r w:rsidRPr="00E830D6">
        <w:rPr>
          <w:rFonts w:ascii="Arial" w:eastAsia="Arial" w:hAnsi="Arial" w:cs="Arial"/>
          <w:sz w:val="18"/>
          <w:szCs w:val="18"/>
        </w:rPr>
        <w:t>Interface gráfica de usuario del nombre en inglés, graphical user interface</w:t>
      </w:r>
      <w:r>
        <w:rPr>
          <w:rFonts w:ascii="Arial" w:eastAsia="Arial" w:hAnsi="Arial" w:cs="Arial"/>
          <w:sz w:val="18"/>
          <w:szCs w:val="18"/>
        </w:rPr>
        <w:t>.</w:t>
      </w:r>
      <w:ins w:id="614" w:author="AcerF5w10" w:date="2019-05-09T10:49:00Z">
        <w:r>
          <w:rPr>
            <w:rFonts w:ascii="Arial" w:eastAsia="Arial" w:hAnsi="Arial" w:cs="Arial"/>
            <w:sz w:val="18"/>
            <w:szCs w:val="18"/>
          </w:rPr>
          <w:t xml:space="preserve"> [</w:t>
        </w:r>
      </w:ins>
      <w:ins w:id="615" w:author="AcerF5w10" w:date="2019-05-09T10:53:00Z">
        <w:r>
          <w:rPr>
            <w:rFonts w:ascii="Arial" w:eastAsia="Arial" w:hAnsi="Arial" w:cs="Arial"/>
            <w:sz w:val="18"/>
            <w:szCs w:val="18"/>
          </w:rPr>
          <w:t>Ref.</w:t>
        </w:r>
      </w:ins>
      <w:ins w:id="616" w:author="AcerF5w10" w:date="2019-05-09T10:49:00Z">
        <w:r>
          <w:rPr>
            <w:rFonts w:ascii="Arial" w:eastAsia="Arial" w:hAnsi="Arial" w:cs="Arial"/>
            <w:sz w:val="18"/>
            <w:szCs w:val="18"/>
          </w:rPr>
          <w:t>]</w:t>
        </w:r>
      </w:ins>
    </w:p>
  </w:footnote>
  <w:footnote w:id="9">
    <w:p w14:paraId="08DB11F2" w14:textId="0DDF6241" w:rsidR="003857C2" w:rsidRPr="0062119C" w:rsidRDefault="003857C2">
      <w:pPr>
        <w:pStyle w:val="Textonotapie"/>
        <w:rPr>
          <w:rFonts w:ascii="Arial" w:eastAsia="Arial" w:hAnsi="Arial" w:cs="Arial"/>
          <w:sz w:val="18"/>
          <w:szCs w:val="18"/>
          <w:rPrChange w:id="748" w:author="AcerF5w10" w:date="2019-05-10T09:33:00Z">
            <w:rPr/>
          </w:rPrChange>
        </w:rPr>
      </w:pPr>
      <w:ins w:id="749" w:author="AcerF5w10" w:date="2019-05-10T09:18:00Z">
        <w:r>
          <w:rPr>
            <w:rStyle w:val="Refdenotaalpie"/>
          </w:rPr>
          <w:t>6</w:t>
        </w:r>
        <w:r>
          <w:t xml:space="preserve"> </w:t>
        </w:r>
        <w:r w:rsidRPr="0062119C">
          <w:rPr>
            <w:rFonts w:ascii="Arial" w:eastAsia="Arial" w:hAnsi="Arial" w:cs="Arial"/>
            <w:sz w:val="18"/>
            <w:szCs w:val="18"/>
            <w:rPrChange w:id="750" w:author="AcerF5w10" w:date="2019-05-10T09:33:00Z">
              <w:rPr>
                <w:rFonts w:ascii="Arial" w:eastAsia="Arial" w:hAnsi="Arial" w:cs="Arial"/>
                <w:color w:val="000000"/>
                <w:sz w:val="22"/>
                <w:szCs w:val="22"/>
              </w:rPr>
            </w:rPrChange>
          </w:rPr>
          <w:t>ADDIE</w:t>
        </w:r>
        <w:r w:rsidRPr="0062119C">
          <w:rPr>
            <w:rFonts w:ascii="Arial" w:eastAsia="Arial" w:hAnsi="Arial" w:cs="Arial"/>
            <w:sz w:val="18"/>
            <w:szCs w:val="18"/>
            <w:rPrChange w:id="751" w:author="AcerF5w10" w:date="2019-05-10T09:33:00Z">
              <w:rPr>
                <w:rStyle w:val="Refdecomentario"/>
              </w:rPr>
            </w:rPrChange>
          </w:rPr>
          <w:annotationRef/>
        </w:r>
        <w:r w:rsidRPr="0062119C">
          <w:rPr>
            <w:rFonts w:ascii="Arial" w:eastAsia="Arial" w:hAnsi="Arial" w:cs="Arial"/>
            <w:sz w:val="18"/>
            <w:szCs w:val="18"/>
            <w:rPrChange w:id="752" w:author="AcerF5w10" w:date="2019-05-10T09:33:00Z">
              <w:rPr>
                <w:rFonts w:ascii="Arial" w:eastAsia="Arial" w:hAnsi="Arial" w:cs="Arial"/>
                <w:color w:val="000000"/>
                <w:sz w:val="22"/>
                <w:szCs w:val="22"/>
              </w:rPr>
            </w:rPrChange>
          </w:rPr>
          <w:t xml:space="preserve">: </w:t>
        </w:r>
      </w:ins>
      <w:ins w:id="753" w:author="AcerF5w10" w:date="2019-05-10T09:33:00Z">
        <w:r w:rsidRPr="0062119C">
          <w:rPr>
            <w:rFonts w:ascii="Arial" w:eastAsia="Arial" w:hAnsi="Arial" w:cs="Arial"/>
            <w:sz w:val="18"/>
            <w:szCs w:val="18"/>
            <w:rPrChange w:id="754" w:author="AcerF5w10" w:date="2019-05-10T09:33:00Z">
              <w:rPr>
                <w:rFonts w:ascii="Arial" w:eastAsia="Arial" w:hAnsi="Arial" w:cs="Arial"/>
                <w:color w:val="000000"/>
                <w:sz w:val="22"/>
                <w:szCs w:val="22"/>
              </w:rPr>
            </w:rPrChange>
          </w:rPr>
          <w:t>es un marco que lista procesos genéricos que utilizan diseñadores instr</w:t>
        </w:r>
        <w:r w:rsidRPr="00F23894">
          <w:rPr>
            <w:rFonts w:ascii="Arial" w:eastAsia="Arial" w:hAnsi="Arial" w:cs="Arial"/>
            <w:sz w:val="18"/>
            <w:szCs w:val="18"/>
          </w:rPr>
          <w:t xml:space="preserve">uccionales y desarrolladores. </w:t>
        </w:r>
        <w:r w:rsidRPr="0062119C">
          <w:rPr>
            <w:rFonts w:ascii="Arial" w:eastAsia="Arial" w:hAnsi="Arial" w:cs="Arial"/>
            <w:sz w:val="18"/>
            <w:szCs w:val="18"/>
            <w:rPrChange w:id="755" w:author="AcerF5w10" w:date="2019-05-10T09:33:00Z">
              <w:rPr>
                <w:rFonts w:ascii="Arial" w:eastAsia="Arial" w:hAnsi="Arial" w:cs="Arial"/>
                <w:color w:val="000000"/>
                <w:sz w:val="22"/>
                <w:szCs w:val="22"/>
              </w:rPr>
            </w:rPrChange>
          </w:rPr>
          <w:t>Representa una guía descriptiva para la construcción de herramientas de formación y apoyo</w:t>
        </w:r>
      </w:ins>
      <w:ins w:id="756" w:author="AcerF5w10" w:date="2019-05-10T09:35:00Z">
        <w:r>
          <w:rPr>
            <w:rFonts w:ascii="Arial" w:eastAsia="Arial" w:hAnsi="Arial" w:cs="Arial"/>
            <w:sz w:val="18"/>
            <w:szCs w:val="18"/>
          </w:rPr>
          <w:t xml:space="preserve"> </w:t>
        </w:r>
      </w:ins>
      <w:ins w:id="757" w:author="AcerF5w10" w:date="2019-05-10T10:26:00Z">
        <w:r>
          <w:rPr>
            <w:rFonts w:ascii="Arial" w:eastAsia="Arial" w:hAnsi="Arial" w:cs="Arial"/>
            <w:sz w:val="18"/>
            <w:szCs w:val="18"/>
          </w:rPr>
          <w:fldChar w:fldCharType="begin" w:fldLock="1"/>
        </w:r>
      </w:ins>
      <w:r w:rsidR="00416858">
        <w:rPr>
          <w:rFonts w:ascii="Arial" w:eastAsia="Arial" w:hAnsi="Arial" w:cs="Arial"/>
          <w:sz w:val="18"/>
          <w:szCs w:val="18"/>
        </w:rPr>
        <w:instrText>ADDIN CSL_CITATION {"citationItems":[{"id":"ITEM-1","itemData":{"id":"ITEM-1","issued":{"date-parts":[["2019"]]},"title":"Modelo ADDIE","type":"webpage"},"uris":["http://www.mendeley.com/documents/?uuid=87f677c6-c87d-4c1d-913a-c760ec0ddde1","http://www.mendeley.com/documents/?uuid=cfb7d2eb-2690-475b-8e22-366b3f7aa128"]}],"mendeley":{"formattedCitation":"[44]","plainTextFormattedCitation":"[44]","previouslyFormattedCitation":"[39]"},"properties":{"noteIndex":0},"schema":"https://github.com/citation-style-language/schema/raw/master/csl-citation.json"}</w:instrText>
      </w:r>
      <w:r>
        <w:rPr>
          <w:rFonts w:ascii="Arial" w:eastAsia="Arial" w:hAnsi="Arial" w:cs="Arial"/>
          <w:sz w:val="18"/>
          <w:szCs w:val="18"/>
        </w:rPr>
        <w:fldChar w:fldCharType="separate"/>
      </w:r>
      <w:r w:rsidR="00416858" w:rsidRPr="00416858">
        <w:rPr>
          <w:rFonts w:ascii="Arial" w:eastAsia="Arial" w:hAnsi="Arial" w:cs="Arial"/>
          <w:noProof/>
          <w:sz w:val="18"/>
          <w:szCs w:val="18"/>
        </w:rPr>
        <w:t>[44]</w:t>
      </w:r>
      <w:ins w:id="758" w:author="AcerF5w10" w:date="2019-05-10T10:26:00Z">
        <w:r>
          <w:rPr>
            <w:rFonts w:ascii="Arial" w:eastAsia="Arial" w:hAnsi="Arial" w:cs="Arial"/>
            <w:sz w:val="18"/>
            <w:szCs w:val="18"/>
          </w:rPr>
          <w:fldChar w:fldCharType="end"/>
        </w:r>
      </w:ins>
      <w:ins w:id="759" w:author="AcerF5w10" w:date="2019-05-10T09:33:00Z">
        <w:r>
          <w:rPr>
            <w:rFonts w:ascii="Arial" w:eastAsia="Arial" w:hAnsi="Arial" w:cs="Arial"/>
            <w:sz w:val="18"/>
            <w:szCs w:val="18"/>
          </w:rPr>
          <w:t>.</w:t>
        </w:r>
      </w:ins>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73018"/>
    <w:multiLevelType w:val="multilevel"/>
    <w:tmpl w:val="D25487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43C5"/>
    <w:multiLevelType w:val="multilevel"/>
    <w:tmpl w:val="51F452B2"/>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1364" w:hanging="1080"/>
      </w:pPr>
    </w:lvl>
    <w:lvl w:ilvl="4">
      <w:start w:val="1"/>
      <w:numFmt w:val="decimal"/>
      <w:lvlText w:val="%1.%2.%3.%4.%5"/>
      <w:lvlJc w:val="left"/>
      <w:pPr>
        <w:ind w:left="3240" w:hanging="144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2" w15:restartNumberingAfterBreak="0">
    <w:nsid w:val="164041EA"/>
    <w:multiLevelType w:val="hybridMultilevel"/>
    <w:tmpl w:val="E7D8C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DF29A8"/>
    <w:multiLevelType w:val="multilevel"/>
    <w:tmpl w:val="BA365C7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B83957"/>
    <w:multiLevelType w:val="multilevel"/>
    <w:tmpl w:val="F6CE00C2"/>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30BE1509"/>
    <w:multiLevelType w:val="multilevel"/>
    <w:tmpl w:val="73923A3E"/>
    <w:lvl w:ilvl="0">
      <w:start w:val="4"/>
      <w:numFmt w:val="decimal"/>
      <w:lvlText w:val="%1"/>
      <w:lvlJc w:val="left"/>
      <w:pPr>
        <w:ind w:left="405" w:hanging="405"/>
      </w:pPr>
      <w:rPr>
        <w:rFonts w:hint="default"/>
        <w:sz w:val="28"/>
      </w:rPr>
    </w:lvl>
    <w:lvl w:ilvl="1">
      <w:start w:val="2"/>
      <w:numFmt w:val="decimal"/>
      <w:lvlText w:val="%1.%2"/>
      <w:lvlJc w:val="left"/>
      <w:pPr>
        <w:ind w:left="405" w:hanging="40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39122439"/>
    <w:multiLevelType w:val="multilevel"/>
    <w:tmpl w:val="C726A8CC"/>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4"/>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7" w15:restartNumberingAfterBreak="0">
    <w:nsid w:val="41BF0211"/>
    <w:multiLevelType w:val="multilevel"/>
    <w:tmpl w:val="0A00F24A"/>
    <w:lvl w:ilvl="0">
      <w:start w:val="2"/>
      <w:numFmt w:val="decimal"/>
      <w:lvlText w:val="%1"/>
      <w:lvlJc w:val="left"/>
      <w:pPr>
        <w:ind w:left="480" w:hanging="480"/>
      </w:pPr>
      <w:rPr>
        <w:rFonts w:hint="default"/>
      </w:rPr>
    </w:lvl>
    <w:lvl w:ilvl="1">
      <w:start w:val="1"/>
      <w:numFmt w:val="decimal"/>
      <w:lvlText w:val="%1.%2"/>
      <w:lvlJc w:val="left"/>
      <w:pPr>
        <w:ind w:left="475" w:hanging="480"/>
      </w:pPr>
      <w:rPr>
        <w:rFonts w:hint="default"/>
      </w:rPr>
    </w:lvl>
    <w:lvl w:ilvl="2">
      <w:start w:val="5"/>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8" w15:restartNumberingAfterBreak="0">
    <w:nsid w:val="42E47811"/>
    <w:multiLevelType w:val="multilevel"/>
    <w:tmpl w:val="0BE479F8"/>
    <w:lvl w:ilvl="0">
      <w:start w:val="2"/>
      <w:numFmt w:val="decimal"/>
      <w:lvlText w:val="%1"/>
      <w:lvlJc w:val="left"/>
      <w:pPr>
        <w:ind w:left="360" w:hanging="360"/>
      </w:pPr>
      <w:rPr>
        <w:rFonts w:hint="default"/>
      </w:rPr>
    </w:lvl>
    <w:lvl w:ilvl="1">
      <w:start w:val="2"/>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9" w15:restartNumberingAfterBreak="0">
    <w:nsid w:val="44D85A7B"/>
    <w:multiLevelType w:val="multilevel"/>
    <w:tmpl w:val="FA66AE16"/>
    <w:lvl w:ilvl="0">
      <w:start w:val="4"/>
      <w:numFmt w:val="decimal"/>
      <w:lvlText w:val="%1"/>
      <w:lvlJc w:val="left"/>
      <w:pPr>
        <w:ind w:left="660" w:hanging="660"/>
      </w:pPr>
      <w:rPr>
        <w:rFonts w:hint="default"/>
        <w:b w:val="0"/>
      </w:rPr>
    </w:lvl>
    <w:lvl w:ilvl="1">
      <w:start w:val="1"/>
      <w:numFmt w:val="decimal"/>
      <w:lvlText w:val="%1.%2"/>
      <w:lvlJc w:val="left"/>
      <w:pPr>
        <w:ind w:left="660" w:hanging="660"/>
      </w:pPr>
      <w:rPr>
        <w:rFonts w:hint="default"/>
        <w:b w:val="0"/>
      </w:rPr>
    </w:lvl>
    <w:lvl w:ilvl="2">
      <w:start w:val="3"/>
      <w:numFmt w:val="decimal"/>
      <w:lvlText w:val="%1.%2.%3"/>
      <w:lvlJc w:val="left"/>
      <w:pPr>
        <w:ind w:left="720" w:hanging="720"/>
      </w:pPr>
      <w:rPr>
        <w:rFonts w:hint="default"/>
        <w:b w:val="0"/>
      </w:rPr>
    </w:lvl>
    <w:lvl w:ilvl="3">
      <w:start w:val="2"/>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AAA1472"/>
    <w:multiLevelType w:val="hybridMultilevel"/>
    <w:tmpl w:val="320443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21C43DF"/>
    <w:multiLevelType w:val="hybridMultilevel"/>
    <w:tmpl w:val="A4085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96C5BA2"/>
    <w:multiLevelType w:val="hybridMultilevel"/>
    <w:tmpl w:val="289441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2AF0C65"/>
    <w:multiLevelType w:val="multilevel"/>
    <w:tmpl w:val="6BF28B72"/>
    <w:lvl w:ilvl="0">
      <w:start w:val="4"/>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776065E5"/>
    <w:multiLevelType w:val="multilevel"/>
    <w:tmpl w:val="A568FA3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5" w15:restartNumberingAfterBreak="0">
    <w:nsid w:val="7C337F87"/>
    <w:multiLevelType w:val="hybridMultilevel"/>
    <w:tmpl w:val="6BD8BF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C577905"/>
    <w:multiLevelType w:val="multilevel"/>
    <w:tmpl w:val="081EB616"/>
    <w:lvl w:ilvl="0">
      <w:start w:val="2"/>
      <w:numFmt w:val="decimal"/>
      <w:lvlText w:val="%1."/>
      <w:lvlJc w:val="left"/>
      <w:pPr>
        <w:ind w:left="720" w:hanging="720"/>
      </w:pPr>
    </w:lvl>
    <w:lvl w:ilvl="1">
      <w:start w:val="1"/>
      <w:numFmt w:val="decimal"/>
      <w:lvlText w:val="%1.%2."/>
      <w:lvlJc w:val="left"/>
      <w:pPr>
        <w:ind w:left="715" w:hanging="720"/>
      </w:pPr>
    </w:lvl>
    <w:lvl w:ilvl="2">
      <w:start w:val="1"/>
      <w:numFmt w:val="decimal"/>
      <w:lvlText w:val="%1.%2.%3."/>
      <w:lvlJc w:val="left"/>
      <w:pPr>
        <w:ind w:left="710" w:hanging="720"/>
      </w:pPr>
    </w:lvl>
    <w:lvl w:ilvl="3">
      <w:start w:val="1"/>
      <w:numFmt w:val="decimal"/>
      <w:lvlText w:val="%1.%2.%3.%4."/>
      <w:lvlJc w:val="left"/>
      <w:pPr>
        <w:ind w:left="1065" w:hanging="1080"/>
      </w:pPr>
    </w:lvl>
    <w:lvl w:ilvl="4">
      <w:start w:val="1"/>
      <w:numFmt w:val="decimal"/>
      <w:lvlText w:val="%1.%2.%3.%4.%5."/>
      <w:lvlJc w:val="left"/>
      <w:pPr>
        <w:ind w:left="1420" w:hanging="1440"/>
      </w:pPr>
    </w:lvl>
    <w:lvl w:ilvl="5">
      <w:start w:val="1"/>
      <w:numFmt w:val="decimal"/>
      <w:lvlText w:val="%1.%2.%3.%4.%5.%6."/>
      <w:lvlJc w:val="left"/>
      <w:pPr>
        <w:ind w:left="1415" w:hanging="1440"/>
      </w:pPr>
    </w:lvl>
    <w:lvl w:ilvl="6">
      <w:start w:val="1"/>
      <w:numFmt w:val="decimal"/>
      <w:lvlText w:val="%1.%2.%3.%4.%5.%6.%7."/>
      <w:lvlJc w:val="left"/>
      <w:pPr>
        <w:ind w:left="1770" w:hanging="1800"/>
      </w:pPr>
    </w:lvl>
    <w:lvl w:ilvl="7">
      <w:start w:val="1"/>
      <w:numFmt w:val="decimal"/>
      <w:lvlText w:val="%1.%2.%3.%4.%5.%6.%7.%8."/>
      <w:lvlJc w:val="left"/>
      <w:pPr>
        <w:ind w:left="2125" w:hanging="2160"/>
      </w:pPr>
    </w:lvl>
    <w:lvl w:ilvl="8">
      <w:start w:val="1"/>
      <w:numFmt w:val="decimal"/>
      <w:lvlText w:val="%1.%2.%3.%4.%5.%6.%7.%8.%9."/>
      <w:lvlJc w:val="left"/>
      <w:pPr>
        <w:ind w:left="2120" w:hanging="2160"/>
      </w:pPr>
    </w:lvl>
  </w:abstractNum>
  <w:num w:numId="1">
    <w:abstractNumId w:val="13"/>
  </w:num>
  <w:num w:numId="2">
    <w:abstractNumId w:val="1"/>
  </w:num>
  <w:num w:numId="3">
    <w:abstractNumId w:val="16"/>
  </w:num>
  <w:num w:numId="4">
    <w:abstractNumId w:val="14"/>
  </w:num>
  <w:num w:numId="5">
    <w:abstractNumId w:val="4"/>
  </w:num>
  <w:num w:numId="6">
    <w:abstractNumId w:val="0"/>
  </w:num>
  <w:num w:numId="7">
    <w:abstractNumId w:val="6"/>
  </w:num>
  <w:num w:numId="8">
    <w:abstractNumId w:val="7"/>
  </w:num>
  <w:num w:numId="9">
    <w:abstractNumId w:val="5"/>
  </w:num>
  <w:num w:numId="10">
    <w:abstractNumId w:val="9"/>
  </w:num>
  <w:num w:numId="11">
    <w:abstractNumId w:val="3"/>
  </w:num>
  <w:num w:numId="12">
    <w:abstractNumId w:val="8"/>
  </w:num>
  <w:num w:numId="13">
    <w:abstractNumId w:val="11"/>
  </w:num>
  <w:num w:numId="14">
    <w:abstractNumId w:val="12"/>
  </w:num>
  <w:num w:numId="15">
    <w:abstractNumId w:val="2"/>
  </w:num>
  <w:num w:numId="16">
    <w:abstractNumId w:val="10"/>
  </w:num>
  <w:num w:numId="1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erF5w10">
    <w15:presenceInfo w15:providerId="None" w15:userId="AcerF5w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O" w:vendorID="64" w:dllVersion="131078" w:nlCheck="1" w:checkStyle="0"/>
  <w:activeWritingStyle w:appName="MSWord" w:lang="es-ES" w:vendorID="64" w:dllVersion="131078" w:nlCheck="1" w:checkStyle="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75"/>
    <w:rsid w:val="0000008F"/>
    <w:rsid w:val="00000289"/>
    <w:rsid w:val="00004BB2"/>
    <w:rsid w:val="00006C3F"/>
    <w:rsid w:val="00007E9D"/>
    <w:rsid w:val="00013680"/>
    <w:rsid w:val="00013FEC"/>
    <w:rsid w:val="0001727E"/>
    <w:rsid w:val="000207E7"/>
    <w:rsid w:val="00031CFE"/>
    <w:rsid w:val="0003296B"/>
    <w:rsid w:val="00037024"/>
    <w:rsid w:val="00043DFC"/>
    <w:rsid w:val="00057273"/>
    <w:rsid w:val="00057BB2"/>
    <w:rsid w:val="0006089F"/>
    <w:rsid w:val="000628CB"/>
    <w:rsid w:val="0006366B"/>
    <w:rsid w:val="0006710D"/>
    <w:rsid w:val="00070419"/>
    <w:rsid w:val="00080451"/>
    <w:rsid w:val="00080A3E"/>
    <w:rsid w:val="00081AEF"/>
    <w:rsid w:val="0008213E"/>
    <w:rsid w:val="00084112"/>
    <w:rsid w:val="00085D8D"/>
    <w:rsid w:val="000917B4"/>
    <w:rsid w:val="00091FAC"/>
    <w:rsid w:val="00097BFB"/>
    <w:rsid w:val="000A0782"/>
    <w:rsid w:val="000A3B6A"/>
    <w:rsid w:val="000A7C4D"/>
    <w:rsid w:val="000B00B7"/>
    <w:rsid w:val="000B0111"/>
    <w:rsid w:val="000B4EE8"/>
    <w:rsid w:val="000C0D74"/>
    <w:rsid w:val="000C1D44"/>
    <w:rsid w:val="000C2976"/>
    <w:rsid w:val="000C6832"/>
    <w:rsid w:val="000C7097"/>
    <w:rsid w:val="000D0F23"/>
    <w:rsid w:val="000D2336"/>
    <w:rsid w:val="000D33CA"/>
    <w:rsid w:val="000D72D0"/>
    <w:rsid w:val="000D7CF1"/>
    <w:rsid w:val="000D7F35"/>
    <w:rsid w:val="000E1B86"/>
    <w:rsid w:val="000F0069"/>
    <w:rsid w:val="000F4D26"/>
    <w:rsid w:val="000F6C4D"/>
    <w:rsid w:val="000F7A0D"/>
    <w:rsid w:val="0010429A"/>
    <w:rsid w:val="0010487C"/>
    <w:rsid w:val="0010701F"/>
    <w:rsid w:val="0011234A"/>
    <w:rsid w:val="00112989"/>
    <w:rsid w:val="00114E7C"/>
    <w:rsid w:val="0011525B"/>
    <w:rsid w:val="00115816"/>
    <w:rsid w:val="001173DD"/>
    <w:rsid w:val="001176DD"/>
    <w:rsid w:val="00117E84"/>
    <w:rsid w:val="00122CA8"/>
    <w:rsid w:val="00123572"/>
    <w:rsid w:val="00127021"/>
    <w:rsid w:val="001336B3"/>
    <w:rsid w:val="0013387E"/>
    <w:rsid w:val="00134AD2"/>
    <w:rsid w:val="001403BD"/>
    <w:rsid w:val="00140718"/>
    <w:rsid w:val="001414FB"/>
    <w:rsid w:val="00145482"/>
    <w:rsid w:val="00152463"/>
    <w:rsid w:val="00154225"/>
    <w:rsid w:val="00155A99"/>
    <w:rsid w:val="0016173A"/>
    <w:rsid w:val="00165290"/>
    <w:rsid w:val="00172C40"/>
    <w:rsid w:val="00176A1B"/>
    <w:rsid w:val="00176FB4"/>
    <w:rsid w:val="00177023"/>
    <w:rsid w:val="0017730C"/>
    <w:rsid w:val="0018287F"/>
    <w:rsid w:val="00184A68"/>
    <w:rsid w:val="00185844"/>
    <w:rsid w:val="001870EE"/>
    <w:rsid w:val="00190CBE"/>
    <w:rsid w:val="001915B4"/>
    <w:rsid w:val="00191A86"/>
    <w:rsid w:val="00195419"/>
    <w:rsid w:val="00196FD5"/>
    <w:rsid w:val="001A0FCA"/>
    <w:rsid w:val="001A363F"/>
    <w:rsid w:val="001A41BE"/>
    <w:rsid w:val="001A4219"/>
    <w:rsid w:val="001A7B43"/>
    <w:rsid w:val="001B5E53"/>
    <w:rsid w:val="001C02DE"/>
    <w:rsid w:val="001C2053"/>
    <w:rsid w:val="001C51E2"/>
    <w:rsid w:val="001D5F2B"/>
    <w:rsid w:val="001D7D00"/>
    <w:rsid w:val="001E2494"/>
    <w:rsid w:val="001E5BCD"/>
    <w:rsid w:val="001F7E2D"/>
    <w:rsid w:val="00206840"/>
    <w:rsid w:val="00207FC9"/>
    <w:rsid w:val="00212FB8"/>
    <w:rsid w:val="0021408C"/>
    <w:rsid w:val="00220437"/>
    <w:rsid w:val="002218CB"/>
    <w:rsid w:val="002238A2"/>
    <w:rsid w:val="0022771D"/>
    <w:rsid w:val="00231336"/>
    <w:rsid w:val="00232531"/>
    <w:rsid w:val="0023260A"/>
    <w:rsid w:val="002336BD"/>
    <w:rsid w:val="0023551F"/>
    <w:rsid w:val="00241B9D"/>
    <w:rsid w:val="00244287"/>
    <w:rsid w:val="00254488"/>
    <w:rsid w:val="00254CB7"/>
    <w:rsid w:val="00256B5D"/>
    <w:rsid w:val="0026030D"/>
    <w:rsid w:val="002624F0"/>
    <w:rsid w:val="0026496C"/>
    <w:rsid w:val="00264E5C"/>
    <w:rsid w:val="0026570F"/>
    <w:rsid w:val="00277AD1"/>
    <w:rsid w:val="002831C7"/>
    <w:rsid w:val="002831D2"/>
    <w:rsid w:val="00283E2E"/>
    <w:rsid w:val="00285510"/>
    <w:rsid w:val="00285D78"/>
    <w:rsid w:val="002917BF"/>
    <w:rsid w:val="002B1CC3"/>
    <w:rsid w:val="002B25B0"/>
    <w:rsid w:val="002B50DF"/>
    <w:rsid w:val="002B6759"/>
    <w:rsid w:val="002B7740"/>
    <w:rsid w:val="002C663B"/>
    <w:rsid w:val="002D06DC"/>
    <w:rsid w:val="002D21BA"/>
    <w:rsid w:val="002D308E"/>
    <w:rsid w:val="002D3F7E"/>
    <w:rsid w:val="002D7F1A"/>
    <w:rsid w:val="002E107F"/>
    <w:rsid w:val="002E5C4D"/>
    <w:rsid w:val="002F2831"/>
    <w:rsid w:val="002F3084"/>
    <w:rsid w:val="002F63AA"/>
    <w:rsid w:val="003000CA"/>
    <w:rsid w:val="0030520B"/>
    <w:rsid w:val="00305CC3"/>
    <w:rsid w:val="0030622E"/>
    <w:rsid w:val="00306E12"/>
    <w:rsid w:val="003135D8"/>
    <w:rsid w:val="00313E79"/>
    <w:rsid w:val="0031490A"/>
    <w:rsid w:val="00314D7B"/>
    <w:rsid w:val="00314D90"/>
    <w:rsid w:val="0031655B"/>
    <w:rsid w:val="003166EB"/>
    <w:rsid w:val="0031793B"/>
    <w:rsid w:val="00321CEC"/>
    <w:rsid w:val="00324868"/>
    <w:rsid w:val="00324A0D"/>
    <w:rsid w:val="00335389"/>
    <w:rsid w:val="00335790"/>
    <w:rsid w:val="00340AD1"/>
    <w:rsid w:val="00343676"/>
    <w:rsid w:val="003444A5"/>
    <w:rsid w:val="003512B4"/>
    <w:rsid w:val="00351A59"/>
    <w:rsid w:val="0035467E"/>
    <w:rsid w:val="00356B3C"/>
    <w:rsid w:val="00363E61"/>
    <w:rsid w:val="00363FD8"/>
    <w:rsid w:val="00385415"/>
    <w:rsid w:val="003857C2"/>
    <w:rsid w:val="00386FC5"/>
    <w:rsid w:val="00387B76"/>
    <w:rsid w:val="00391E3A"/>
    <w:rsid w:val="00392D8B"/>
    <w:rsid w:val="0039519E"/>
    <w:rsid w:val="003A099C"/>
    <w:rsid w:val="003A1F30"/>
    <w:rsid w:val="003A4065"/>
    <w:rsid w:val="003B11E8"/>
    <w:rsid w:val="003B18CE"/>
    <w:rsid w:val="003B1D45"/>
    <w:rsid w:val="003B2F5B"/>
    <w:rsid w:val="003B4E67"/>
    <w:rsid w:val="003B6238"/>
    <w:rsid w:val="003B6602"/>
    <w:rsid w:val="003C19D2"/>
    <w:rsid w:val="003D6648"/>
    <w:rsid w:val="003D7880"/>
    <w:rsid w:val="003E3348"/>
    <w:rsid w:val="003E33F7"/>
    <w:rsid w:val="003E4B11"/>
    <w:rsid w:val="003E75D2"/>
    <w:rsid w:val="003F6535"/>
    <w:rsid w:val="003F6B8F"/>
    <w:rsid w:val="003F76A7"/>
    <w:rsid w:val="003F7CF4"/>
    <w:rsid w:val="00405382"/>
    <w:rsid w:val="004105DA"/>
    <w:rsid w:val="004129EF"/>
    <w:rsid w:val="00413ADC"/>
    <w:rsid w:val="00415724"/>
    <w:rsid w:val="00416858"/>
    <w:rsid w:val="0042261C"/>
    <w:rsid w:val="00423370"/>
    <w:rsid w:val="0042600C"/>
    <w:rsid w:val="00426511"/>
    <w:rsid w:val="00427007"/>
    <w:rsid w:val="0042777D"/>
    <w:rsid w:val="00427EEE"/>
    <w:rsid w:val="00427FAC"/>
    <w:rsid w:val="004318C0"/>
    <w:rsid w:val="004339BB"/>
    <w:rsid w:val="0043476E"/>
    <w:rsid w:val="0043662C"/>
    <w:rsid w:val="004375E4"/>
    <w:rsid w:val="00440ED1"/>
    <w:rsid w:val="00441409"/>
    <w:rsid w:val="004427EE"/>
    <w:rsid w:val="004438C4"/>
    <w:rsid w:val="004466AA"/>
    <w:rsid w:val="0045038C"/>
    <w:rsid w:val="00450E97"/>
    <w:rsid w:val="004547AA"/>
    <w:rsid w:val="00454A9E"/>
    <w:rsid w:val="00457433"/>
    <w:rsid w:val="00466BB7"/>
    <w:rsid w:val="00470A9B"/>
    <w:rsid w:val="00473F49"/>
    <w:rsid w:val="00482119"/>
    <w:rsid w:val="004846D7"/>
    <w:rsid w:val="004A20B8"/>
    <w:rsid w:val="004A41ED"/>
    <w:rsid w:val="004A7DF3"/>
    <w:rsid w:val="004B0F9B"/>
    <w:rsid w:val="004B391D"/>
    <w:rsid w:val="004B49D1"/>
    <w:rsid w:val="004B5D2B"/>
    <w:rsid w:val="004B72D3"/>
    <w:rsid w:val="004C1E5F"/>
    <w:rsid w:val="004C3760"/>
    <w:rsid w:val="004C3CC6"/>
    <w:rsid w:val="004C48AE"/>
    <w:rsid w:val="004C5FCC"/>
    <w:rsid w:val="004C69AA"/>
    <w:rsid w:val="004D199E"/>
    <w:rsid w:val="004E007B"/>
    <w:rsid w:val="004E1116"/>
    <w:rsid w:val="004F1ED7"/>
    <w:rsid w:val="005020A2"/>
    <w:rsid w:val="00505F32"/>
    <w:rsid w:val="00507AE6"/>
    <w:rsid w:val="0051155C"/>
    <w:rsid w:val="00513B0C"/>
    <w:rsid w:val="0051455E"/>
    <w:rsid w:val="005152C5"/>
    <w:rsid w:val="00515416"/>
    <w:rsid w:val="00515467"/>
    <w:rsid w:val="00517535"/>
    <w:rsid w:val="005215D2"/>
    <w:rsid w:val="005217FE"/>
    <w:rsid w:val="00523A1A"/>
    <w:rsid w:val="00524EAC"/>
    <w:rsid w:val="00526764"/>
    <w:rsid w:val="005305FC"/>
    <w:rsid w:val="00530737"/>
    <w:rsid w:val="00530DC9"/>
    <w:rsid w:val="00532618"/>
    <w:rsid w:val="00532770"/>
    <w:rsid w:val="005336A6"/>
    <w:rsid w:val="00537EF0"/>
    <w:rsid w:val="00540A6C"/>
    <w:rsid w:val="0054433B"/>
    <w:rsid w:val="00552AD6"/>
    <w:rsid w:val="00553C42"/>
    <w:rsid w:val="00553CD7"/>
    <w:rsid w:val="00560623"/>
    <w:rsid w:val="005621AD"/>
    <w:rsid w:val="00563114"/>
    <w:rsid w:val="005637C1"/>
    <w:rsid w:val="00564881"/>
    <w:rsid w:val="00571544"/>
    <w:rsid w:val="00573EC9"/>
    <w:rsid w:val="0057428C"/>
    <w:rsid w:val="005749C1"/>
    <w:rsid w:val="00575C4F"/>
    <w:rsid w:val="00576876"/>
    <w:rsid w:val="0058482C"/>
    <w:rsid w:val="00584CE1"/>
    <w:rsid w:val="0058570C"/>
    <w:rsid w:val="00592C95"/>
    <w:rsid w:val="00593904"/>
    <w:rsid w:val="00593BEC"/>
    <w:rsid w:val="005946D6"/>
    <w:rsid w:val="005A1BBA"/>
    <w:rsid w:val="005A29DD"/>
    <w:rsid w:val="005A7098"/>
    <w:rsid w:val="005A770E"/>
    <w:rsid w:val="005B14C6"/>
    <w:rsid w:val="005B1C9F"/>
    <w:rsid w:val="005B48C4"/>
    <w:rsid w:val="005B5471"/>
    <w:rsid w:val="005B7232"/>
    <w:rsid w:val="005B7694"/>
    <w:rsid w:val="005C1D45"/>
    <w:rsid w:val="005C243D"/>
    <w:rsid w:val="005D4840"/>
    <w:rsid w:val="005D49DB"/>
    <w:rsid w:val="005D64A0"/>
    <w:rsid w:val="005E20E3"/>
    <w:rsid w:val="005E4A21"/>
    <w:rsid w:val="005E7F49"/>
    <w:rsid w:val="00601BDC"/>
    <w:rsid w:val="00603845"/>
    <w:rsid w:val="00603EB1"/>
    <w:rsid w:val="0060457B"/>
    <w:rsid w:val="00605CB5"/>
    <w:rsid w:val="006127EB"/>
    <w:rsid w:val="00613DC2"/>
    <w:rsid w:val="00615CE6"/>
    <w:rsid w:val="006161D7"/>
    <w:rsid w:val="00617B26"/>
    <w:rsid w:val="0062119C"/>
    <w:rsid w:val="00625602"/>
    <w:rsid w:val="006271B0"/>
    <w:rsid w:val="00632B0E"/>
    <w:rsid w:val="00633379"/>
    <w:rsid w:val="00637081"/>
    <w:rsid w:val="00640533"/>
    <w:rsid w:val="00641E14"/>
    <w:rsid w:val="006421A3"/>
    <w:rsid w:val="00646D7B"/>
    <w:rsid w:val="00650D26"/>
    <w:rsid w:val="00654824"/>
    <w:rsid w:val="00656188"/>
    <w:rsid w:val="00656361"/>
    <w:rsid w:val="006570D3"/>
    <w:rsid w:val="0066154D"/>
    <w:rsid w:val="00661859"/>
    <w:rsid w:val="00662314"/>
    <w:rsid w:val="0066398E"/>
    <w:rsid w:val="00671821"/>
    <w:rsid w:val="00675140"/>
    <w:rsid w:val="00675803"/>
    <w:rsid w:val="00676B35"/>
    <w:rsid w:val="0068014C"/>
    <w:rsid w:val="00680D9A"/>
    <w:rsid w:val="00683619"/>
    <w:rsid w:val="00684014"/>
    <w:rsid w:val="00684DCB"/>
    <w:rsid w:val="006865BE"/>
    <w:rsid w:val="00687F84"/>
    <w:rsid w:val="00693C6F"/>
    <w:rsid w:val="00695591"/>
    <w:rsid w:val="006A1EB7"/>
    <w:rsid w:val="006B0A59"/>
    <w:rsid w:val="006B3A73"/>
    <w:rsid w:val="006B45CF"/>
    <w:rsid w:val="006B62C3"/>
    <w:rsid w:val="006B6656"/>
    <w:rsid w:val="006B7278"/>
    <w:rsid w:val="006B7D9D"/>
    <w:rsid w:val="006C0FCF"/>
    <w:rsid w:val="006C655A"/>
    <w:rsid w:val="006C656F"/>
    <w:rsid w:val="006D0609"/>
    <w:rsid w:val="006D557B"/>
    <w:rsid w:val="006D740E"/>
    <w:rsid w:val="006E0FE9"/>
    <w:rsid w:val="006E12EF"/>
    <w:rsid w:val="006E3C91"/>
    <w:rsid w:val="006E4326"/>
    <w:rsid w:val="006E6501"/>
    <w:rsid w:val="006F0229"/>
    <w:rsid w:val="006F253B"/>
    <w:rsid w:val="006F4F09"/>
    <w:rsid w:val="006F7697"/>
    <w:rsid w:val="00701C5F"/>
    <w:rsid w:val="007029D4"/>
    <w:rsid w:val="00706F1B"/>
    <w:rsid w:val="00712433"/>
    <w:rsid w:val="00724A5A"/>
    <w:rsid w:val="00725895"/>
    <w:rsid w:val="0072651B"/>
    <w:rsid w:val="00730A67"/>
    <w:rsid w:val="00735AAE"/>
    <w:rsid w:val="00736844"/>
    <w:rsid w:val="00746017"/>
    <w:rsid w:val="007464B8"/>
    <w:rsid w:val="007477F3"/>
    <w:rsid w:val="007478F4"/>
    <w:rsid w:val="00751AFB"/>
    <w:rsid w:val="00753A2C"/>
    <w:rsid w:val="0075461E"/>
    <w:rsid w:val="00754EA7"/>
    <w:rsid w:val="0076123F"/>
    <w:rsid w:val="00761DD7"/>
    <w:rsid w:val="007631B2"/>
    <w:rsid w:val="0076365B"/>
    <w:rsid w:val="0076793C"/>
    <w:rsid w:val="00772180"/>
    <w:rsid w:val="0077509E"/>
    <w:rsid w:val="007761FE"/>
    <w:rsid w:val="00776B6F"/>
    <w:rsid w:val="007804E7"/>
    <w:rsid w:val="00784A47"/>
    <w:rsid w:val="00785EDE"/>
    <w:rsid w:val="007864D8"/>
    <w:rsid w:val="00790C16"/>
    <w:rsid w:val="00792026"/>
    <w:rsid w:val="00796F66"/>
    <w:rsid w:val="00797F71"/>
    <w:rsid w:val="007A3F58"/>
    <w:rsid w:val="007A6C6B"/>
    <w:rsid w:val="007B0E73"/>
    <w:rsid w:val="007B1EF3"/>
    <w:rsid w:val="007B3673"/>
    <w:rsid w:val="007B45BE"/>
    <w:rsid w:val="007B7C34"/>
    <w:rsid w:val="007C0C4F"/>
    <w:rsid w:val="007C1781"/>
    <w:rsid w:val="007C3BB2"/>
    <w:rsid w:val="007C63BF"/>
    <w:rsid w:val="007C67C4"/>
    <w:rsid w:val="007C6A59"/>
    <w:rsid w:val="007D1FA0"/>
    <w:rsid w:val="007D2A86"/>
    <w:rsid w:val="007D2F53"/>
    <w:rsid w:val="007D5890"/>
    <w:rsid w:val="007D5D19"/>
    <w:rsid w:val="007E199E"/>
    <w:rsid w:val="007E49D3"/>
    <w:rsid w:val="007E6129"/>
    <w:rsid w:val="007F4826"/>
    <w:rsid w:val="007F49AA"/>
    <w:rsid w:val="007F5B3E"/>
    <w:rsid w:val="007F6134"/>
    <w:rsid w:val="00804DFE"/>
    <w:rsid w:val="00805117"/>
    <w:rsid w:val="00806DE1"/>
    <w:rsid w:val="00814CC3"/>
    <w:rsid w:val="00815FF8"/>
    <w:rsid w:val="008174F9"/>
    <w:rsid w:val="00820B33"/>
    <w:rsid w:val="00820E46"/>
    <w:rsid w:val="00831AC7"/>
    <w:rsid w:val="00834C29"/>
    <w:rsid w:val="008411A9"/>
    <w:rsid w:val="00842D02"/>
    <w:rsid w:val="00844078"/>
    <w:rsid w:val="00846052"/>
    <w:rsid w:val="008472A1"/>
    <w:rsid w:val="00852855"/>
    <w:rsid w:val="00854BAF"/>
    <w:rsid w:val="008571FF"/>
    <w:rsid w:val="00860FF6"/>
    <w:rsid w:val="0086187C"/>
    <w:rsid w:val="00866BC9"/>
    <w:rsid w:val="00867B02"/>
    <w:rsid w:val="008701D8"/>
    <w:rsid w:val="00871476"/>
    <w:rsid w:val="00872929"/>
    <w:rsid w:val="0087495A"/>
    <w:rsid w:val="00875E29"/>
    <w:rsid w:val="008804DB"/>
    <w:rsid w:val="00883D2A"/>
    <w:rsid w:val="00884EB5"/>
    <w:rsid w:val="00890C8F"/>
    <w:rsid w:val="008A27F7"/>
    <w:rsid w:val="008A3707"/>
    <w:rsid w:val="008A57F5"/>
    <w:rsid w:val="008A6A14"/>
    <w:rsid w:val="008A6E78"/>
    <w:rsid w:val="008B0865"/>
    <w:rsid w:val="008B0E34"/>
    <w:rsid w:val="008B68FD"/>
    <w:rsid w:val="008C3656"/>
    <w:rsid w:val="008C59C8"/>
    <w:rsid w:val="008C61F0"/>
    <w:rsid w:val="008D562F"/>
    <w:rsid w:val="008D6542"/>
    <w:rsid w:val="008D7632"/>
    <w:rsid w:val="008E628B"/>
    <w:rsid w:val="008F3D91"/>
    <w:rsid w:val="008F7318"/>
    <w:rsid w:val="008F7F3A"/>
    <w:rsid w:val="0090135E"/>
    <w:rsid w:val="0090369A"/>
    <w:rsid w:val="00910C04"/>
    <w:rsid w:val="00911981"/>
    <w:rsid w:val="00915112"/>
    <w:rsid w:val="00915E73"/>
    <w:rsid w:val="00916226"/>
    <w:rsid w:val="00916A9B"/>
    <w:rsid w:val="00916B19"/>
    <w:rsid w:val="0091723A"/>
    <w:rsid w:val="00921900"/>
    <w:rsid w:val="00924903"/>
    <w:rsid w:val="0093109C"/>
    <w:rsid w:val="0093143E"/>
    <w:rsid w:val="00931C0F"/>
    <w:rsid w:val="0093295D"/>
    <w:rsid w:val="00932A40"/>
    <w:rsid w:val="00932E45"/>
    <w:rsid w:val="00933249"/>
    <w:rsid w:val="009355D1"/>
    <w:rsid w:val="00935D02"/>
    <w:rsid w:val="00945C06"/>
    <w:rsid w:val="0094647F"/>
    <w:rsid w:val="009509CC"/>
    <w:rsid w:val="009627D1"/>
    <w:rsid w:val="00963E92"/>
    <w:rsid w:val="0096668F"/>
    <w:rsid w:val="0096727D"/>
    <w:rsid w:val="009708E7"/>
    <w:rsid w:val="009731F1"/>
    <w:rsid w:val="00980709"/>
    <w:rsid w:val="00981DDC"/>
    <w:rsid w:val="009836F1"/>
    <w:rsid w:val="00984A13"/>
    <w:rsid w:val="0098535A"/>
    <w:rsid w:val="00994E0E"/>
    <w:rsid w:val="00994FB7"/>
    <w:rsid w:val="00997317"/>
    <w:rsid w:val="009A1F66"/>
    <w:rsid w:val="009A4330"/>
    <w:rsid w:val="009A43C3"/>
    <w:rsid w:val="009A4460"/>
    <w:rsid w:val="009B02C6"/>
    <w:rsid w:val="009B0C2E"/>
    <w:rsid w:val="009B0D34"/>
    <w:rsid w:val="009B60E3"/>
    <w:rsid w:val="009B6697"/>
    <w:rsid w:val="009B6DC0"/>
    <w:rsid w:val="009B6E1C"/>
    <w:rsid w:val="009B7C0C"/>
    <w:rsid w:val="009C2E14"/>
    <w:rsid w:val="009D0825"/>
    <w:rsid w:val="009D1D2F"/>
    <w:rsid w:val="009D5A5F"/>
    <w:rsid w:val="009D7DDB"/>
    <w:rsid w:val="009E3129"/>
    <w:rsid w:val="009F7EE1"/>
    <w:rsid w:val="00A013D4"/>
    <w:rsid w:val="00A06DA2"/>
    <w:rsid w:val="00A101DB"/>
    <w:rsid w:val="00A10242"/>
    <w:rsid w:val="00A1064F"/>
    <w:rsid w:val="00A173CB"/>
    <w:rsid w:val="00A20A78"/>
    <w:rsid w:val="00A37119"/>
    <w:rsid w:val="00A37D3D"/>
    <w:rsid w:val="00A44452"/>
    <w:rsid w:val="00A4446C"/>
    <w:rsid w:val="00A44C04"/>
    <w:rsid w:val="00A45C17"/>
    <w:rsid w:val="00A466AC"/>
    <w:rsid w:val="00A46717"/>
    <w:rsid w:val="00A500C2"/>
    <w:rsid w:val="00A56B05"/>
    <w:rsid w:val="00A608E1"/>
    <w:rsid w:val="00A60E23"/>
    <w:rsid w:val="00A670D7"/>
    <w:rsid w:val="00A67265"/>
    <w:rsid w:val="00A67A17"/>
    <w:rsid w:val="00A71D13"/>
    <w:rsid w:val="00A7336F"/>
    <w:rsid w:val="00A73ABF"/>
    <w:rsid w:val="00A753EE"/>
    <w:rsid w:val="00A84989"/>
    <w:rsid w:val="00A8547B"/>
    <w:rsid w:val="00A86CB8"/>
    <w:rsid w:val="00A87EB6"/>
    <w:rsid w:val="00A91C00"/>
    <w:rsid w:val="00A948DB"/>
    <w:rsid w:val="00A950A1"/>
    <w:rsid w:val="00AA0D60"/>
    <w:rsid w:val="00AA1CD4"/>
    <w:rsid w:val="00AA5C87"/>
    <w:rsid w:val="00AB3395"/>
    <w:rsid w:val="00AB743B"/>
    <w:rsid w:val="00AC074E"/>
    <w:rsid w:val="00AC578A"/>
    <w:rsid w:val="00AC6718"/>
    <w:rsid w:val="00AE0DE2"/>
    <w:rsid w:val="00AE6EC0"/>
    <w:rsid w:val="00AF265F"/>
    <w:rsid w:val="00AF29B9"/>
    <w:rsid w:val="00AF40E8"/>
    <w:rsid w:val="00AF4CD7"/>
    <w:rsid w:val="00AF5308"/>
    <w:rsid w:val="00AF77A1"/>
    <w:rsid w:val="00B01A02"/>
    <w:rsid w:val="00B073C4"/>
    <w:rsid w:val="00B16388"/>
    <w:rsid w:val="00B1702D"/>
    <w:rsid w:val="00B170B4"/>
    <w:rsid w:val="00B26A3B"/>
    <w:rsid w:val="00B278D2"/>
    <w:rsid w:val="00B31D91"/>
    <w:rsid w:val="00B4684B"/>
    <w:rsid w:val="00B46BFF"/>
    <w:rsid w:val="00B476E7"/>
    <w:rsid w:val="00B52B9F"/>
    <w:rsid w:val="00B5523A"/>
    <w:rsid w:val="00B56A1E"/>
    <w:rsid w:val="00B60EDE"/>
    <w:rsid w:val="00B65BD6"/>
    <w:rsid w:val="00B66A23"/>
    <w:rsid w:val="00B66D05"/>
    <w:rsid w:val="00B67D76"/>
    <w:rsid w:val="00B70665"/>
    <w:rsid w:val="00B711CF"/>
    <w:rsid w:val="00B7120B"/>
    <w:rsid w:val="00B715E6"/>
    <w:rsid w:val="00B828EC"/>
    <w:rsid w:val="00B84EAE"/>
    <w:rsid w:val="00B87B82"/>
    <w:rsid w:val="00B93354"/>
    <w:rsid w:val="00B95C8F"/>
    <w:rsid w:val="00B95DCE"/>
    <w:rsid w:val="00BA0FF2"/>
    <w:rsid w:val="00BA17B4"/>
    <w:rsid w:val="00BA2D40"/>
    <w:rsid w:val="00BA5107"/>
    <w:rsid w:val="00BA5CED"/>
    <w:rsid w:val="00BA79D3"/>
    <w:rsid w:val="00BB1B14"/>
    <w:rsid w:val="00BB2A60"/>
    <w:rsid w:val="00BB5C45"/>
    <w:rsid w:val="00BC2F14"/>
    <w:rsid w:val="00BC3C1D"/>
    <w:rsid w:val="00BC61F8"/>
    <w:rsid w:val="00BC78A5"/>
    <w:rsid w:val="00BD0F68"/>
    <w:rsid w:val="00BD2B13"/>
    <w:rsid w:val="00BD7663"/>
    <w:rsid w:val="00BD7FFD"/>
    <w:rsid w:val="00BE1310"/>
    <w:rsid w:val="00BE21CA"/>
    <w:rsid w:val="00BE4C1F"/>
    <w:rsid w:val="00BE7E8B"/>
    <w:rsid w:val="00BF1AD3"/>
    <w:rsid w:val="00BF4A8C"/>
    <w:rsid w:val="00BF4C07"/>
    <w:rsid w:val="00BF73F8"/>
    <w:rsid w:val="00C031C3"/>
    <w:rsid w:val="00C05363"/>
    <w:rsid w:val="00C13972"/>
    <w:rsid w:val="00C20967"/>
    <w:rsid w:val="00C20C25"/>
    <w:rsid w:val="00C266D7"/>
    <w:rsid w:val="00C275FA"/>
    <w:rsid w:val="00C313D5"/>
    <w:rsid w:val="00C31E8F"/>
    <w:rsid w:val="00C33053"/>
    <w:rsid w:val="00C33CA6"/>
    <w:rsid w:val="00C410B3"/>
    <w:rsid w:val="00C4169F"/>
    <w:rsid w:val="00C44915"/>
    <w:rsid w:val="00C459CF"/>
    <w:rsid w:val="00C5173C"/>
    <w:rsid w:val="00C53843"/>
    <w:rsid w:val="00C6126B"/>
    <w:rsid w:val="00C62CF0"/>
    <w:rsid w:val="00C64C41"/>
    <w:rsid w:val="00C657CA"/>
    <w:rsid w:val="00C66F15"/>
    <w:rsid w:val="00C677AF"/>
    <w:rsid w:val="00C71BA1"/>
    <w:rsid w:val="00C765C7"/>
    <w:rsid w:val="00C8110C"/>
    <w:rsid w:val="00C81E56"/>
    <w:rsid w:val="00C835A0"/>
    <w:rsid w:val="00C94323"/>
    <w:rsid w:val="00C96563"/>
    <w:rsid w:val="00CA15F8"/>
    <w:rsid w:val="00CA25E7"/>
    <w:rsid w:val="00CA2D03"/>
    <w:rsid w:val="00CA2E4C"/>
    <w:rsid w:val="00CA5AC4"/>
    <w:rsid w:val="00CA62AA"/>
    <w:rsid w:val="00CA7120"/>
    <w:rsid w:val="00CB12FF"/>
    <w:rsid w:val="00CB1A70"/>
    <w:rsid w:val="00CB6142"/>
    <w:rsid w:val="00CC04EB"/>
    <w:rsid w:val="00CC29D4"/>
    <w:rsid w:val="00CC4293"/>
    <w:rsid w:val="00CC4D4E"/>
    <w:rsid w:val="00CC6440"/>
    <w:rsid w:val="00CC696C"/>
    <w:rsid w:val="00CD029B"/>
    <w:rsid w:val="00CD1DB0"/>
    <w:rsid w:val="00CD3FC9"/>
    <w:rsid w:val="00CD41D4"/>
    <w:rsid w:val="00CD6A36"/>
    <w:rsid w:val="00CE0A88"/>
    <w:rsid w:val="00CE16D5"/>
    <w:rsid w:val="00CE1743"/>
    <w:rsid w:val="00CF19E7"/>
    <w:rsid w:val="00CF3EF8"/>
    <w:rsid w:val="00CF476A"/>
    <w:rsid w:val="00CF576C"/>
    <w:rsid w:val="00D00C26"/>
    <w:rsid w:val="00D02992"/>
    <w:rsid w:val="00D03C0F"/>
    <w:rsid w:val="00D05251"/>
    <w:rsid w:val="00D055D3"/>
    <w:rsid w:val="00D0575D"/>
    <w:rsid w:val="00D066A8"/>
    <w:rsid w:val="00D11727"/>
    <w:rsid w:val="00D15E41"/>
    <w:rsid w:val="00D20BEA"/>
    <w:rsid w:val="00D217A2"/>
    <w:rsid w:val="00D22E56"/>
    <w:rsid w:val="00D3750A"/>
    <w:rsid w:val="00D37CE7"/>
    <w:rsid w:val="00D41CE0"/>
    <w:rsid w:val="00D43148"/>
    <w:rsid w:val="00D43413"/>
    <w:rsid w:val="00D47525"/>
    <w:rsid w:val="00D5048A"/>
    <w:rsid w:val="00D507FA"/>
    <w:rsid w:val="00D50B8B"/>
    <w:rsid w:val="00D51C18"/>
    <w:rsid w:val="00D54386"/>
    <w:rsid w:val="00D5561E"/>
    <w:rsid w:val="00D6053F"/>
    <w:rsid w:val="00D61AF4"/>
    <w:rsid w:val="00D63CF0"/>
    <w:rsid w:val="00D647DB"/>
    <w:rsid w:val="00D64B64"/>
    <w:rsid w:val="00D67D2A"/>
    <w:rsid w:val="00D711F4"/>
    <w:rsid w:val="00D72D80"/>
    <w:rsid w:val="00D738DC"/>
    <w:rsid w:val="00D740A3"/>
    <w:rsid w:val="00D76366"/>
    <w:rsid w:val="00D8078D"/>
    <w:rsid w:val="00D80ADC"/>
    <w:rsid w:val="00D83CBD"/>
    <w:rsid w:val="00D84804"/>
    <w:rsid w:val="00D86F45"/>
    <w:rsid w:val="00D8704E"/>
    <w:rsid w:val="00D926C4"/>
    <w:rsid w:val="00D92A06"/>
    <w:rsid w:val="00D9557D"/>
    <w:rsid w:val="00D97DB4"/>
    <w:rsid w:val="00DA0DE1"/>
    <w:rsid w:val="00DA0EBB"/>
    <w:rsid w:val="00DA47EB"/>
    <w:rsid w:val="00DA5E2B"/>
    <w:rsid w:val="00DB2863"/>
    <w:rsid w:val="00DB391C"/>
    <w:rsid w:val="00DC166A"/>
    <w:rsid w:val="00DC31C8"/>
    <w:rsid w:val="00DC3CC3"/>
    <w:rsid w:val="00DC4155"/>
    <w:rsid w:val="00DD0C30"/>
    <w:rsid w:val="00DD2958"/>
    <w:rsid w:val="00DD3AF0"/>
    <w:rsid w:val="00DE1CEE"/>
    <w:rsid w:val="00DE238A"/>
    <w:rsid w:val="00DE30F5"/>
    <w:rsid w:val="00DE5686"/>
    <w:rsid w:val="00DE5A34"/>
    <w:rsid w:val="00DF01D6"/>
    <w:rsid w:val="00DF0AD4"/>
    <w:rsid w:val="00DF2F19"/>
    <w:rsid w:val="00DF32DB"/>
    <w:rsid w:val="00DF4DC6"/>
    <w:rsid w:val="00DF5165"/>
    <w:rsid w:val="00DF58DB"/>
    <w:rsid w:val="00DF6400"/>
    <w:rsid w:val="00DF7CAE"/>
    <w:rsid w:val="00E03530"/>
    <w:rsid w:val="00E03C73"/>
    <w:rsid w:val="00E05E0E"/>
    <w:rsid w:val="00E12EDA"/>
    <w:rsid w:val="00E131F3"/>
    <w:rsid w:val="00E13A9E"/>
    <w:rsid w:val="00E13DFC"/>
    <w:rsid w:val="00E23077"/>
    <w:rsid w:val="00E237E6"/>
    <w:rsid w:val="00E24805"/>
    <w:rsid w:val="00E2561A"/>
    <w:rsid w:val="00E26B62"/>
    <w:rsid w:val="00E300CD"/>
    <w:rsid w:val="00E32535"/>
    <w:rsid w:val="00E32585"/>
    <w:rsid w:val="00E36C7E"/>
    <w:rsid w:val="00E37815"/>
    <w:rsid w:val="00E45F2B"/>
    <w:rsid w:val="00E502BA"/>
    <w:rsid w:val="00E505F7"/>
    <w:rsid w:val="00E5074C"/>
    <w:rsid w:val="00E57222"/>
    <w:rsid w:val="00E608C9"/>
    <w:rsid w:val="00E627CA"/>
    <w:rsid w:val="00E62C73"/>
    <w:rsid w:val="00E64623"/>
    <w:rsid w:val="00E7554F"/>
    <w:rsid w:val="00E771C7"/>
    <w:rsid w:val="00E830D6"/>
    <w:rsid w:val="00E927AB"/>
    <w:rsid w:val="00E92A2A"/>
    <w:rsid w:val="00E96108"/>
    <w:rsid w:val="00E96DD7"/>
    <w:rsid w:val="00EA228E"/>
    <w:rsid w:val="00EA3A28"/>
    <w:rsid w:val="00EA71A7"/>
    <w:rsid w:val="00EB58B9"/>
    <w:rsid w:val="00EB60FB"/>
    <w:rsid w:val="00EC014E"/>
    <w:rsid w:val="00EC1DDF"/>
    <w:rsid w:val="00EC4D55"/>
    <w:rsid w:val="00EC5C04"/>
    <w:rsid w:val="00ED0F35"/>
    <w:rsid w:val="00ED1295"/>
    <w:rsid w:val="00ED20C4"/>
    <w:rsid w:val="00ED3D71"/>
    <w:rsid w:val="00ED3ED6"/>
    <w:rsid w:val="00ED6176"/>
    <w:rsid w:val="00EE20B7"/>
    <w:rsid w:val="00EE22C0"/>
    <w:rsid w:val="00EE61B9"/>
    <w:rsid w:val="00EF267E"/>
    <w:rsid w:val="00EF4A43"/>
    <w:rsid w:val="00F04884"/>
    <w:rsid w:val="00F07886"/>
    <w:rsid w:val="00F10EC1"/>
    <w:rsid w:val="00F10F4B"/>
    <w:rsid w:val="00F12B27"/>
    <w:rsid w:val="00F14CDF"/>
    <w:rsid w:val="00F15EA1"/>
    <w:rsid w:val="00F208A5"/>
    <w:rsid w:val="00F23894"/>
    <w:rsid w:val="00F23B84"/>
    <w:rsid w:val="00F2409D"/>
    <w:rsid w:val="00F25F7D"/>
    <w:rsid w:val="00F3350C"/>
    <w:rsid w:val="00F34528"/>
    <w:rsid w:val="00F354BA"/>
    <w:rsid w:val="00F37EA2"/>
    <w:rsid w:val="00F40F68"/>
    <w:rsid w:val="00F42ACC"/>
    <w:rsid w:val="00F4325C"/>
    <w:rsid w:val="00F50BFA"/>
    <w:rsid w:val="00F51079"/>
    <w:rsid w:val="00F535D7"/>
    <w:rsid w:val="00F54428"/>
    <w:rsid w:val="00F54AC0"/>
    <w:rsid w:val="00F56E02"/>
    <w:rsid w:val="00F60AFD"/>
    <w:rsid w:val="00F63BEB"/>
    <w:rsid w:val="00F66375"/>
    <w:rsid w:val="00F6712B"/>
    <w:rsid w:val="00F708C6"/>
    <w:rsid w:val="00F7152D"/>
    <w:rsid w:val="00F71C47"/>
    <w:rsid w:val="00F75A4E"/>
    <w:rsid w:val="00F7631D"/>
    <w:rsid w:val="00F76E97"/>
    <w:rsid w:val="00F77B75"/>
    <w:rsid w:val="00F80DF7"/>
    <w:rsid w:val="00F86A98"/>
    <w:rsid w:val="00F93912"/>
    <w:rsid w:val="00F95AB0"/>
    <w:rsid w:val="00F97AF6"/>
    <w:rsid w:val="00FA579E"/>
    <w:rsid w:val="00FA74D5"/>
    <w:rsid w:val="00FA7C69"/>
    <w:rsid w:val="00FB0E88"/>
    <w:rsid w:val="00FB1EEC"/>
    <w:rsid w:val="00FB279C"/>
    <w:rsid w:val="00FB3336"/>
    <w:rsid w:val="00FC3208"/>
    <w:rsid w:val="00FC578E"/>
    <w:rsid w:val="00FC7D13"/>
    <w:rsid w:val="00FD0099"/>
    <w:rsid w:val="00FD5C20"/>
    <w:rsid w:val="00FE1107"/>
    <w:rsid w:val="00FE2C9B"/>
    <w:rsid w:val="00FE3F23"/>
    <w:rsid w:val="00FE4E20"/>
    <w:rsid w:val="00FF2F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69BA1"/>
  <w15:docId w15:val="{607B683F-2404-4186-B862-096163E7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s-CO"/>
    </w:rPr>
  </w:style>
  <w:style w:type="paragraph" w:styleId="Ttulo1">
    <w:name w:val="heading 1"/>
    <w:basedOn w:val="Normal"/>
    <w:next w:val="Normal"/>
    <w:pPr>
      <w:keepNext/>
      <w:jc w:val="both"/>
      <w:outlineLvl w:val="0"/>
    </w:pPr>
    <w:rPr>
      <w:rFonts w:ascii="Arial" w:eastAsia="Arial" w:hAnsi="Arial" w:cs="Arial"/>
      <w:sz w:val="24"/>
      <w:szCs w:val="24"/>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jc w:val="center"/>
      <w:outlineLvl w:val="2"/>
    </w:pPr>
    <w:rPr>
      <w:rFonts w:ascii="Courgette" w:eastAsia="Courgette" w:hAnsi="Courgette" w:cs="Courgette"/>
      <w:sz w:val="52"/>
      <w:szCs w:val="52"/>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jc w:val="center"/>
      <w:outlineLvl w:val="5"/>
    </w:pPr>
    <w:rPr>
      <w:rFonts w:ascii="Book Antiqua" w:eastAsia="Book Antiqua" w:hAnsi="Book Antiqua" w:cs="Book Antiqua"/>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jc w:val="both"/>
    </w:pPr>
    <w:rPr>
      <w:rFonts w:ascii="Calibri" w:eastAsia="Calibri" w:hAnsi="Calibri" w:cs="Calibri"/>
      <w:color w:val="000000"/>
      <w:sz w:val="24"/>
      <w:szCs w:val="24"/>
    </w:r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character" w:customStyle="1" w:styleId="fontstyle01">
    <w:name w:val="fontstyle01"/>
    <w:basedOn w:val="Fuentedeprrafopredeter"/>
    <w:rsid w:val="00FE1107"/>
    <w:rPr>
      <w:rFonts w:ascii="Arial-BoldMT" w:hAnsi="Arial-BoldMT" w:hint="default"/>
      <w:b/>
      <w:bCs/>
      <w:i w:val="0"/>
      <w:iCs w:val="0"/>
      <w:color w:val="000000"/>
      <w:sz w:val="22"/>
      <w:szCs w:val="22"/>
    </w:rPr>
  </w:style>
  <w:style w:type="paragraph" w:styleId="Textonotapie">
    <w:name w:val="footnote text"/>
    <w:basedOn w:val="Normal"/>
    <w:link w:val="TextonotapieCar"/>
    <w:uiPriority w:val="99"/>
    <w:semiHidden/>
    <w:unhideWhenUsed/>
    <w:rsid w:val="00C05363"/>
  </w:style>
  <w:style w:type="character" w:customStyle="1" w:styleId="TextonotapieCar">
    <w:name w:val="Texto nota pie Car"/>
    <w:basedOn w:val="Fuentedeprrafopredeter"/>
    <w:link w:val="Textonotapie"/>
    <w:uiPriority w:val="99"/>
    <w:semiHidden/>
    <w:rsid w:val="00C05363"/>
  </w:style>
  <w:style w:type="character" w:styleId="Refdenotaalpie">
    <w:name w:val="footnote reference"/>
    <w:basedOn w:val="Fuentedeprrafopredeter"/>
    <w:uiPriority w:val="99"/>
    <w:semiHidden/>
    <w:unhideWhenUsed/>
    <w:rsid w:val="00C05363"/>
    <w:rPr>
      <w:vertAlign w:val="superscript"/>
    </w:rPr>
  </w:style>
  <w:style w:type="paragraph" w:styleId="Textodeglobo">
    <w:name w:val="Balloon Text"/>
    <w:basedOn w:val="Normal"/>
    <w:link w:val="TextodegloboCar"/>
    <w:uiPriority w:val="99"/>
    <w:semiHidden/>
    <w:unhideWhenUsed/>
    <w:rsid w:val="00A608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08E1"/>
    <w:rPr>
      <w:rFonts w:ascii="Segoe UI" w:hAnsi="Segoe UI" w:cs="Segoe UI"/>
      <w:sz w:val="18"/>
      <w:szCs w:val="18"/>
    </w:rPr>
  </w:style>
  <w:style w:type="paragraph" w:styleId="TDC1">
    <w:name w:val="toc 1"/>
    <w:basedOn w:val="Normal"/>
    <w:next w:val="Normal"/>
    <w:autoRedefine/>
    <w:uiPriority w:val="39"/>
    <w:unhideWhenUsed/>
    <w:rsid w:val="002B7740"/>
    <w:pPr>
      <w:spacing w:after="100"/>
    </w:pPr>
  </w:style>
  <w:style w:type="character" w:styleId="Hipervnculo">
    <w:name w:val="Hyperlink"/>
    <w:basedOn w:val="Fuentedeprrafopredeter"/>
    <w:uiPriority w:val="99"/>
    <w:unhideWhenUsed/>
    <w:rsid w:val="002B7740"/>
    <w:rPr>
      <w:color w:val="0000FF" w:themeColor="hyperlink"/>
      <w:u w:val="single"/>
    </w:rPr>
  </w:style>
  <w:style w:type="paragraph" w:styleId="TtuloTDC">
    <w:name w:val="TOC Heading"/>
    <w:basedOn w:val="Ttulo1"/>
    <w:next w:val="Normal"/>
    <w:uiPriority w:val="39"/>
    <w:unhideWhenUsed/>
    <w:qFormat/>
    <w:rsid w:val="002B7740"/>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Asuntodelcomentario">
    <w:name w:val="annotation subject"/>
    <w:basedOn w:val="Textocomentario"/>
    <w:next w:val="Textocomentario"/>
    <w:link w:val="AsuntodelcomentarioCar"/>
    <w:uiPriority w:val="99"/>
    <w:semiHidden/>
    <w:unhideWhenUsed/>
    <w:rsid w:val="00037024"/>
    <w:rPr>
      <w:b/>
      <w:bCs/>
    </w:rPr>
  </w:style>
  <w:style w:type="character" w:customStyle="1" w:styleId="AsuntodelcomentarioCar">
    <w:name w:val="Asunto del comentario Car"/>
    <w:basedOn w:val="TextocomentarioCar"/>
    <w:link w:val="Asuntodelcomentario"/>
    <w:uiPriority w:val="99"/>
    <w:semiHidden/>
    <w:rsid w:val="00037024"/>
    <w:rPr>
      <w:b/>
      <w:bCs/>
    </w:rPr>
  </w:style>
  <w:style w:type="paragraph" w:styleId="NormalWeb">
    <w:name w:val="Normal (Web)"/>
    <w:basedOn w:val="Normal"/>
    <w:uiPriority w:val="99"/>
    <w:unhideWhenUsed/>
    <w:rsid w:val="00AE0DE2"/>
    <w:pPr>
      <w:spacing w:before="100" w:beforeAutospacing="1" w:after="100" w:afterAutospacing="1"/>
    </w:pPr>
    <w:rPr>
      <w:sz w:val="24"/>
      <w:szCs w:val="24"/>
    </w:rPr>
  </w:style>
  <w:style w:type="paragraph" w:styleId="Revisin">
    <w:name w:val="Revision"/>
    <w:hidden/>
    <w:uiPriority w:val="99"/>
    <w:semiHidden/>
    <w:rsid w:val="00933249"/>
    <w:rPr>
      <w:lang w:val="es-CO"/>
    </w:rPr>
  </w:style>
  <w:style w:type="character" w:styleId="Refdenotaalfinal">
    <w:name w:val="endnote reference"/>
    <w:basedOn w:val="Fuentedeprrafopredeter"/>
    <w:uiPriority w:val="99"/>
    <w:semiHidden/>
    <w:unhideWhenUsed/>
    <w:rsid w:val="000C2976"/>
    <w:rPr>
      <w:vertAlign w:val="superscript"/>
    </w:rPr>
  </w:style>
  <w:style w:type="paragraph" w:styleId="TDC2">
    <w:name w:val="toc 2"/>
    <w:basedOn w:val="Normal"/>
    <w:next w:val="Normal"/>
    <w:autoRedefine/>
    <w:uiPriority w:val="39"/>
    <w:unhideWhenUsed/>
    <w:rsid w:val="00C4169F"/>
    <w:pPr>
      <w:spacing w:after="100"/>
      <w:ind w:left="200"/>
    </w:pPr>
  </w:style>
  <w:style w:type="paragraph" w:styleId="TDC3">
    <w:name w:val="toc 3"/>
    <w:basedOn w:val="Normal"/>
    <w:next w:val="Normal"/>
    <w:autoRedefine/>
    <w:uiPriority w:val="39"/>
    <w:unhideWhenUsed/>
    <w:rsid w:val="00C4169F"/>
    <w:pPr>
      <w:spacing w:after="100"/>
      <w:ind w:left="400"/>
    </w:pPr>
  </w:style>
  <w:style w:type="paragraph" w:styleId="Prrafodelista">
    <w:name w:val="List Paragraph"/>
    <w:basedOn w:val="Normal"/>
    <w:uiPriority w:val="34"/>
    <w:qFormat/>
    <w:rsid w:val="00306E12"/>
    <w:pPr>
      <w:ind w:left="720"/>
      <w:contextualSpacing/>
    </w:pPr>
  </w:style>
  <w:style w:type="paragraph" w:styleId="Encabezado">
    <w:name w:val="header"/>
    <w:basedOn w:val="Normal"/>
    <w:link w:val="EncabezadoCar"/>
    <w:uiPriority w:val="99"/>
    <w:unhideWhenUsed/>
    <w:rsid w:val="004547AA"/>
    <w:pPr>
      <w:tabs>
        <w:tab w:val="center" w:pos="4419"/>
        <w:tab w:val="right" w:pos="8838"/>
      </w:tabs>
    </w:pPr>
  </w:style>
  <w:style w:type="character" w:customStyle="1" w:styleId="EncabezadoCar">
    <w:name w:val="Encabezado Car"/>
    <w:basedOn w:val="Fuentedeprrafopredeter"/>
    <w:link w:val="Encabezado"/>
    <w:uiPriority w:val="99"/>
    <w:rsid w:val="004547AA"/>
    <w:rPr>
      <w:lang w:val="es-CO"/>
    </w:rPr>
  </w:style>
  <w:style w:type="paragraph" w:styleId="Piedepgina">
    <w:name w:val="footer"/>
    <w:basedOn w:val="Normal"/>
    <w:link w:val="PiedepginaCar"/>
    <w:uiPriority w:val="99"/>
    <w:unhideWhenUsed/>
    <w:rsid w:val="004547AA"/>
    <w:pPr>
      <w:tabs>
        <w:tab w:val="center" w:pos="4419"/>
        <w:tab w:val="right" w:pos="8838"/>
      </w:tabs>
    </w:pPr>
  </w:style>
  <w:style w:type="character" w:customStyle="1" w:styleId="PiedepginaCar">
    <w:name w:val="Pie de página Car"/>
    <w:basedOn w:val="Fuentedeprrafopredeter"/>
    <w:link w:val="Piedepgina"/>
    <w:uiPriority w:val="99"/>
    <w:rsid w:val="004547AA"/>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90861">
      <w:bodyDiv w:val="1"/>
      <w:marLeft w:val="0"/>
      <w:marRight w:val="0"/>
      <w:marTop w:val="0"/>
      <w:marBottom w:val="0"/>
      <w:divBdr>
        <w:top w:val="none" w:sz="0" w:space="0" w:color="auto"/>
        <w:left w:val="none" w:sz="0" w:space="0" w:color="auto"/>
        <w:bottom w:val="none" w:sz="0" w:space="0" w:color="auto"/>
        <w:right w:val="none" w:sz="0" w:space="0" w:color="auto"/>
      </w:divBdr>
    </w:div>
    <w:div w:id="1093472943">
      <w:bodyDiv w:val="1"/>
      <w:marLeft w:val="0"/>
      <w:marRight w:val="0"/>
      <w:marTop w:val="0"/>
      <w:marBottom w:val="0"/>
      <w:divBdr>
        <w:top w:val="none" w:sz="0" w:space="0" w:color="auto"/>
        <w:left w:val="none" w:sz="0" w:space="0" w:color="auto"/>
        <w:bottom w:val="none" w:sz="0" w:space="0" w:color="auto"/>
        <w:right w:val="none" w:sz="0" w:space="0" w:color="auto"/>
      </w:divBdr>
    </w:div>
    <w:div w:id="1767725693">
      <w:bodyDiv w:val="1"/>
      <w:marLeft w:val="0"/>
      <w:marRight w:val="0"/>
      <w:marTop w:val="0"/>
      <w:marBottom w:val="0"/>
      <w:divBdr>
        <w:top w:val="none" w:sz="0" w:space="0" w:color="auto"/>
        <w:left w:val="none" w:sz="0" w:space="0" w:color="auto"/>
        <w:bottom w:val="none" w:sz="0" w:space="0" w:color="auto"/>
        <w:right w:val="none" w:sz="0" w:space="0" w:color="auto"/>
      </w:divBdr>
    </w:div>
    <w:div w:id="1855996258">
      <w:bodyDiv w:val="1"/>
      <w:marLeft w:val="0"/>
      <w:marRight w:val="0"/>
      <w:marTop w:val="0"/>
      <w:marBottom w:val="0"/>
      <w:divBdr>
        <w:top w:val="none" w:sz="0" w:space="0" w:color="auto"/>
        <w:left w:val="none" w:sz="0" w:space="0" w:color="auto"/>
        <w:bottom w:val="none" w:sz="0" w:space="0" w:color="auto"/>
        <w:right w:val="none" w:sz="0" w:space="0" w:color="auto"/>
      </w:divBdr>
    </w:div>
    <w:div w:id="1883900029">
      <w:bodyDiv w:val="1"/>
      <w:marLeft w:val="0"/>
      <w:marRight w:val="0"/>
      <w:marTop w:val="0"/>
      <w:marBottom w:val="0"/>
      <w:divBdr>
        <w:top w:val="none" w:sz="0" w:space="0" w:color="auto"/>
        <w:left w:val="none" w:sz="0" w:space="0" w:color="auto"/>
        <w:bottom w:val="none" w:sz="0" w:space="0" w:color="auto"/>
        <w:right w:val="none" w:sz="0" w:space="0" w:color="auto"/>
      </w:divBdr>
    </w:div>
    <w:div w:id="1952740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987E5F-9E11-41AF-8FDA-1DF968A45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36051</TotalTime>
  <Pages>19</Pages>
  <Words>24893</Words>
  <Characters>136913</Characters>
  <Application>Microsoft Office Word</Application>
  <DocSecurity>0</DocSecurity>
  <Lines>1140</Lines>
  <Paragraphs>322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jghernandez</dc:creator>
  <cp:lastModifiedBy>AcerF5w10</cp:lastModifiedBy>
  <cp:revision>453</cp:revision>
  <cp:lastPrinted>2019-06-06T22:04:00Z</cp:lastPrinted>
  <dcterms:created xsi:type="dcterms:W3CDTF">2019-02-16T13:29:00Z</dcterms:created>
  <dcterms:modified xsi:type="dcterms:W3CDTF">2019-06-06T23:46:00Z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d5f77be3-4e6c-3822-a0ec-bc074b9dbad9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